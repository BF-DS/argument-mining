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FDFB8" w14:textId="3420DC41" w:rsidR="007E2B44" w:rsidRPr="007E2B44" w:rsidRDefault="007F5E36" w:rsidP="0059342E">
      <w:pPr>
        <w:spacing w:after="0"/>
        <w:rPr>
          <w:rFonts w:ascii="Calibri" w:eastAsia="Times New Roman" w:hAnsi="Calibri" w:cs="Calibri"/>
          <w:sz w:val="28"/>
          <w:szCs w:val="28"/>
          <w:lang w:val="en-US" w:eastAsia="de-DE"/>
        </w:rPr>
      </w:pPr>
      <w:r>
        <w:rPr>
          <w:rFonts w:ascii="Calibri" w:eastAsia="Times New Roman" w:hAnsi="Calibri" w:cs="Calibri"/>
          <w:sz w:val="28"/>
          <w:szCs w:val="28"/>
          <w:lang w:val="en-US" w:eastAsia="de-DE"/>
        </w:rPr>
        <w:t xml:space="preserve"> </w:t>
      </w:r>
    </w:p>
    <w:p w14:paraId="301651F0" w14:textId="77777777" w:rsidR="007E2B44" w:rsidRPr="007E2B44" w:rsidRDefault="007E2B44" w:rsidP="007E2B44">
      <w:pPr>
        <w:spacing w:after="0"/>
        <w:ind w:left="6372"/>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r w:rsidRPr="007E2B44">
        <w:rPr>
          <w:rFonts w:ascii="Calibri" w:eastAsia="Times New Roman" w:hAnsi="Calibri" w:cs="Calibri"/>
          <w:sz w:val="28"/>
          <w:szCs w:val="28"/>
          <w:lang w:val="en-US" w:eastAsia="de-DE"/>
        </w:rPr>
        <w:tab/>
      </w:r>
    </w:p>
    <w:p w14:paraId="63523196" w14:textId="77777777" w:rsidR="007E2B44" w:rsidRPr="007E2B44" w:rsidRDefault="007E2B44" w:rsidP="007E2B44">
      <w:pPr>
        <w:spacing w:after="0"/>
        <w:jc w:val="center"/>
        <w:rPr>
          <w:rFonts w:ascii="Calibri" w:eastAsia="Times New Roman" w:hAnsi="Calibri" w:cs="Calibri"/>
          <w:sz w:val="28"/>
          <w:szCs w:val="28"/>
          <w:lang w:val="en-US" w:eastAsia="de-DE"/>
        </w:rPr>
      </w:pPr>
    </w:p>
    <w:p w14:paraId="634539AE" w14:textId="77777777" w:rsidR="007E2B44" w:rsidRPr="007E2B44" w:rsidRDefault="007E2B44" w:rsidP="007E2B44">
      <w:pPr>
        <w:spacing w:after="0"/>
        <w:jc w:val="center"/>
        <w:rPr>
          <w:rFonts w:ascii="Calibri" w:eastAsia="Times New Roman" w:hAnsi="Calibri" w:cs="Calibri"/>
          <w:sz w:val="28"/>
          <w:szCs w:val="28"/>
          <w:lang w:val="en-US" w:eastAsia="de-DE"/>
        </w:rPr>
      </w:pPr>
      <w:r w:rsidRPr="007E2B44">
        <w:rPr>
          <w:rFonts w:ascii="Calibri" w:eastAsia="Times New Roman" w:hAnsi="Calibri" w:cs="Calibri"/>
          <w:sz w:val="28"/>
          <w:szCs w:val="28"/>
          <w:lang w:val="en-US" w:eastAsia="de-DE"/>
        </w:rPr>
        <w:t>Digital Business University of Applied Sciences</w:t>
      </w:r>
    </w:p>
    <w:p w14:paraId="71C2C18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786E814"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6D821C4F"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3384E2C2"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0BFC0139" w14:textId="77777777" w:rsidR="007E2B44" w:rsidRPr="007E2B44" w:rsidRDefault="007E2B44" w:rsidP="007E2B44">
      <w:pPr>
        <w:spacing w:after="0"/>
        <w:jc w:val="center"/>
        <w:rPr>
          <w:rFonts w:ascii="Calibri" w:eastAsia="Times New Roman" w:hAnsi="Calibri" w:cs="Calibri"/>
          <w:b/>
          <w:bCs/>
          <w:sz w:val="28"/>
          <w:szCs w:val="28"/>
          <w:lang w:val="en-US" w:eastAsia="de-DE"/>
        </w:rPr>
      </w:pPr>
    </w:p>
    <w:p w14:paraId="5DC7ABE4" w14:textId="414C5767" w:rsidR="007E2B44" w:rsidRPr="007E2B44" w:rsidRDefault="005C36D7" w:rsidP="007E2B44">
      <w:pPr>
        <w:spacing w:after="0"/>
        <w:jc w:val="center"/>
        <w:rPr>
          <w:rFonts w:ascii="Calibri" w:eastAsia="MS Mincho" w:hAnsi="Calibri" w:cs="Calibri"/>
          <w:iCs/>
          <w:sz w:val="28"/>
          <w:szCs w:val="28"/>
          <w:lang w:eastAsia="de-DE"/>
        </w:rPr>
      </w:pPr>
      <w:r>
        <w:rPr>
          <w:rFonts w:ascii="Calibri" w:eastAsia="MS Mincho" w:hAnsi="Calibri" w:cs="Calibri"/>
          <w:iCs/>
          <w:sz w:val="28"/>
          <w:szCs w:val="28"/>
          <w:lang w:eastAsia="de-DE"/>
        </w:rPr>
        <w:t xml:space="preserve">Masterarbeit </w:t>
      </w:r>
      <w:r w:rsidR="007E2B44" w:rsidRPr="007E2B44">
        <w:rPr>
          <w:rFonts w:ascii="Calibri" w:eastAsia="MS Mincho" w:hAnsi="Calibri" w:cs="Calibri"/>
          <w:iCs/>
          <w:sz w:val="28"/>
          <w:szCs w:val="28"/>
          <w:lang w:eastAsia="de-DE"/>
        </w:rPr>
        <w:t>zum Thema:</w:t>
      </w:r>
    </w:p>
    <w:p w14:paraId="501A2EE8" w14:textId="49740131" w:rsidR="007E2B44" w:rsidRDefault="00CE1082"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 xml:space="preserve">Der Einfluss von Prompt Engineering auf </w:t>
      </w:r>
      <w:r w:rsidR="005C36D7">
        <w:rPr>
          <w:rFonts w:ascii="Calibri" w:eastAsia="MS Mincho" w:hAnsi="Calibri" w:cs="Calibri"/>
          <w:b/>
          <w:sz w:val="28"/>
          <w:szCs w:val="28"/>
          <w:lang w:eastAsia="de-DE"/>
        </w:rPr>
        <w:t>Large Language Models</w:t>
      </w:r>
    </w:p>
    <w:p w14:paraId="02A3E375" w14:textId="75839C1A" w:rsidR="005C36D7" w:rsidRPr="007E2B44" w:rsidRDefault="005C36D7" w:rsidP="007E2B44">
      <w:pPr>
        <w:spacing w:after="0"/>
        <w:jc w:val="center"/>
        <w:rPr>
          <w:rFonts w:ascii="Calibri" w:eastAsia="MS Mincho" w:hAnsi="Calibri" w:cs="Calibri"/>
          <w:b/>
          <w:sz w:val="28"/>
          <w:szCs w:val="28"/>
          <w:lang w:eastAsia="de-DE"/>
        </w:rPr>
      </w:pPr>
      <w:r>
        <w:rPr>
          <w:rFonts w:ascii="Calibri" w:eastAsia="MS Mincho" w:hAnsi="Calibri" w:cs="Calibri"/>
          <w:b/>
          <w:sz w:val="28"/>
          <w:szCs w:val="28"/>
          <w:lang w:eastAsia="de-DE"/>
        </w:rPr>
        <w:t>Im Argument Mining</w:t>
      </w:r>
    </w:p>
    <w:p w14:paraId="1786D8BD" w14:textId="77777777" w:rsidR="007E2B44" w:rsidRPr="007E2B44" w:rsidRDefault="007E2B44" w:rsidP="007E2B44">
      <w:pPr>
        <w:spacing w:after="0"/>
        <w:jc w:val="both"/>
        <w:rPr>
          <w:rFonts w:ascii="Calibri" w:eastAsia="MS Mincho" w:hAnsi="Calibri" w:cs="Calibri"/>
          <w:sz w:val="28"/>
          <w:szCs w:val="28"/>
          <w:lang w:eastAsia="de-DE"/>
        </w:rPr>
      </w:pPr>
    </w:p>
    <w:p w14:paraId="2B35845B" w14:textId="28C1E60F" w:rsidR="007E2B44" w:rsidRPr="007E2B44" w:rsidRDefault="007E2B44" w:rsidP="007E2B44">
      <w:pPr>
        <w:spacing w:after="0"/>
        <w:jc w:val="center"/>
        <w:rPr>
          <w:rFonts w:ascii="Calibri" w:eastAsia="MS Mincho" w:hAnsi="Calibri" w:cs="Calibri"/>
          <w:iCs/>
          <w:sz w:val="28"/>
          <w:szCs w:val="28"/>
          <w:lang w:eastAsia="de-DE"/>
        </w:rPr>
      </w:pPr>
      <w:r w:rsidRPr="007E2B44">
        <w:rPr>
          <w:rFonts w:ascii="Calibri" w:eastAsia="MS Mincho" w:hAnsi="Calibri" w:cs="Calibri"/>
          <w:iCs/>
          <w:sz w:val="28"/>
          <w:szCs w:val="28"/>
          <w:lang w:eastAsia="de-DE"/>
        </w:rPr>
        <w:t xml:space="preserve">zur Erlangung des Grades Master </w:t>
      </w:r>
      <w:proofErr w:type="spellStart"/>
      <w:r w:rsidRPr="007E2B44">
        <w:rPr>
          <w:rFonts w:ascii="Calibri" w:eastAsia="MS Mincho" w:hAnsi="Calibri" w:cs="Calibri"/>
          <w:iCs/>
          <w:sz w:val="28"/>
          <w:szCs w:val="28"/>
          <w:lang w:eastAsia="de-DE"/>
        </w:rPr>
        <w:t>of</w:t>
      </w:r>
      <w:proofErr w:type="spellEnd"/>
      <w:r w:rsidRPr="007E2B44">
        <w:rPr>
          <w:rFonts w:ascii="Calibri" w:eastAsia="MS Mincho" w:hAnsi="Calibri" w:cs="Calibri"/>
          <w:iCs/>
          <w:sz w:val="28"/>
          <w:szCs w:val="28"/>
          <w:lang w:eastAsia="de-DE"/>
        </w:rPr>
        <w:t xml:space="preserve"> Science </w:t>
      </w:r>
    </w:p>
    <w:p w14:paraId="3F236BA7" w14:textId="77777777" w:rsidR="007E2B44" w:rsidRPr="007E2B44" w:rsidRDefault="007E2B44" w:rsidP="007E2B44">
      <w:pPr>
        <w:spacing w:after="0"/>
        <w:jc w:val="center"/>
        <w:rPr>
          <w:rFonts w:ascii="Calibri" w:eastAsia="MS Mincho" w:hAnsi="Calibri" w:cs="Calibri"/>
          <w:sz w:val="28"/>
          <w:szCs w:val="28"/>
          <w:lang w:eastAsia="de-DE"/>
        </w:rPr>
      </w:pPr>
    </w:p>
    <w:p w14:paraId="4CE5C247" w14:textId="77777777" w:rsidR="007E2B44" w:rsidRPr="007E2B44" w:rsidRDefault="007E2B44" w:rsidP="007E2B44">
      <w:pPr>
        <w:spacing w:after="0"/>
        <w:jc w:val="both"/>
        <w:rPr>
          <w:rFonts w:ascii="Calibri" w:eastAsia="MS Mincho" w:hAnsi="Calibri" w:cs="Calibri"/>
          <w:sz w:val="28"/>
          <w:szCs w:val="28"/>
          <w:lang w:eastAsia="de-DE"/>
        </w:rPr>
      </w:pPr>
    </w:p>
    <w:p w14:paraId="255B0B1E" w14:textId="77777777" w:rsidR="007E2B44" w:rsidRPr="007E2B44" w:rsidRDefault="007E2B44" w:rsidP="007E2B44">
      <w:pPr>
        <w:spacing w:after="0" w:line="276" w:lineRule="auto"/>
        <w:rPr>
          <w:rFonts w:ascii="Calibri" w:eastAsia="MS Mincho" w:hAnsi="Calibri" w:cs="Calibri"/>
          <w:szCs w:val="24"/>
          <w:lang w:eastAsia="de-DE"/>
        </w:rPr>
      </w:pPr>
    </w:p>
    <w:tbl>
      <w:tblPr>
        <w:tblStyle w:val="Tabellenraster1"/>
        <w:tblW w:w="0" w:type="auto"/>
        <w:tblInd w:w="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983"/>
      </w:tblGrid>
      <w:tr w:rsidR="0088122C" w:rsidRPr="007E2B44" w14:paraId="2E72167C" w14:textId="77777777" w:rsidTr="007E2B44">
        <w:tc>
          <w:tcPr>
            <w:tcW w:w="2127" w:type="dxa"/>
            <w:hideMark/>
          </w:tcPr>
          <w:p w14:paraId="30C631E6" w14:textId="77777777" w:rsidR="007E2B44" w:rsidRPr="007E2B44" w:rsidRDefault="007E2B44" w:rsidP="007E2B44">
            <w:pPr>
              <w:spacing w:line="276" w:lineRule="auto"/>
              <w:rPr>
                <w:rFonts w:ascii="Calibri" w:hAnsi="Calibri" w:cs="Calibri"/>
                <w:b/>
                <w:bCs/>
              </w:rPr>
            </w:pPr>
            <w:r w:rsidRPr="007E2B44">
              <w:rPr>
                <w:rFonts w:ascii="Calibri" w:hAnsi="Calibri" w:cs="Calibri"/>
                <w:b/>
                <w:bCs/>
              </w:rPr>
              <w:t>Eingereicht von</w:t>
            </w:r>
          </w:p>
        </w:tc>
        <w:tc>
          <w:tcPr>
            <w:tcW w:w="6650" w:type="dxa"/>
          </w:tcPr>
          <w:p w14:paraId="3E7520A4" w14:textId="77777777" w:rsidR="007E2B44" w:rsidRPr="007E2B44" w:rsidRDefault="007E2B44" w:rsidP="007E2B44">
            <w:pPr>
              <w:spacing w:line="276" w:lineRule="auto"/>
              <w:rPr>
                <w:rFonts w:ascii="Calibri" w:hAnsi="Calibri" w:cs="Calibri"/>
                <w:b/>
                <w:bCs/>
              </w:rPr>
            </w:pPr>
          </w:p>
        </w:tc>
      </w:tr>
      <w:tr w:rsidR="0088122C" w:rsidRPr="007E2B44" w14:paraId="7B25FF39" w14:textId="77777777" w:rsidTr="007E2B44">
        <w:tc>
          <w:tcPr>
            <w:tcW w:w="2127" w:type="dxa"/>
            <w:hideMark/>
          </w:tcPr>
          <w:p w14:paraId="69D563E4" w14:textId="77777777" w:rsidR="007E2B44" w:rsidRPr="007E2B44" w:rsidRDefault="007E2B44" w:rsidP="007E2B44">
            <w:pPr>
              <w:spacing w:line="276" w:lineRule="auto"/>
              <w:rPr>
                <w:rFonts w:ascii="Calibri" w:hAnsi="Calibri" w:cs="Calibri"/>
              </w:rPr>
            </w:pPr>
            <w:r w:rsidRPr="007E2B44">
              <w:rPr>
                <w:rFonts w:ascii="Calibri" w:hAnsi="Calibri" w:cs="Calibri"/>
              </w:rPr>
              <w:t>Vorname Name</w:t>
            </w:r>
          </w:p>
        </w:tc>
        <w:tc>
          <w:tcPr>
            <w:tcW w:w="6650" w:type="dxa"/>
          </w:tcPr>
          <w:p w14:paraId="3A6621A8" w14:textId="695B3AE9" w:rsidR="007E2B44" w:rsidRPr="007E2B44" w:rsidRDefault="007E2B44" w:rsidP="007E2B44">
            <w:pPr>
              <w:spacing w:line="276" w:lineRule="auto"/>
              <w:rPr>
                <w:rFonts w:ascii="Calibri" w:hAnsi="Calibri" w:cs="Calibri"/>
              </w:rPr>
            </w:pPr>
            <w:r>
              <w:rPr>
                <w:rFonts w:ascii="Calibri" w:hAnsi="Calibri" w:cs="Calibri"/>
              </w:rPr>
              <w:t xml:space="preserve">Benjamin </w:t>
            </w:r>
            <w:r w:rsidR="002F440A">
              <w:rPr>
                <w:rFonts w:ascii="Calibri" w:hAnsi="Calibri" w:cs="Calibri"/>
              </w:rPr>
              <w:t xml:space="preserve">Frank </w:t>
            </w:r>
            <w:r>
              <w:rPr>
                <w:rFonts w:ascii="Calibri" w:hAnsi="Calibri" w:cs="Calibri"/>
              </w:rPr>
              <w:t>Fels</w:t>
            </w:r>
          </w:p>
        </w:tc>
      </w:tr>
      <w:tr w:rsidR="0088122C" w:rsidRPr="007E2B44" w14:paraId="49431A75" w14:textId="77777777" w:rsidTr="007E2B44">
        <w:tc>
          <w:tcPr>
            <w:tcW w:w="2127" w:type="dxa"/>
            <w:hideMark/>
          </w:tcPr>
          <w:p w14:paraId="7BBD1BB3" w14:textId="77777777" w:rsidR="007E2B44" w:rsidRPr="007E2B44" w:rsidRDefault="007E2B44" w:rsidP="007E2B44">
            <w:pPr>
              <w:spacing w:line="276" w:lineRule="auto"/>
              <w:rPr>
                <w:rFonts w:ascii="Calibri" w:hAnsi="Calibri" w:cs="Calibri"/>
              </w:rPr>
            </w:pPr>
            <w:proofErr w:type="gramStart"/>
            <w:r w:rsidRPr="007E2B44">
              <w:rPr>
                <w:rFonts w:ascii="Calibri" w:hAnsi="Calibri" w:cs="Calibri"/>
              </w:rPr>
              <w:t>Email</w:t>
            </w:r>
            <w:proofErr w:type="gramEnd"/>
          </w:p>
        </w:tc>
        <w:tc>
          <w:tcPr>
            <w:tcW w:w="6650" w:type="dxa"/>
          </w:tcPr>
          <w:p w14:paraId="20DC94BF" w14:textId="43C07AF9" w:rsidR="007E2B44" w:rsidRPr="007E2B44" w:rsidRDefault="00C92CEE" w:rsidP="007E2B44">
            <w:pPr>
              <w:spacing w:line="276" w:lineRule="auto"/>
              <w:rPr>
                <w:rFonts w:ascii="Calibri" w:hAnsi="Calibri" w:cs="Calibri"/>
              </w:rPr>
            </w:pPr>
            <w:r>
              <w:rPr>
                <w:rFonts w:ascii="Calibri" w:hAnsi="Calibri" w:cs="Calibri"/>
              </w:rPr>
              <w:t>b</w:t>
            </w:r>
            <w:r w:rsidR="007E2B44">
              <w:rPr>
                <w:rFonts w:ascii="Calibri" w:hAnsi="Calibri" w:cs="Calibri"/>
              </w:rPr>
              <w:t>enjamin.fe</w:t>
            </w:r>
            <w:r w:rsidR="0088122C">
              <w:rPr>
                <w:rFonts w:ascii="Calibri" w:hAnsi="Calibri" w:cs="Calibri"/>
              </w:rPr>
              <w:t>ls@student.dbuas.de</w:t>
            </w:r>
          </w:p>
        </w:tc>
      </w:tr>
      <w:tr w:rsidR="0088122C" w:rsidRPr="007E2B44" w14:paraId="00CF5FA7" w14:textId="77777777" w:rsidTr="007E2B44">
        <w:tc>
          <w:tcPr>
            <w:tcW w:w="2127" w:type="dxa"/>
          </w:tcPr>
          <w:p w14:paraId="2E5AE7C0" w14:textId="77777777" w:rsidR="007E2B44" w:rsidRPr="007E2B44" w:rsidRDefault="007E2B44" w:rsidP="007E2B44">
            <w:pPr>
              <w:spacing w:line="276" w:lineRule="auto"/>
              <w:rPr>
                <w:rFonts w:ascii="Calibri" w:hAnsi="Calibri" w:cs="Calibri"/>
              </w:rPr>
            </w:pPr>
          </w:p>
        </w:tc>
        <w:tc>
          <w:tcPr>
            <w:tcW w:w="6650" w:type="dxa"/>
          </w:tcPr>
          <w:p w14:paraId="70798424" w14:textId="77777777" w:rsidR="007E2B44" w:rsidRPr="007E2B44" w:rsidRDefault="007E2B44" w:rsidP="007E2B44">
            <w:pPr>
              <w:spacing w:line="276" w:lineRule="auto"/>
              <w:rPr>
                <w:rFonts w:ascii="Calibri" w:hAnsi="Calibri" w:cs="Calibri"/>
              </w:rPr>
            </w:pPr>
          </w:p>
        </w:tc>
      </w:tr>
      <w:tr w:rsidR="0088122C" w:rsidRPr="007E2B44" w14:paraId="66A8E6BE" w14:textId="77777777" w:rsidTr="007E2B44">
        <w:tc>
          <w:tcPr>
            <w:tcW w:w="2127" w:type="dxa"/>
            <w:hideMark/>
          </w:tcPr>
          <w:p w14:paraId="2E9545D6" w14:textId="77777777" w:rsidR="007E2B44" w:rsidRPr="007E2B44" w:rsidRDefault="007E2B44" w:rsidP="007E2B44">
            <w:pPr>
              <w:spacing w:line="276" w:lineRule="auto"/>
              <w:rPr>
                <w:rFonts w:ascii="Calibri" w:hAnsi="Calibri" w:cs="Calibri"/>
              </w:rPr>
            </w:pPr>
            <w:r w:rsidRPr="007E2B44">
              <w:rPr>
                <w:rFonts w:ascii="Calibri" w:hAnsi="Calibri" w:cs="Calibri"/>
              </w:rPr>
              <w:t>Matrikelnummer:</w:t>
            </w:r>
          </w:p>
        </w:tc>
        <w:tc>
          <w:tcPr>
            <w:tcW w:w="6650" w:type="dxa"/>
          </w:tcPr>
          <w:p w14:paraId="2FA4F71D" w14:textId="0208155F" w:rsidR="007E2B44" w:rsidRPr="007E2B44" w:rsidRDefault="0014013D" w:rsidP="007E2B44">
            <w:pPr>
              <w:spacing w:line="276" w:lineRule="auto"/>
              <w:rPr>
                <w:rFonts w:ascii="Calibri" w:hAnsi="Calibri" w:cs="Calibri"/>
              </w:rPr>
            </w:pPr>
            <w:r w:rsidRPr="0014013D">
              <w:rPr>
                <w:rFonts w:ascii="Calibri" w:hAnsi="Calibri" w:cs="Calibri"/>
              </w:rPr>
              <w:t>190200</w:t>
            </w:r>
          </w:p>
        </w:tc>
      </w:tr>
      <w:tr w:rsidR="0088122C" w:rsidRPr="007E2B44" w14:paraId="1329B499" w14:textId="77777777" w:rsidTr="007E2B44">
        <w:tc>
          <w:tcPr>
            <w:tcW w:w="2127" w:type="dxa"/>
            <w:hideMark/>
          </w:tcPr>
          <w:p w14:paraId="78A8E8FD" w14:textId="77777777" w:rsidR="007E2B44" w:rsidRPr="007E2B44" w:rsidRDefault="007E2B44" w:rsidP="007E2B44">
            <w:pPr>
              <w:spacing w:line="276" w:lineRule="auto"/>
              <w:rPr>
                <w:rFonts w:ascii="Calibri" w:hAnsi="Calibri" w:cs="Calibri"/>
              </w:rPr>
            </w:pPr>
            <w:r w:rsidRPr="007E2B44">
              <w:rPr>
                <w:rFonts w:ascii="Calibri" w:hAnsi="Calibri" w:cs="Calibri"/>
              </w:rPr>
              <w:t>Fachsemester:</w:t>
            </w:r>
          </w:p>
        </w:tc>
        <w:tc>
          <w:tcPr>
            <w:tcW w:w="6650" w:type="dxa"/>
          </w:tcPr>
          <w:p w14:paraId="02FF31E4" w14:textId="165B9B46" w:rsidR="007E2B44" w:rsidRPr="007E2B44" w:rsidRDefault="003B4CF5" w:rsidP="007E2B44">
            <w:pPr>
              <w:spacing w:line="276" w:lineRule="auto"/>
              <w:rPr>
                <w:rFonts w:ascii="Calibri" w:hAnsi="Calibri" w:cs="Calibri"/>
              </w:rPr>
            </w:pPr>
            <w:r>
              <w:rPr>
                <w:rFonts w:ascii="Calibri" w:hAnsi="Calibri" w:cs="Calibri"/>
              </w:rPr>
              <w:t>5</w:t>
            </w:r>
          </w:p>
        </w:tc>
      </w:tr>
      <w:tr w:rsidR="0088122C" w:rsidRPr="007E2B44" w14:paraId="3985D590" w14:textId="77777777" w:rsidTr="007E2B44">
        <w:tc>
          <w:tcPr>
            <w:tcW w:w="2127" w:type="dxa"/>
            <w:hideMark/>
          </w:tcPr>
          <w:p w14:paraId="420210F9" w14:textId="77777777" w:rsidR="007E2B44" w:rsidRPr="007E2B44" w:rsidRDefault="007E2B44" w:rsidP="007E2B44">
            <w:pPr>
              <w:spacing w:line="276" w:lineRule="auto"/>
              <w:rPr>
                <w:rFonts w:ascii="Calibri" w:hAnsi="Calibri" w:cs="Calibri"/>
              </w:rPr>
            </w:pPr>
            <w:r w:rsidRPr="007E2B44">
              <w:rPr>
                <w:rFonts w:ascii="Calibri" w:hAnsi="Calibri" w:cs="Calibri"/>
              </w:rPr>
              <w:t>Studiengang:</w:t>
            </w:r>
          </w:p>
        </w:tc>
        <w:tc>
          <w:tcPr>
            <w:tcW w:w="6650" w:type="dxa"/>
          </w:tcPr>
          <w:p w14:paraId="6452048F" w14:textId="72643878" w:rsidR="007E2B44" w:rsidRPr="007E2B44" w:rsidRDefault="0014013D" w:rsidP="007E2B44">
            <w:pPr>
              <w:spacing w:line="276" w:lineRule="auto"/>
              <w:rPr>
                <w:rFonts w:ascii="Calibri" w:hAnsi="Calibri" w:cs="Calibri"/>
              </w:rPr>
            </w:pPr>
            <w:r>
              <w:rPr>
                <w:rFonts w:ascii="Calibri" w:hAnsi="Calibri" w:cs="Calibri"/>
              </w:rPr>
              <w:t>Data Science &amp; Management</w:t>
            </w:r>
          </w:p>
        </w:tc>
      </w:tr>
      <w:tr w:rsidR="0088122C" w:rsidRPr="007E2B44" w14:paraId="1E897C4D" w14:textId="77777777" w:rsidTr="007E2B44">
        <w:tc>
          <w:tcPr>
            <w:tcW w:w="2127" w:type="dxa"/>
          </w:tcPr>
          <w:p w14:paraId="5E5ED991" w14:textId="77777777" w:rsidR="007E2B44" w:rsidRPr="007E2B44" w:rsidRDefault="007E2B44" w:rsidP="007E2B44">
            <w:pPr>
              <w:spacing w:line="276" w:lineRule="auto"/>
              <w:rPr>
                <w:rFonts w:ascii="Calibri" w:hAnsi="Calibri" w:cs="Calibri"/>
              </w:rPr>
            </w:pPr>
          </w:p>
        </w:tc>
        <w:tc>
          <w:tcPr>
            <w:tcW w:w="6650" w:type="dxa"/>
          </w:tcPr>
          <w:p w14:paraId="77CD6ADC" w14:textId="77777777" w:rsidR="007E2B44" w:rsidRPr="007E2B44" w:rsidRDefault="007E2B44" w:rsidP="007E2B44">
            <w:pPr>
              <w:spacing w:line="276" w:lineRule="auto"/>
              <w:rPr>
                <w:rFonts w:ascii="Calibri" w:hAnsi="Calibri" w:cs="Calibri"/>
              </w:rPr>
            </w:pPr>
          </w:p>
        </w:tc>
      </w:tr>
      <w:tr w:rsidR="0088122C" w:rsidRPr="007E2B44" w14:paraId="5E4AB41B" w14:textId="77777777" w:rsidTr="007E2B44">
        <w:tc>
          <w:tcPr>
            <w:tcW w:w="2127" w:type="dxa"/>
            <w:hideMark/>
          </w:tcPr>
          <w:p w14:paraId="1B724B8D" w14:textId="77777777" w:rsidR="007E2B44" w:rsidRPr="007E2B44" w:rsidRDefault="007E2B44" w:rsidP="007E2B44">
            <w:pPr>
              <w:spacing w:line="276" w:lineRule="auto"/>
              <w:rPr>
                <w:rFonts w:ascii="Calibri" w:hAnsi="Calibri" w:cs="Calibri"/>
              </w:rPr>
            </w:pPr>
            <w:r w:rsidRPr="007E2B44">
              <w:rPr>
                <w:rFonts w:ascii="Calibri" w:hAnsi="Calibri" w:cs="Calibri"/>
              </w:rPr>
              <w:t>Datum Abgabe:</w:t>
            </w:r>
          </w:p>
        </w:tc>
        <w:tc>
          <w:tcPr>
            <w:tcW w:w="6650" w:type="dxa"/>
          </w:tcPr>
          <w:p w14:paraId="0AC90ED5" w14:textId="674883C5" w:rsidR="007E2B44" w:rsidRPr="007E2B44" w:rsidRDefault="00853EE0" w:rsidP="007E2B44">
            <w:pPr>
              <w:spacing w:line="276" w:lineRule="auto"/>
              <w:rPr>
                <w:rFonts w:ascii="Calibri" w:hAnsi="Calibri" w:cs="Calibri"/>
              </w:rPr>
            </w:pPr>
            <w:r>
              <w:rPr>
                <w:rFonts w:ascii="Calibri" w:hAnsi="Calibri" w:cs="Calibri"/>
                <w:highlight w:val="cyan"/>
              </w:rPr>
              <w:t>20</w:t>
            </w:r>
            <w:r w:rsidR="0014013D" w:rsidRPr="0014013D">
              <w:rPr>
                <w:rFonts w:ascii="Calibri" w:hAnsi="Calibri" w:cs="Calibri"/>
                <w:highlight w:val="cyan"/>
              </w:rPr>
              <w:t>.0</w:t>
            </w:r>
            <w:r>
              <w:rPr>
                <w:rFonts w:ascii="Calibri" w:hAnsi="Calibri" w:cs="Calibri"/>
                <w:highlight w:val="cyan"/>
              </w:rPr>
              <w:t>2</w:t>
            </w:r>
            <w:r w:rsidR="0014013D" w:rsidRPr="0014013D">
              <w:rPr>
                <w:rFonts w:ascii="Calibri" w:hAnsi="Calibri" w:cs="Calibri"/>
                <w:highlight w:val="cyan"/>
              </w:rPr>
              <w:t>.2025</w:t>
            </w:r>
          </w:p>
        </w:tc>
      </w:tr>
      <w:tr w:rsidR="0088122C" w:rsidRPr="007E2B44" w14:paraId="3E73B9ED" w14:textId="77777777" w:rsidTr="007E2B44">
        <w:tc>
          <w:tcPr>
            <w:tcW w:w="2127" w:type="dxa"/>
          </w:tcPr>
          <w:p w14:paraId="72EC4885" w14:textId="77777777" w:rsidR="007E2B44" w:rsidRPr="007E2B44" w:rsidRDefault="007E2B44" w:rsidP="007E2B44">
            <w:pPr>
              <w:spacing w:line="276" w:lineRule="auto"/>
              <w:rPr>
                <w:rFonts w:ascii="Calibri" w:hAnsi="Calibri" w:cs="Calibri"/>
              </w:rPr>
            </w:pPr>
          </w:p>
        </w:tc>
        <w:tc>
          <w:tcPr>
            <w:tcW w:w="6650" w:type="dxa"/>
          </w:tcPr>
          <w:p w14:paraId="6DA718EA" w14:textId="77777777" w:rsidR="007E2B44" w:rsidRPr="007E2B44" w:rsidRDefault="007E2B44" w:rsidP="007E2B44">
            <w:pPr>
              <w:spacing w:line="276" w:lineRule="auto"/>
              <w:rPr>
                <w:rFonts w:ascii="Calibri" w:hAnsi="Calibri" w:cs="Calibri"/>
              </w:rPr>
            </w:pPr>
          </w:p>
        </w:tc>
      </w:tr>
      <w:tr w:rsidR="0088122C" w:rsidRPr="007E2B44" w14:paraId="309ADA55" w14:textId="77777777" w:rsidTr="007E2B44">
        <w:tc>
          <w:tcPr>
            <w:tcW w:w="2127" w:type="dxa"/>
            <w:hideMark/>
          </w:tcPr>
          <w:p w14:paraId="78B088BE" w14:textId="28AD5DAC" w:rsidR="007E2B44" w:rsidRPr="007E2B44" w:rsidRDefault="007E2B44" w:rsidP="007E2B44">
            <w:pPr>
              <w:spacing w:line="276" w:lineRule="auto"/>
              <w:rPr>
                <w:rFonts w:ascii="Calibri" w:hAnsi="Calibri" w:cs="Calibri"/>
              </w:rPr>
            </w:pPr>
            <w:r w:rsidRPr="007E2B44">
              <w:rPr>
                <w:rFonts w:ascii="Calibri" w:hAnsi="Calibri" w:cs="Calibri"/>
              </w:rPr>
              <w:t>Gutachter:</w:t>
            </w:r>
          </w:p>
        </w:tc>
        <w:tc>
          <w:tcPr>
            <w:tcW w:w="6650" w:type="dxa"/>
          </w:tcPr>
          <w:p w14:paraId="277AE473" w14:textId="66353082" w:rsidR="007E2B44" w:rsidRPr="007E2B44" w:rsidRDefault="007E2B44" w:rsidP="007E2B44">
            <w:pPr>
              <w:spacing w:line="276" w:lineRule="auto"/>
              <w:rPr>
                <w:rFonts w:ascii="Calibri" w:hAnsi="Calibri" w:cs="Calibri"/>
              </w:rPr>
            </w:pPr>
            <w:r>
              <w:rPr>
                <w:rFonts w:ascii="Calibri" w:hAnsi="Calibri" w:cs="Calibri"/>
              </w:rPr>
              <w:t>Prof. Dr. Marcel Hebing</w:t>
            </w:r>
          </w:p>
        </w:tc>
      </w:tr>
    </w:tbl>
    <w:p w14:paraId="3FB6BE74" w14:textId="77777777" w:rsidR="007E2B44" w:rsidRDefault="007E2B44" w:rsidP="007E2B44">
      <w:pPr>
        <w:spacing w:after="0" w:line="276" w:lineRule="auto"/>
        <w:rPr>
          <w:rFonts w:ascii="Calibri" w:eastAsia="MS Mincho" w:hAnsi="Calibri" w:cs="Calibri"/>
          <w:szCs w:val="24"/>
          <w:lang w:eastAsia="de-DE"/>
        </w:rPr>
      </w:pPr>
    </w:p>
    <w:p w14:paraId="49D02D79" w14:textId="77777777" w:rsidR="00657F93" w:rsidRPr="007E2B44" w:rsidRDefault="00657F93" w:rsidP="007E2B44">
      <w:pPr>
        <w:spacing w:after="0" w:line="276" w:lineRule="auto"/>
        <w:rPr>
          <w:rFonts w:ascii="Calibri" w:eastAsia="MS Mincho" w:hAnsi="Calibri" w:cs="Calibri"/>
          <w:szCs w:val="24"/>
          <w:lang w:eastAsia="de-DE"/>
        </w:rPr>
      </w:pPr>
    </w:p>
    <w:p w14:paraId="23F8B4F8" w14:textId="77777777" w:rsidR="002973DD" w:rsidRDefault="00976EBE" w:rsidP="00D67903">
      <w:pPr>
        <w:pStyle w:val="Inhaltsverzeichnisberschrift"/>
        <w:numPr>
          <w:ilvl w:val="0"/>
          <w:numId w:val="0"/>
        </w:numPr>
        <w:spacing w:line="360" w:lineRule="auto"/>
      </w:pPr>
      <w:r>
        <w:lastRenderedPageBreak/>
        <w:t>Executive Summary</w:t>
      </w:r>
    </w:p>
    <w:p w14:paraId="3E2E42AA" w14:textId="77777777" w:rsidR="00D5790D" w:rsidRPr="004118A7" w:rsidRDefault="00666278" w:rsidP="00BA3D0F">
      <w:pPr>
        <w:jc w:val="both"/>
      </w:pPr>
      <w:r w:rsidRPr="008B068B">
        <w:t xml:space="preserve">Argumentationen sind </w:t>
      </w:r>
      <w:r w:rsidR="005B00EA" w:rsidRPr="008B068B">
        <w:t xml:space="preserve">ein zentraler </w:t>
      </w:r>
      <w:r w:rsidRPr="008B068B">
        <w:t>Bestandteil unser</w:t>
      </w:r>
      <w:r w:rsidR="00BC0AA5" w:rsidRPr="008B068B">
        <w:t>er</w:t>
      </w:r>
      <w:r w:rsidRPr="008B068B">
        <w:t xml:space="preserve"> täglichen Kommunikation. </w:t>
      </w:r>
      <w:r w:rsidR="00A87552" w:rsidRPr="008B068B">
        <w:t>Eine effiziente und strukturierte Extraktion von Argumenten kann dazu beitragen, Diskussionen nachvollziehbarer zu machen, sodass komplexe Themen besser durchdrungen und darauf aufbauend fundierte Entscheidungen getroffen werden können.</w:t>
      </w:r>
      <w:r w:rsidR="00B81FB8" w:rsidRPr="008B068B">
        <w:t xml:space="preserve"> </w:t>
      </w:r>
      <w:r w:rsidR="0047112B" w:rsidRPr="008B068B">
        <w:t xml:space="preserve">Argumente bestehen aus den Komponenten Behauptung und Prämisse, die in einer strukturierten Beziehung zueinander stehen. </w:t>
      </w:r>
      <w:r w:rsidR="00967005" w:rsidRPr="008B068B">
        <w:t xml:space="preserve">Der Forschungsbereich, </w:t>
      </w:r>
      <w:r w:rsidR="009B2239" w:rsidRPr="008B068B">
        <w:t xml:space="preserve">der </w:t>
      </w:r>
      <w:r w:rsidR="00967005" w:rsidRPr="008B068B">
        <w:t xml:space="preserve">sich mit der automatischen </w:t>
      </w:r>
      <w:r w:rsidR="006A70B3" w:rsidRPr="008B068B">
        <w:t xml:space="preserve">Extraktion </w:t>
      </w:r>
      <w:r w:rsidR="00EC117C" w:rsidRPr="008B068B">
        <w:t>diese</w:t>
      </w:r>
      <w:r w:rsidR="00564E0E" w:rsidRPr="008B068B">
        <w:t>r</w:t>
      </w:r>
      <w:r w:rsidR="00EC117C" w:rsidRPr="008B068B">
        <w:t xml:space="preserve"> Argumentationskomponenten und </w:t>
      </w:r>
      <w:r w:rsidR="009B2239" w:rsidRPr="008B068B">
        <w:t xml:space="preserve">ihrer </w:t>
      </w:r>
      <w:r w:rsidR="00EC117C" w:rsidRPr="008B068B">
        <w:t xml:space="preserve">Beziehungen </w:t>
      </w:r>
      <w:r w:rsidR="00BF3023" w:rsidRPr="008B068B">
        <w:t xml:space="preserve">beschäftigt, wird als </w:t>
      </w:r>
      <w:r w:rsidR="00967005" w:rsidRPr="008B068B">
        <w:t>Argument Mining</w:t>
      </w:r>
      <w:r w:rsidR="00BF3023" w:rsidRPr="008B068B">
        <w:t xml:space="preserve"> bezeichnet</w:t>
      </w:r>
      <w:r w:rsidR="00B81FB8" w:rsidRPr="008B068B">
        <w:t>.</w:t>
      </w:r>
      <w:r w:rsidR="00CA6855" w:rsidRPr="008B068B">
        <w:t xml:space="preserve"> </w:t>
      </w:r>
      <w:r w:rsidR="00C874CB" w:rsidRPr="008B068B">
        <w:t xml:space="preserve">Der Fortschritt in der </w:t>
      </w:r>
      <w:r w:rsidR="00A75AE0" w:rsidRPr="008B068B">
        <w:t>Entwicklung großer Sprachmodelle (Large Language Models, LLMs) eröffne</w:t>
      </w:r>
      <w:r w:rsidR="008E4F83" w:rsidRPr="008B068B">
        <w:t xml:space="preserve">t </w:t>
      </w:r>
      <w:r w:rsidR="00A75AE0" w:rsidRPr="008B068B">
        <w:t>neue Möglichkeiten für das Argument Mining. Klassische regelbasierte</w:t>
      </w:r>
      <w:r w:rsidR="00991E06" w:rsidRPr="008B068B">
        <w:t xml:space="preserve"> oder </w:t>
      </w:r>
      <w:r w:rsidR="00A75AE0" w:rsidRPr="008B068B">
        <w:t>maschinelle Lernansätze</w:t>
      </w:r>
      <w:r w:rsidR="00991E06" w:rsidRPr="008B068B">
        <w:t xml:space="preserve"> sowie </w:t>
      </w:r>
      <w:r w:rsidR="00171F8F" w:rsidRPr="008B068B">
        <w:t>das Trainieren eines speziellen LLMs</w:t>
      </w:r>
      <w:r w:rsidR="00A75AE0" w:rsidRPr="008B068B">
        <w:t xml:space="preserve"> sind oft ressourcenintensiv und erfordern große Mengen annotierter Trainingsdaten. LLMs bieten durch ihre Generalisierungsfähigkeit eine </w:t>
      </w:r>
      <w:r w:rsidR="00A75AE0" w:rsidRPr="008E120A">
        <w:t xml:space="preserve">vielversprechende Alternative, insbesondere in Kombination mit Prompt Engineering, </w:t>
      </w:r>
      <w:r w:rsidR="00154B08" w:rsidRPr="008E120A">
        <w:t xml:space="preserve">einem Prozess </w:t>
      </w:r>
      <w:r w:rsidR="00A75AE0" w:rsidRPr="008E120A">
        <w:t>zur gezielten Steuerung von Modellausgaben durch optimierte Eingabeaufforderungen.</w:t>
      </w:r>
      <w:r w:rsidR="00086574" w:rsidRPr="008E120A">
        <w:t xml:space="preserve"> </w:t>
      </w:r>
      <w:r w:rsidR="00E71EE3" w:rsidRPr="008E120A">
        <w:t xml:space="preserve">Es </w:t>
      </w:r>
      <w:r w:rsidR="006060A8" w:rsidRPr="008E120A">
        <w:t>stellt sich die Frage, inwiefern LLMs durch gezielte</w:t>
      </w:r>
      <w:r w:rsidR="00820AE6" w:rsidRPr="008E120A">
        <w:t>s</w:t>
      </w:r>
      <w:r w:rsidR="006060A8" w:rsidRPr="008E120A">
        <w:t xml:space="preserve"> Prompt</w:t>
      </w:r>
      <w:r w:rsidR="006B7D35" w:rsidRPr="008E120A">
        <w:t xml:space="preserve"> Engineering</w:t>
      </w:r>
      <w:r w:rsidR="006060A8" w:rsidRPr="008E120A">
        <w:t xml:space="preserve"> für </w:t>
      </w:r>
      <w:r w:rsidR="00E71EE3" w:rsidRPr="008E120A">
        <w:t xml:space="preserve">das Argument Mining </w:t>
      </w:r>
      <w:r w:rsidR="006060A8" w:rsidRPr="008E120A">
        <w:t>optimiert werden können.</w:t>
      </w:r>
      <w:r w:rsidR="0019727C" w:rsidRPr="008E120A">
        <w:t xml:space="preserve"> </w:t>
      </w:r>
      <w:r w:rsidR="007B20A5" w:rsidRPr="008E120A">
        <w:t>Um diese Frage zu beantworten, wird GPT-4 mini von OpenAI als LLM herangezogen, wobei verschiedene Prompt</w:t>
      </w:r>
      <w:r w:rsidR="000511F1" w:rsidRPr="008E120A">
        <w:t xml:space="preserve"> </w:t>
      </w:r>
      <w:r w:rsidR="007B20A5" w:rsidRPr="008E120A">
        <w:t>Engineering</w:t>
      </w:r>
      <w:r w:rsidR="000511F1" w:rsidRPr="008E120A">
        <w:t xml:space="preserve"> </w:t>
      </w:r>
      <w:r w:rsidR="007B20A5" w:rsidRPr="008E120A">
        <w:t>Techniken getestet werden, um ihre Auswirkungen auf das Argument Mining zu bewerten</w:t>
      </w:r>
      <w:r w:rsidR="00FC2694" w:rsidRPr="008E120A">
        <w:t>.</w:t>
      </w:r>
      <w:r w:rsidR="00297D28" w:rsidRPr="008E120A">
        <w:t xml:space="preserve"> </w:t>
      </w:r>
      <w:r w:rsidR="00BA3D0F" w:rsidRPr="008E120A">
        <w:t>Es</w:t>
      </w:r>
      <w:r w:rsidR="00FC2D71" w:rsidRPr="008E120A">
        <w:t xml:space="preserve"> </w:t>
      </w:r>
      <w:r w:rsidR="00B96E1B" w:rsidRPr="008E120A">
        <w:t xml:space="preserve">werden </w:t>
      </w:r>
      <w:r w:rsidR="00A419D9" w:rsidRPr="008E120A">
        <w:t>insbesondere der Einfluss von Beispielen, Chain-</w:t>
      </w:r>
      <w:proofErr w:type="spellStart"/>
      <w:r w:rsidR="00B20858">
        <w:t>o</w:t>
      </w:r>
      <w:r w:rsidR="00A419D9" w:rsidRPr="008E120A">
        <w:t>f</w:t>
      </w:r>
      <w:proofErr w:type="spellEnd"/>
      <w:r w:rsidR="00A419D9" w:rsidRPr="008E120A">
        <w:t>-</w:t>
      </w:r>
      <w:proofErr w:type="spellStart"/>
      <w:r w:rsidR="00A419D9" w:rsidRPr="008E120A">
        <w:t>Thought</w:t>
      </w:r>
      <w:proofErr w:type="spellEnd"/>
      <w:r w:rsidR="00A419D9" w:rsidRPr="008E120A">
        <w:t xml:space="preserve"> </w:t>
      </w:r>
      <w:r w:rsidR="00A84629" w:rsidRPr="008E120A">
        <w:t>(COT)</w:t>
      </w:r>
      <w:r w:rsidR="00A032D5" w:rsidRPr="008E120A">
        <w:t>, welche die Teilaufgaben des Argument Mining vorgibt,</w:t>
      </w:r>
      <w:r w:rsidR="00A84629" w:rsidRPr="008E120A">
        <w:t xml:space="preserve"> </w:t>
      </w:r>
      <w:r w:rsidR="00A419D9" w:rsidRPr="008E120A">
        <w:t>und d</w:t>
      </w:r>
      <w:r w:rsidR="00FA7D6D" w:rsidRPr="008E120A">
        <w:t>ie</w:t>
      </w:r>
      <w:r w:rsidR="00A419D9" w:rsidRPr="008E120A">
        <w:t xml:space="preserve"> </w:t>
      </w:r>
      <w:r w:rsidR="00980952" w:rsidRPr="008E120A">
        <w:t xml:space="preserve">Integration einer </w:t>
      </w:r>
      <w:r w:rsidR="00A419D9" w:rsidRPr="008E120A">
        <w:t>Persona untersucht.</w:t>
      </w:r>
      <w:r w:rsidR="00980952" w:rsidRPr="008E120A">
        <w:t xml:space="preserve"> </w:t>
      </w:r>
      <w:r w:rsidR="009343F8" w:rsidRPr="008E120A">
        <w:t xml:space="preserve">Insgesamt </w:t>
      </w:r>
      <w:r w:rsidR="00B96E1B" w:rsidRPr="008E120A">
        <w:t xml:space="preserve">werden </w:t>
      </w:r>
      <w:r w:rsidR="009343F8" w:rsidRPr="008E120A">
        <w:t>20 verschiedene Prompt-Varianten getestet</w:t>
      </w:r>
      <w:r w:rsidR="002668EA" w:rsidRPr="008E120A">
        <w:t xml:space="preserve">. </w:t>
      </w:r>
      <w:r w:rsidR="00D5790D" w:rsidRPr="008E120A">
        <w:t xml:space="preserve">Als Datensatz </w:t>
      </w:r>
      <w:r w:rsidR="00B96E1B" w:rsidRPr="008E120A">
        <w:t>wird</w:t>
      </w:r>
      <w:r w:rsidR="00D5790D" w:rsidRPr="008E120A">
        <w:t xml:space="preserve"> der </w:t>
      </w:r>
      <w:r w:rsidR="00B202EE" w:rsidRPr="008E120A">
        <w:t xml:space="preserve">Argument </w:t>
      </w:r>
      <w:proofErr w:type="spellStart"/>
      <w:r w:rsidR="00B202EE" w:rsidRPr="008E120A">
        <w:t>Annotated</w:t>
      </w:r>
      <w:proofErr w:type="spellEnd"/>
      <w:r w:rsidR="00B202EE" w:rsidRPr="008E120A">
        <w:t xml:space="preserve"> Essays Corpus</w:t>
      </w:r>
      <w:r w:rsidR="00FC2D71" w:rsidRPr="008E120A">
        <w:t xml:space="preserve"> </w:t>
      </w:r>
      <w:r w:rsidR="00B202EE" w:rsidRPr="008E120A">
        <w:t xml:space="preserve">von Stab </w:t>
      </w:r>
      <w:r w:rsidR="00AF4E1F">
        <w:t>und</w:t>
      </w:r>
      <w:r w:rsidR="00B202EE" w:rsidRPr="008E120A">
        <w:t xml:space="preserve"> </w:t>
      </w:r>
      <w:proofErr w:type="spellStart"/>
      <w:r w:rsidR="00B202EE" w:rsidRPr="008E120A">
        <w:t>Gurevych</w:t>
      </w:r>
      <w:proofErr w:type="spellEnd"/>
      <w:r w:rsidR="00D5790D" w:rsidRPr="008E120A">
        <w:t xml:space="preserve"> </w:t>
      </w:r>
      <w:r w:rsidR="005912D4" w:rsidRPr="008E120A">
        <w:fldChar w:fldCharType="begin"/>
      </w:r>
      <w:r w:rsidR="00C4670E" w:rsidRPr="008E120A">
        <w:instrText xml:space="preserve"> ADDIN ZOTERO_ITEM CSL_CITATION {"citationID":"UR3jDhwf","properties":{"formattedCitation":"(2017a)","plainCitation":"(2017a)","noteIndex":0},"citationItems":[{"id":1911,"uris":["http://zotero.org/users/14644665/items/DKHBG3HB"],"itemData":{"id":1911,"type":"dataset","abstract":"The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label":"page","suppress-author":true}],"schema":"https://github.com/citation-style-language/schema/raw/master/csl-citation.json"} </w:instrText>
      </w:r>
      <w:r w:rsidR="005912D4" w:rsidRPr="008E120A">
        <w:fldChar w:fldCharType="separate"/>
      </w:r>
      <w:r w:rsidR="00C4670E" w:rsidRPr="008E120A">
        <w:rPr>
          <w:rFonts w:cs="Arial"/>
        </w:rPr>
        <w:t>(2017a)</w:t>
      </w:r>
      <w:r w:rsidR="005912D4" w:rsidRPr="008E120A">
        <w:fldChar w:fldCharType="end"/>
      </w:r>
      <w:r w:rsidR="00C4670E" w:rsidRPr="008E120A">
        <w:t xml:space="preserve"> </w:t>
      </w:r>
      <w:r w:rsidR="00D5790D" w:rsidRPr="008E120A">
        <w:t xml:space="preserve">verwendet, welcher 402 überzeugende Aufsätze </w:t>
      </w:r>
      <w:r w:rsidR="00A05CAD" w:rsidRPr="008E120A">
        <w:t>mit Hauptaussagen, Behauptungen und Prämissen sowie deren argumentative</w:t>
      </w:r>
      <w:r w:rsidR="00D2316A" w:rsidRPr="008E120A">
        <w:t>n</w:t>
      </w:r>
      <w:r w:rsidR="00A05CAD" w:rsidRPr="008E120A">
        <w:t xml:space="preserve"> Beziehungen </w:t>
      </w:r>
      <w:r w:rsidR="006F444B" w:rsidRPr="008E120A">
        <w:t>enthält</w:t>
      </w:r>
      <w:r w:rsidR="00A05CAD" w:rsidRPr="008E120A">
        <w:t>.</w:t>
      </w:r>
      <w:r w:rsidR="00D5790D" w:rsidRPr="008E120A">
        <w:t xml:space="preserve"> </w:t>
      </w:r>
      <w:r w:rsidR="00AA0DA2" w:rsidRPr="008E120A">
        <w:t xml:space="preserve">Bis zu </w:t>
      </w:r>
      <w:r w:rsidR="00AC639E" w:rsidRPr="008E120A">
        <w:t>40 Aufsätze</w:t>
      </w:r>
      <w:r w:rsidR="005B1F20" w:rsidRPr="008E120A">
        <w:t xml:space="preserve"> </w:t>
      </w:r>
      <w:r w:rsidR="00A4548B" w:rsidRPr="008E120A">
        <w:t xml:space="preserve">werden </w:t>
      </w:r>
      <w:r w:rsidR="005B1F20" w:rsidRPr="008E120A">
        <w:t>in die Prompts integriert</w:t>
      </w:r>
      <w:r w:rsidR="00A4548B" w:rsidRPr="008E120A">
        <w:t>. Die restlichen Aufsätze</w:t>
      </w:r>
      <w:r w:rsidR="00297227" w:rsidRPr="008E120A">
        <w:t xml:space="preserve"> werden zur</w:t>
      </w:r>
      <w:r w:rsidR="00A4548B" w:rsidRPr="008E120A">
        <w:t xml:space="preserve"> </w:t>
      </w:r>
      <w:r w:rsidR="00297227" w:rsidRPr="008E120A">
        <w:t>Evaluation der Modellleistung verwendet.</w:t>
      </w:r>
      <w:r w:rsidR="00A4548B" w:rsidRPr="008E120A">
        <w:t xml:space="preserve"> </w:t>
      </w:r>
      <w:r w:rsidR="003D1D81" w:rsidRPr="008E120A">
        <w:t xml:space="preserve">In Kombination mit den Prompt-Variationen ergeben sich daraus </w:t>
      </w:r>
      <w:r w:rsidR="00A8315A" w:rsidRPr="008E120A">
        <w:t xml:space="preserve">insgesamt 7180 </w:t>
      </w:r>
      <w:r w:rsidR="0019727C" w:rsidRPr="008E120A">
        <w:t>Anfragen,</w:t>
      </w:r>
      <w:r w:rsidR="00A8315A" w:rsidRPr="008E120A">
        <w:t xml:space="preserve"> </w:t>
      </w:r>
      <w:r w:rsidR="003D1D81" w:rsidRPr="008E120A">
        <w:t xml:space="preserve">die an </w:t>
      </w:r>
      <w:r w:rsidR="00A8315A" w:rsidRPr="008E120A">
        <w:t xml:space="preserve">das LLM </w:t>
      </w:r>
      <w:r w:rsidR="003D1D81" w:rsidRPr="008E120A">
        <w:t xml:space="preserve">gestellt </w:t>
      </w:r>
      <w:r w:rsidR="00B42AC1" w:rsidRPr="008E120A">
        <w:t xml:space="preserve">und anschließend analysiert </w:t>
      </w:r>
      <w:r w:rsidR="003D1D81" w:rsidRPr="008E120A">
        <w:t>werden</w:t>
      </w:r>
      <w:r w:rsidR="00A8315A" w:rsidRPr="008E120A">
        <w:t>.</w:t>
      </w:r>
    </w:p>
    <w:p w14:paraId="6320B540" w14:textId="2E46A2EA" w:rsidR="00804479" w:rsidRPr="0028201C" w:rsidRDefault="004131C7" w:rsidP="008F58F1">
      <w:pPr>
        <w:jc w:val="both"/>
      </w:pPr>
      <w:r w:rsidRPr="00B26227">
        <w:t xml:space="preserve">Die Untersuchung zeigt, dass der </w:t>
      </w:r>
      <w:r w:rsidR="00DD1139" w:rsidRPr="00B26227">
        <w:t>Einsatz von Techniken des Prompt Engineerings zu signifikanten Verbesserungen in der Identifikation und Strukturierung von Argumenten durch LLMs</w:t>
      </w:r>
      <w:r w:rsidRPr="00B26227">
        <w:t xml:space="preserve"> führt</w:t>
      </w:r>
      <w:r w:rsidR="00DD1139" w:rsidRPr="00B26227">
        <w:t xml:space="preserve">. </w:t>
      </w:r>
      <w:r w:rsidR="00E34FA3" w:rsidRPr="00B26227">
        <w:t xml:space="preserve">Im Vergleich zu einer einfachen Aufgabenbeschreibung </w:t>
      </w:r>
      <w:r w:rsidR="00F34E8D" w:rsidRPr="00B26227">
        <w:lastRenderedPageBreak/>
        <w:t xml:space="preserve">kann </w:t>
      </w:r>
      <w:r w:rsidR="00E34FA3" w:rsidRPr="00B26227">
        <w:t xml:space="preserve">mit der Anwendung von Prompt Engineering Techniken </w:t>
      </w:r>
      <w:r w:rsidR="005C767A" w:rsidRPr="00B26227">
        <w:t xml:space="preserve">der F1-Score </w:t>
      </w:r>
      <w:r w:rsidR="000E798B" w:rsidRPr="00B26227">
        <w:t xml:space="preserve">um bis zu </w:t>
      </w:r>
      <w:r w:rsidR="005C767A" w:rsidRPr="00B26227">
        <w:t xml:space="preserve">12 </w:t>
      </w:r>
      <w:r w:rsidR="00B54589" w:rsidRPr="00B26227">
        <w:t>%</w:t>
      </w:r>
      <w:r w:rsidR="005C767A" w:rsidRPr="00B26227">
        <w:t xml:space="preserve"> für Beziehungen</w:t>
      </w:r>
      <w:r w:rsidR="000E798B" w:rsidRPr="00B26227">
        <w:t>, 22</w:t>
      </w:r>
      <w:r w:rsidR="00DA587F" w:rsidRPr="00B26227">
        <w:t xml:space="preserve"> </w:t>
      </w:r>
      <w:r w:rsidR="000E798B" w:rsidRPr="00B26227">
        <w:t xml:space="preserve">% für </w:t>
      </w:r>
      <w:r w:rsidR="000A4FC9" w:rsidRPr="00B26227">
        <w:t>Behauptungen</w:t>
      </w:r>
      <w:r w:rsidR="000E798B" w:rsidRPr="00B26227">
        <w:t>,</w:t>
      </w:r>
      <w:r w:rsidR="000A4FC9" w:rsidRPr="00B26227">
        <w:t xml:space="preserve"> 26 % </w:t>
      </w:r>
      <w:r w:rsidR="0024512A" w:rsidRPr="00B26227">
        <w:t xml:space="preserve">für Prämissen </w:t>
      </w:r>
      <w:r w:rsidR="000A4FC9" w:rsidRPr="00B26227">
        <w:t xml:space="preserve">sowie </w:t>
      </w:r>
      <w:r w:rsidR="005C767A" w:rsidRPr="00B26227">
        <w:t>41</w:t>
      </w:r>
      <w:r w:rsidR="0024512A" w:rsidRPr="00B26227">
        <w:t xml:space="preserve"> </w:t>
      </w:r>
      <w:r w:rsidR="00B54589" w:rsidRPr="00B26227">
        <w:t xml:space="preserve">% </w:t>
      </w:r>
      <w:r w:rsidR="0024512A" w:rsidRPr="00B26227">
        <w:t>für Hauptaussagen erhöht werden.</w:t>
      </w:r>
      <w:r w:rsidR="000938F7" w:rsidRPr="00B26227">
        <w:t xml:space="preserve"> </w:t>
      </w:r>
      <w:r w:rsidR="009D0AEC" w:rsidRPr="00B26227">
        <w:t xml:space="preserve">Die Anzahl der bereitgestellten Beispiele in einem Prompt hat eine </w:t>
      </w:r>
      <w:r w:rsidR="00A3060B" w:rsidRPr="00B26227">
        <w:t>Wirkung</w:t>
      </w:r>
      <w:r w:rsidR="00D42125" w:rsidRPr="00B26227">
        <w:t>, die</w:t>
      </w:r>
      <w:r w:rsidR="00A3060B" w:rsidRPr="00B26227">
        <w:t xml:space="preserve"> vergleichbar </w:t>
      </w:r>
      <w:r w:rsidR="00D42125" w:rsidRPr="00B26227">
        <w:t xml:space="preserve">ist </w:t>
      </w:r>
      <w:r w:rsidR="006F2AF4" w:rsidRPr="00B26227">
        <w:t xml:space="preserve">mit dem Gesetz </w:t>
      </w:r>
      <w:r w:rsidR="00D9440E" w:rsidRPr="00B26227">
        <w:t xml:space="preserve">vom </w:t>
      </w:r>
      <w:r w:rsidR="009D0AEC" w:rsidRPr="00B26227">
        <w:t>abnehmende</w:t>
      </w:r>
      <w:r w:rsidR="00A3060B" w:rsidRPr="00B26227">
        <w:t>n</w:t>
      </w:r>
      <w:r w:rsidR="009D0AEC" w:rsidRPr="00B26227">
        <w:t xml:space="preserve"> Grenznutzen</w:t>
      </w:r>
      <w:r w:rsidR="00A3060B" w:rsidRPr="00B26227">
        <w:t>.</w:t>
      </w:r>
      <w:r w:rsidR="009D0AEC" w:rsidRPr="00B26227">
        <w:t xml:space="preserve"> Der größte Leistungszuwachs erfolgt </w:t>
      </w:r>
      <w:r w:rsidR="00A3060B" w:rsidRPr="00B26227">
        <w:t xml:space="preserve">demnach </w:t>
      </w:r>
      <w:r w:rsidR="009D0AEC" w:rsidRPr="00B26227">
        <w:t>bereits mit der Bereitstellung eines einzelnen Beispiels.</w:t>
      </w:r>
      <w:r w:rsidR="00BA284C" w:rsidRPr="00B26227">
        <w:t xml:space="preserve"> Eine weitere Erhöhung der Beispiele über 10 hinaus zeigt im Vergleich nur marginale Verbesserungen und ab 40 Beispielen </w:t>
      </w:r>
      <w:r w:rsidR="00A25003" w:rsidRPr="00B26227">
        <w:t xml:space="preserve">lassen sich </w:t>
      </w:r>
      <w:r w:rsidR="00BA284C" w:rsidRPr="00B26227">
        <w:t xml:space="preserve">Anzeichen für </w:t>
      </w:r>
      <w:proofErr w:type="spellStart"/>
      <w:r w:rsidR="00BA284C" w:rsidRPr="00B26227">
        <w:t>Overfitting</w:t>
      </w:r>
      <w:proofErr w:type="spellEnd"/>
      <w:r w:rsidR="00A25003" w:rsidRPr="00B26227">
        <w:t xml:space="preserve"> erkennen</w:t>
      </w:r>
      <w:r w:rsidR="00BA284C" w:rsidRPr="00B26227">
        <w:t>.</w:t>
      </w:r>
      <w:r w:rsidR="0068134A" w:rsidRPr="00B26227">
        <w:t xml:space="preserve"> </w:t>
      </w:r>
      <w:r w:rsidR="00BA2A98" w:rsidRPr="00B26227">
        <w:t>Die Verwendung einer Persona innerhalb des Prompts verbessert die Modellleistung</w:t>
      </w:r>
      <w:r w:rsidR="000C56F3" w:rsidRPr="00B26227">
        <w:t xml:space="preserve">, </w:t>
      </w:r>
      <w:r w:rsidR="00A032D5" w:rsidRPr="00B26227">
        <w:t xml:space="preserve">wohingegen </w:t>
      </w:r>
      <w:r w:rsidR="00BA2A98" w:rsidRPr="00B26227">
        <w:t>COT</w:t>
      </w:r>
      <w:r w:rsidR="0028181F" w:rsidRPr="00B26227">
        <w:t xml:space="preserve"> in vielen Fällen keine Verbesserung gezeigt hat und sogar zu Leistungseinbußen führen</w:t>
      </w:r>
      <w:r w:rsidR="00054275" w:rsidRPr="00B26227">
        <w:t xml:space="preserve"> kann</w:t>
      </w:r>
      <w:r w:rsidR="0028181F" w:rsidRPr="00B26227">
        <w:t>.</w:t>
      </w:r>
      <w:r w:rsidR="00BA2A98" w:rsidRPr="00B26227">
        <w:t xml:space="preserve"> Dies könnte an de</w:t>
      </w:r>
      <w:r w:rsidR="00BC057D" w:rsidRPr="00B26227">
        <w:t>m</w:t>
      </w:r>
      <w:r w:rsidR="00BA2A98" w:rsidRPr="00B26227">
        <w:t xml:space="preserve"> strukturierten </w:t>
      </w:r>
      <w:r w:rsidR="00331313" w:rsidRPr="00B26227">
        <w:t xml:space="preserve">Ausgabeformat </w:t>
      </w:r>
      <w:r w:rsidR="00BA2A98" w:rsidRPr="00B26227">
        <w:t>liegen,</w:t>
      </w:r>
      <w:r w:rsidR="00BC057D" w:rsidRPr="00B26227">
        <w:t xml:space="preserve"> welches dem LLM auferlegt wurde. </w:t>
      </w:r>
      <w:r w:rsidR="00D313F0" w:rsidRPr="00B26227">
        <w:t>I</w:t>
      </w:r>
      <w:r w:rsidR="00804479" w:rsidRPr="00B26227">
        <w:t xml:space="preserve">n bestimmten Fällen kann die Kombination von Persona und COT </w:t>
      </w:r>
      <w:r w:rsidR="00804479" w:rsidRPr="0028201C">
        <w:t>jedoch Synergieeffekte erzeugen.</w:t>
      </w:r>
    </w:p>
    <w:p w14:paraId="60641CBA" w14:textId="56D54212" w:rsidR="00976EBE" w:rsidRDefault="00D93DF4" w:rsidP="003B3B24">
      <w:pPr>
        <w:jc w:val="both"/>
        <w:rPr>
          <w:lang w:eastAsia="de-DE"/>
        </w:rPr>
      </w:pPr>
      <w:r w:rsidRPr="0028201C">
        <w:rPr>
          <w:lang w:eastAsia="de-DE"/>
        </w:rPr>
        <w:t xml:space="preserve">Trotz </w:t>
      </w:r>
      <w:r w:rsidR="00C53FAB" w:rsidRPr="0028201C">
        <w:rPr>
          <w:lang w:eastAsia="de-DE"/>
        </w:rPr>
        <w:t>erheblicher</w:t>
      </w:r>
      <w:r w:rsidRPr="0028201C">
        <w:rPr>
          <w:lang w:eastAsia="de-DE"/>
        </w:rPr>
        <w:t xml:space="preserve"> Verbesserungen durch Prompt Engineering </w:t>
      </w:r>
      <w:r w:rsidR="008E7DCD" w:rsidRPr="0028201C">
        <w:rPr>
          <w:lang w:eastAsia="de-DE"/>
        </w:rPr>
        <w:t>ist</w:t>
      </w:r>
      <w:r w:rsidRPr="0028201C">
        <w:rPr>
          <w:lang w:eastAsia="de-DE"/>
        </w:rPr>
        <w:t xml:space="preserve"> die Performance de</w:t>
      </w:r>
      <w:r w:rsidR="002F40C9" w:rsidRPr="0028201C">
        <w:rPr>
          <w:lang w:eastAsia="de-DE"/>
        </w:rPr>
        <w:t>s</w:t>
      </w:r>
      <w:r w:rsidRPr="0028201C">
        <w:rPr>
          <w:lang w:eastAsia="de-DE"/>
        </w:rPr>
        <w:t xml:space="preserve"> LLMs im Vergleich zu </w:t>
      </w:r>
      <w:r w:rsidR="00765B65" w:rsidRPr="0028201C">
        <w:rPr>
          <w:lang w:eastAsia="de-DE"/>
        </w:rPr>
        <w:t xml:space="preserve">den </w:t>
      </w:r>
      <w:r w:rsidRPr="0028201C">
        <w:rPr>
          <w:lang w:eastAsia="de-DE"/>
        </w:rPr>
        <w:t>bisherigen</w:t>
      </w:r>
      <w:r w:rsidR="00914D2A" w:rsidRPr="0028201C">
        <w:rPr>
          <w:lang w:eastAsia="de-DE"/>
        </w:rPr>
        <w:t xml:space="preserve"> </w:t>
      </w:r>
      <w:r w:rsidRPr="0028201C">
        <w:rPr>
          <w:lang w:eastAsia="de-DE"/>
        </w:rPr>
        <w:t xml:space="preserve">Ansätzen </w:t>
      </w:r>
      <w:r w:rsidR="002F40C9" w:rsidRPr="0028201C">
        <w:rPr>
          <w:lang w:eastAsia="de-DE"/>
        </w:rPr>
        <w:t>des Argument Mining</w:t>
      </w:r>
      <w:r w:rsidR="00A82180" w:rsidRPr="0028201C">
        <w:rPr>
          <w:lang w:eastAsia="de-DE"/>
        </w:rPr>
        <w:t xml:space="preserve"> geringer, </w:t>
      </w:r>
      <w:r w:rsidR="008F0FCA" w:rsidRPr="0028201C">
        <w:rPr>
          <w:lang w:eastAsia="de-DE"/>
        </w:rPr>
        <w:t xml:space="preserve">weshalb </w:t>
      </w:r>
      <w:r w:rsidR="00A646D4" w:rsidRPr="0028201C">
        <w:t xml:space="preserve">es noch nicht </w:t>
      </w:r>
      <w:r w:rsidR="0065277E" w:rsidRPr="0028201C">
        <w:t>als verlässliche Alternative</w:t>
      </w:r>
      <w:r w:rsidR="00A646D4" w:rsidRPr="0028201C">
        <w:t xml:space="preserve"> zu den</w:t>
      </w:r>
      <w:r w:rsidR="00A646D4" w:rsidRPr="0028201C">
        <w:rPr>
          <w:lang w:eastAsia="de-DE"/>
        </w:rPr>
        <w:t xml:space="preserve"> </w:t>
      </w:r>
      <w:r w:rsidR="008F0FCA" w:rsidRPr="0028201C">
        <w:rPr>
          <w:lang w:eastAsia="de-DE"/>
        </w:rPr>
        <w:t xml:space="preserve">spezialisierten </w:t>
      </w:r>
      <w:r w:rsidRPr="0028201C">
        <w:rPr>
          <w:lang w:eastAsia="de-DE"/>
        </w:rPr>
        <w:t>Modelle</w:t>
      </w:r>
      <w:r w:rsidR="00765096" w:rsidRPr="0028201C">
        <w:rPr>
          <w:lang w:eastAsia="de-DE"/>
        </w:rPr>
        <w:t>n angesehen werden kann</w:t>
      </w:r>
      <w:r w:rsidRPr="0028201C">
        <w:rPr>
          <w:lang w:eastAsia="de-DE"/>
        </w:rPr>
        <w:t>.</w:t>
      </w:r>
      <w:r w:rsidR="004D7926" w:rsidRPr="0028201C">
        <w:rPr>
          <w:lang w:eastAsia="de-DE"/>
        </w:rPr>
        <w:t xml:space="preserve"> Dies unterstreicht die Notwendigkeit weiterer Optimierungsmaßnahmen</w:t>
      </w:r>
      <w:r w:rsidR="008F58F1" w:rsidRPr="0028201C">
        <w:rPr>
          <w:lang w:eastAsia="de-DE"/>
        </w:rPr>
        <w:t>.</w:t>
      </w:r>
      <w:r w:rsidR="003B3B24" w:rsidRPr="0028201C">
        <w:rPr>
          <w:lang w:eastAsia="de-DE"/>
        </w:rPr>
        <w:t xml:space="preserve"> </w:t>
      </w:r>
      <w:r w:rsidR="000264AD" w:rsidRPr="0028201C">
        <w:rPr>
          <w:lang w:eastAsia="de-DE"/>
        </w:rPr>
        <w:t xml:space="preserve">Nichtsdestotrotz </w:t>
      </w:r>
      <w:r w:rsidR="000B7C3E" w:rsidRPr="0028201C">
        <w:rPr>
          <w:lang w:eastAsia="de-DE"/>
        </w:rPr>
        <w:t xml:space="preserve">verdeutlicht </w:t>
      </w:r>
      <w:r w:rsidR="000264AD" w:rsidRPr="0028201C">
        <w:rPr>
          <w:lang w:eastAsia="de-DE"/>
        </w:rPr>
        <w:t xml:space="preserve">die Untersuchung </w:t>
      </w:r>
      <w:r w:rsidR="000B7C3E" w:rsidRPr="0028201C">
        <w:rPr>
          <w:lang w:eastAsia="de-DE"/>
        </w:rPr>
        <w:t>das Potenzial von Prompt Engineering zur Steuerung der Generalisierungsfähigkeit von LLMs im Argument Mining.</w:t>
      </w:r>
      <w:r w:rsidR="00D67903" w:rsidRPr="0028201C">
        <w:rPr>
          <w:lang w:eastAsia="de-DE"/>
        </w:rPr>
        <w:t xml:space="preserve"> </w:t>
      </w:r>
      <w:r w:rsidR="00420892" w:rsidRPr="0028201C">
        <w:rPr>
          <w:lang w:eastAsia="de-DE"/>
        </w:rPr>
        <w:t>B</w:t>
      </w:r>
      <w:r w:rsidR="00447D35" w:rsidRPr="0028201C">
        <w:rPr>
          <w:lang w:eastAsia="de-DE"/>
        </w:rPr>
        <w:t xml:space="preserve">asierend auf diesen Erkenntnissen ergeben sich mehrere Handlungsempfehlungen: Erstens sollte bei der Anwendung von LLMs im Argument Mining eine moderate Anzahl an Beispielen im Prompt verwendet werden, um </w:t>
      </w:r>
      <w:proofErr w:type="spellStart"/>
      <w:r w:rsidR="00447D35" w:rsidRPr="0028201C">
        <w:rPr>
          <w:lang w:eastAsia="de-DE"/>
        </w:rPr>
        <w:t>Overfitting</w:t>
      </w:r>
      <w:proofErr w:type="spellEnd"/>
      <w:r w:rsidR="00447D35" w:rsidRPr="0028201C">
        <w:rPr>
          <w:lang w:eastAsia="de-DE"/>
        </w:rPr>
        <w:t xml:space="preserve"> und unnötig hohe Token-Kosten zu vermeiden. Zweitens sollten Prompts </w:t>
      </w:r>
      <w:r w:rsidR="00E1716A" w:rsidRPr="0028201C">
        <w:rPr>
          <w:lang w:eastAsia="de-DE"/>
        </w:rPr>
        <w:t xml:space="preserve">mit einer Persona </w:t>
      </w:r>
      <w:r w:rsidR="00447D35" w:rsidRPr="0028201C">
        <w:rPr>
          <w:lang w:eastAsia="de-DE"/>
        </w:rPr>
        <w:t xml:space="preserve">bevorzugt werden. Drittens könnten weiterführende Untersuchungen durch Fine-Tuning des LLMs oder die Integration externer Wissensquellen, etwa Annotationsrichtlinien, die Leistung weiter steigern. Auch eine dynamische Auswahl der Beispiele in Abhängigkeit vom Eingabetext </w:t>
      </w:r>
      <w:r w:rsidR="00DF78EC" w:rsidRPr="0028201C">
        <w:rPr>
          <w:lang w:eastAsia="de-DE"/>
        </w:rPr>
        <w:t xml:space="preserve">oder die </w:t>
      </w:r>
      <w:r w:rsidR="007E167B" w:rsidRPr="0028201C">
        <w:rPr>
          <w:lang w:eastAsia="de-DE"/>
        </w:rPr>
        <w:t xml:space="preserve">Ergänzung von </w:t>
      </w:r>
      <w:r w:rsidR="007E167B" w:rsidRPr="0028201C">
        <w:t xml:space="preserve">strukturellen sowie kontextuellen Informationen </w:t>
      </w:r>
      <w:r w:rsidR="00447D35" w:rsidRPr="0028201C">
        <w:rPr>
          <w:lang w:eastAsia="de-DE"/>
        </w:rPr>
        <w:t>könnte vielversprechend sein. Langfristig wäre zudem eine Erweiterung auf andere Sprachen und Domänen sinnvoll, um die Generalisierbarkeit der Ergebnisse zu erhöhen. Schließlich könnte die visuelle Aufbereitung der extrahierten Argumentationsstrukturen in Strukturdiagrammen d</w:t>
      </w:r>
      <w:r w:rsidR="000B7C3E" w:rsidRPr="0028201C">
        <w:rPr>
          <w:lang w:eastAsia="de-DE"/>
        </w:rPr>
        <w:t>en</w:t>
      </w:r>
      <w:r w:rsidR="00447D35" w:rsidRPr="0028201C">
        <w:rPr>
          <w:lang w:eastAsia="de-DE"/>
        </w:rPr>
        <w:t xml:space="preserve"> praktische</w:t>
      </w:r>
      <w:r w:rsidR="0028201C" w:rsidRPr="0028201C">
        <w:rPr>
          <w:lang w:eastAsia="de-DE"/>
        </w:rPr>
        <w:t>n</w:t>
      </w:r>
      <w:r w:rsidR="00447D35" w:rsidRPr="0028201C">
        <w:rPr>
          <w:lang w:eastAsia="de-DE"/>
        </w:rPr>
        <w:t xml:space="preserve"> </w:t>
      </w:r>
      <w:r w:rsidR="000B7C3E" w:rsidRPr="0028201C">
        <w:rPr>
          <w:lang w:eastAsia="de-DE"/>
        </w:rPr>
        <w:t xml:space="preserve">Nutzen </w:t>
      </w:r>
      <w:r w:rsidR="00447D35" w:rsidRPr="0028201C">
        <w:rPr>
          <w:lang w:eastAsia="de-DE"/>
        </w:rPr>
        <w:t>der gewonnenen Erkenntnisse verbessern</w:t>
      </w:r>
      <w:r w:rsidR="00D17B92" w:rsidRPr="0028201C">
        <w:rPr>
          <w:lang w:eastAsia="de-DE"/>
        </w:rPr>
        <w:t>, indem sie die Nachvollziehbarkeit</w:t>
      </w:r>
      <w:r w:rsidR="002E16E4" w:rsidRPr="0028201C">
        <w:rPr>
          <w:lang w:eastAsia="de-DE"/>
        </w:rPr>
        <w:t xml:space="preserve"> der Argumentationslogik</w:t>
      </w:r>
      <w:r w:rsidR="00D17B92" w:rsidRPr="0028201C">
        <w:rPr>
          <w:lang w:eastAsia="de-DE"/>
        </w:rPr>
        <w:t xml:space="preserve"> </w:t>
      </w:r>
      <w:r w:rsidR="00012B39" w:rsidRPr="0028201C">
        <w:rPr>
          <w:lang w:eastAsia="de-DE"/>
        </w:rPr>
        <w:t>erhöht.</w:t>
      </w:r>
      <w:r w:rsidR="00447D35" w:rsidRPr="00447D35">
        <w:rPr>
          <w:lang w:eastAsia="de-DE"/>
        </w:rPr>
        <w:t xml:space="preserve"> </w:t>
      </w:r>
      <w:r w:rsidR="00976EBE">
        <w:rPr>
          <w:lang w:eastAsia="de-DE"/>
        </w:rPr>
        <w:br w:type="page"/>
      </w:r>
    </w:p>
    <w:sdt>
      <w:sdtPr>
        <w:rPr>
          <w:rFonts w:eastAsiaTheme="minorHAnsi" w:cstheme="minorBidi"/>
          <w:sz w:val="24"/>
          <w:szCs w:val="22"/>
          <w:lang w:eastAsia="en-US"/>
        </w:rPr>
        <w:id w:val="1178014008"/>
        <w:docPartObj>
          <w:docPartGallery w:val="Table of Contents"/>
          <w:docPartUnique/>
        </w:docPartObj>
      </w:sdtPr>
      <w:sdtEndPr>
        <w:rPr>
          <w:b/>
          <w:bCs/>
        </w:rPr>
      </w:sdtEndPr>
      <w:sdtContent>
        <w:p w14:paraId="5CBAF13E" w14:textId="77777777" w:rsidR="009414DD" w:rsidRDefault="009414DD" w:rsidP="009227FD">
          <w:pPr>
            <w:pStyle w:val="Inhaltsverzeichnisberschrift"/>
            <w:numPr>
              <w:ilvl w:val="0"/>
              <w:numId w:val="0"/>
            </w:numPr>
            <w:spacing w:line="360" w:lineRule="auto"/>
          </w:pPr>
          <w:r>
            <w:t>Inhalt</w:t>
          </w:r>
          <w:r w:rsidR="00EC6426">
            <w:t>sverzeichnis</w:t>
          </w:r>
        </w:p>
        <w:p w14:paraId="4FB9A588" w14:textId="1C8D6E39" w:rsidR="0078546E" w:rsidRDefault="009414DD">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r>
            <w:fldChar w:fldCharType="begin"/>
          </w:r>
          <w:r>
            <w:instrText xml:space="preserve"> TOC \o "1-3" \h \z \u </w:instrText>
          </w:r>
          <w:r>
            <w:fldChar w:fldCharType="separate"/>
          </w:r>
          <w:hyperlink w:anchor="_Toc189404895" w:history="1">
            <w:r w:rsidR="0078546E" w:rsidRPr="008C3AD1">
              <w:rPr>
                <w:rStyle w:val="Hyperlink"/>
                <w:noProof/>
              </w:rPr>
              <w:t>1</w:t>
            </w:r>
            <w:r w:rsidR="0078546E">
              <w:rPr>
                <w:rFonts w:asciiTheme="minorHAnsi" w:eastAsiaTheme="minorEastAsia" w:hAnsiTheme="minorHAnsi"/>
                <w:noProof/>
                <w:kern w:val="2"/>
                <w:szCs w:val="24"/>
                <w:lang w:eastAsia="de-DE"/>
                <w14:ligatures w14:val="standardContextual"/>
              </w:rPr>
              <w:tab/>
            </w:r>
            <w:r w:rsidR="0078546E" w:rsidRPr="008C3AD1">
              <w:rPr>
                <w:rStyle w:val="Hyperlink"/>
                <w:noProof/>
              </w:rPr>
              <w:t>Einleitung</w:t>
            </w:r>
            <w:r w:rsidR="0078546E">
              <w:rPr>
                <w:noProof/>
                <w:webHidden/>
              </w:rPr>
              <w:tab/>
            </w:r>
            <w:r w:rsidR="0078546E">
              <w:rPr>
                <w:noProof/>
                <w:webHidden/>
              </w:rPr>
              <w:fldChar w:fldCharType="begin"/>
            </w:r>
            <w:r w:rsidR="0078546E">
              <w:rPr>
                <w:noProof/>
                <w:webHidden/>
              </w:rPr>
              <w:instrText xml:space="preserve"> PAGEREF _Toc189404895 \h </w:instrText>
            </w:r>
            <w:r w:rsidR="0078546E">
              <w:rPr>
                <w:noProof/>
                <w:webHidden/>
              </w:rPr>
            </w:r>
            <w:r w:rsidR="0078546E">
              <w:rPr>
                <w:noProof/>
                <w:webHidden/>
              </w:rPr>
              <w:fldChar w:fldCharType="separate"/>
            </w:r>
            <w:r w:rsidR="0078546E">
              <w:rPr>
                <w:noProof/>
                <w:webHidden/>
              </w:rPr>
              <w:t>1</w:t>
            </w:r>
            <w:r w:rsidR="0078546E">
              <w:rPr>
                <w:noProof/>
                <w:webHidden/>
              </w:rPr>
              <w:fldChar w:fldCharType="end"/>
            </w:r>
          </w:hyperlink>
        </w:p>
        <w:p w14:paraId="20103BC2" w14:textId="2D459961"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896" w:history="1">
            <w:r w:rsidRPr="008C3AD1">
              <w:rPr>
                <w:rStyle w:val="Hyperlink"/>
                <w:noProof/>
                <w:lang w:val="en-US"/>
              </w:rPr>
              <w:t>2</w:t>
            </w:r>
            <w:r>
              <w:rPr>
                <w:rFonts w:asciiTheme="minorHAnsi" w:eastAsiaTheme="minorEastAsia" w:hAnsiTheme="minorHAnsi"/>
                <w:noProof/>
                <w:kern w:val="2"/>
                <w:szCs w:val="24"/>
                <w:lang w:eastAsia="de-DE"/>
                <w14:ligatures w14:val="standardContextual"/>
              </w:rPr>
              <w:tab/>
            </w:r>
            <w:r w:rsidRPr="008C3AD1">
              <w:rPr>
                <w:rStyle w:val="Hyperlink"/>
                <w:noProof/>
                <w:lang w:val="en-US"/>
              </w:rPr>
              <w:t>Daten und Methoden</w:t>
            </w:r>
            <w:r>
              <w:rPr>
                <w:noProof/>
                <w:webHidden/>
              </w:rPr>
              <w:tab/>
            </w:r>
            <w:r>
              <w:rPr>
                <w:noProof/>
                <w:webHidden/>
              </w:rPr>
              <w:fldChar w:fldCharType="begin"/>
            </w:r>
            <w:r>
              <w:rPr>
                <w:noProof/>
                <w:webHidden/>
              </w:rPr>
              <w:instrText xml:space="preserve"> PAGEREF _Toc189404896 \h </w:instrText>
            </w:r>
            <w:r>
              <w:rPr>
                <w:noProof/>
                <w:webHidden/>
              </w:rPr>
            </w:r>
            <w:r>
              <w:rPr>
                <w:noProof/>
                <w:webHidden/>
              </w:rPr>
              <w:fldChar w:fldCharType="separate"/>
            </w:r>
            <w:r>
              <w:rPr>
                <w:noProof/>
                <w:webHidden/>
              </w:rPr>
              <w:t>6</w:t>
            </w:r>
            <w:r>
              <w:rPr>
                <w:noProof/>
                <w:webHidden/>
              </w:rPr>
              <w:fldChar w:fldCharType="end"/>
            </w:r>
          </w:hyperlink>
        </w:p>
        <w:p w14:paraId="29D143CA" w14:textId="01A47639"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7" w:history="1">
            <w:r w:rsidRPr="008C3AD1">
              <w:rPr>
                <w:rStyle w:val="Hyperlink"/>
                <w:noProof/>
                <w:lang w:val="en-US"/>
              </w:rPr>
              <w:t>2.1</w:t>
            </w:r>
            <w:r>
              <w:rPr>
                <w:rFonts w:asciiTheme="minorHAnsi" w:eastAsiaTheme="minorEastAsia" w:hAnsiTheme="minorHAnsi"/>
                <w:noProof/>
                <w:kern w:val="2"/>
                <w:szCs w:val="24"/>
                <w:lang w:eastAsia="de-DE"/>
                <w14:ligatures w14:val="standardContextual"/>
              </w:rPr>
              <w:tab/>
            </w:r>
            <w:r w:rsidRPr="008C3AD1">
              <w:rPr>
                <w:rStyle w:val="Hyperlink"/>
                <w:noProof/>
                <w:lang w:val="en-US"/>
              </w:rPr>
              <w:t>Large Language Model</w:t>
            </w:r>
            <w:r>
              <w:rPr>
                <w:noProof/>
                <w:webHidden/>
              </w:rPr>
              <w:tab/>
            </w:r>
            <w:r>
              <w:rPr>
                <w:noProof/>
                <w:webHidden/>
              </w:rPr>
              <w:fldChar w:fldCharType="begin"/>
            </w:r>
            <w:r>
              <w:rPr>
                <w:noProof/>
                <w:webHidden/>
              </w:rPr>
              <w:instrText xml:space="preserve"> PAGEREF _Toc189404897 \h </w:instrText>
            </w:r>
            <w:r>
              <w:rPr>
                <w:noProof/>
                <w:webHidden/>
              </w:rPr>
            </w:r>
            <w:r>
              <w:rPr>
                <w:noProof/>
                <w:webHidden/>
              </w:rPr>
              <w:fldChar w:fldCharType="separate"/>
            </w:r>
            <w:r>
              <w:rPr>
                <w:noProof/>
                <w:webHidden/>
              </w:rPr>
              <w:t>6</w:t>
            </w:r>
            <w:r>
              <w:rPr>
                <w:noProof/>
                <w:webHidden/>
              </w:rPr>
              <w:fldChar w:fldCharType="end"/>
            </w:r>
          </w:hyperlink>
        </w:p>
        <w:p w14:paraId="5C226CB4" w14:textId="711876D0"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8" w:history="1">
            <w:r w:rsidRPr="008C3AD1">
              <w:rPr>
                <w:rStyle w:val="Hyperlink"/>
                <w:noProof/>
              </w:rPr>
              <w:t>2.2</w:t>
            </w:r>
            <w:r>
              <w:rPr>
                <w:rFonts w:asciiTheme="minorHAnsi" w:eastAsiaTheme="minorEastAsia" w:hAnsiTheme="minorHAnsi"/>
                <w:noProof/>
                <w:kern w:val="2"/>
                <w:szCs w:val="24"/>
                <w:lang w:eastAsia="de-DE"/>
                <w14:ligatures w14:val="standardContextual"/>
              </w:rPr>
              <w:tab/>
            </w:r>
            <w:r w:rsidRPr="008C3AD1">
              <w:rPr>
                <w:rStyle w:val="Hyperlink"/>
                <w:noProof/>
              </w:rPr>
              <w:t>Datensatz</w:t>
            </w:r>
            <w:r>
              <w:rPr>
                <w:noProof/>
                <w:webHidden/>
              </w:rPr>
              <w:tab/>
            </w:r>
            <w:r>
              <w:rPr>
                <w:noProof/>
                <w:webHidden/>
              </w:rPr>
              <w:fldChar w:fldCharType="begin"/>
            </w:r>
            <w:r>
              <w:rPr>
                <w:noProof/>
                <w:webHidden/>
              </w:rPr>
              <w:instrText xml:space="preserve"> PAGEREF _Toc189404898 \h </w:instrText>
            </w:r>
            <w:r>
              <w:rPr>
                <w:noProof/>
                <w:webHidden/>
              </w:rPr>
            </w:r>
            <w:r>
              <w:rPr>
                <w:noProof/>
                <w:webHidden/>
              </w:rPr>
              <w:fldChar w:fldCharType="separate"/>
            </w:r>
            <w:r>
              <w:rPr>
                <w:noProof/>
                <w:webHidden/>
              </w:rPr>
              <w:t>8</w:t>
            </w:r>
            <w:r>
              <w:rPr>
                <w:noProof/>
                <w:webHidden/>
              </w:rPr>
              <w:fldChar w:fldCharType="end"/>
            </w:r>
          </w:hyperlink>
        </w:p>
        <w:p w14:paraId="2FB12ACE" w14:textId="0674FBDC"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899" w:history="1">
            <w:r w:rsidRPr="008C3AD1">
              <w:rPr>
                <w:rStyle w:val="Hyperlink"/>
                <w:noProof/>
              </w:rPr>
              <w:t>2.3</w:t>
            </w:r>
            <w:r>
              <w:rPr>
                <w:rFonts w:asciiTheme="minorHAnsi" w:eastAsiaTheme="minorEastAsia" w:hAnsiTheme="minorHAnsi"/>
                <w:noProof/>
                <w:kern w:val="2"/>
                <w:szCs w:val="24"/>
                <w:lang w:eastAsia="de-DE"/>
                <w14:ligatures w14:val="standardContextual"/>
              </w:rPr>
              <w:tab/>
            </w:r>
            <w:r w:rsidRPr="008C3AD1">
              <w:rPr>
                <w:rStyle w:val="Hyperlink"/>
                <w:noProof/>
              </w:rPr>
              <w:t>Methode</w:t>
            </w:r>
            <w:r>
              <w:rPr>
                <w:noProof/>
                <w:webHidden/>
              </w:rPr>
              <w:tab/>
            </w:r>
            <w:r>
              <w:rPr>
                <w:noProof/>
                <w:webHidden/>
              </w:rPr>
              <w:fldChar w:fldCharType="begin"/>
            </w:r>
            <w:r>
              <w:rPr>
                <w:noProof/>
                <w:webHidden/>
              </w:rPr>
              <w:instrText xml:space="preserve"> PAGEREF _Toc189404899 \h </w:instrText>
            </w:r>
            <w:r>
              <w:rPr>
                <w:noProof/>
                <w:webHidden/>
              </w:rPr>
            </w:r>
            <w:r>
              <w:rPr>
                <w:noProof/>
                <w:webHidden/>
              </w:rPr>
              <w:fldChar w:fldCharType="separate"/>
            </w:r>
            <w:r>
              <w:rPr>
                <w:noProof/>
                <w:webHidden/>
              </w:rPr>
              <w:t>11</w:t>
            </w:r>
            <w:r>
              <w:rPr>
                <w:noProof/>
                <w:webHidden/>
              </w:rPr>
              <w:fldChar w:fldCharType="end"/>
            </w:r>
          </w:hyperlink>
        </w:p>
        <w:p w14:paraId="3AC3EC84" w14:textId="73697586" w:rsidR="0078546E" w:rsidRDefault="0078546E">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404900" w:history="1">
            <w:r w:rsidRPr="008C3AD1">
              <w:rPr>
                <w:rStyle w:val="Hyperlink"/>
                <w:noProof/>
              </w:rPr>
              <w:t>2.3.1</w:t>
            </w:r>
            <w:r>
              <w:rPr>
                <w:rFonts w:asciiTheme="minorHAnsi" w:eastAsiaTheme="minorEastAsia" w:hAnsiTheme="minorHAnsi"/>
                <w:noProof/>
                <w:kern w:val="2"/>
                <w:szCs w:val="24"/>
                <w:lang w:eastAsia="de-DE"/>
                <w14:ligatures w14:val="standardContextual"/>
              </w:rPr>
              <w:tab/>
            </w:r>
            <w:r w:rsidRPr="008C3AD1">
              <w:rPr>
                <w:rStyle w:val="Hyperlink"/>
                <w:noProof/>
              </w:rPr>
              <w:t>Prompts</w:t>
            </w:r>
            <w:r>
              <w:rPr>
                <w:noProof/>
                <w:webHidden/>
              </w:rPr>
              <w:tab/>
            </w:r>
            <w:r>
              <w:rPr>
                <w:noProof/>
                <w:webHidden/>
              </w:rPr>
              <w:fldChar w:fldCharType="begin"/>
            </w:r>
            <w:r>
              <w:rPr>
                <w:noProof/>
                <w:webHidden/>
              </w:rPr>
              <w:instrText xml:space="preserve"> PAGEREF _Toc189404900 \h </w:instrText>
            </w:r>
            <w:r>
              <w:rPr>
                <w:noProof/>
                <w:webHidden/>
              </w:rPr>
            </w:r>
            <w:r>
              <w:rPr>
                <w:noProof/>
                <w:webHidden/>
              </w:rPr>
              <w:fldChar w:fldCharType="separate"/>
            </w:r>
            <w:r>
              <w:rPr>
                <w:noProof/>
                <w:webHidden/>
              </w:rPr>
              <w:t>12</w:t>
            </w:r>
            <w:r>
              <w:rPr>
                <w:noProof/>
                <w:webHidden/>
              </w:rPr>
              <w:fldChar w:fldCharType="end"/>
            </w:r>
          </w:hyperlink>
        </w:p>
        <w:p w14:paraId="095548F7" w14:textId="33A61CD6" w:rsidR="0078546E" w:rsidRDefault="0078546E">
          <w:pPr>
            <w:pStyle w:val="Verzeichnis3"/>
            <w:tabs>
              <w:tab w:val="left" w:pos="1440"/>
              <w:tab w:val="right" w:leader="dot" w:pos="8777"/>
            </w:tabs>
            <w:rPr>
              <w:rFonts w:asciiTheme="minorHAnsi" w:eastAsiaTheme="minorEastAsia" w:hAnsiTheme="minorHAnsi"/>
              <w:noProof/>
              <w:kern w:val="2"/>
              <w:szCs w:val="24"/>
              <w:lang w:eastAsia="de-DE"/>
              <w14:ligatures w14:val="standardContextual"/>
            </w:rPr>
          </w:pPr>
          <w:hyperlink w:anchor="_Toc189404901" w:history="1">
            <w:r w:rsidRPr="008C3AD1">
              <w:rPr>
                <w:rStyle w:val="Hyperlink"/>
                <w:noProof/>
              </w:rPr>
              <w:t>2.3.2</w:t>
            </w:r>
            <w:r>
              <w:rPr>
                <w:rFonts w:asciiTheme="minorHAnsi" w:eastAsiaTheme="minorEastAsia" w:hAnsiTheme="minorHAnsi"/>
                <w:noProof/>
                <w:kern w:val="2"/>
                <w:szCs w:val="24"/>
                <w:lang w:eastAsia="de-DE"/>
                <w14:ligatures w14:val="standardContextual"/>
              </w:rPr>
              <w:tab/>
            </w:r>
            <w:r w:rsidRPr="008C3AD1">
              <w:rPr>
                <w:rStyle w:val="Hyperlink"/>
                <w:noProof/>
              </w:rPr>
              <w:t>Evaluationsmetriken</w:t>
            </w:r>
            <w:r>
              <w:rPr>
                <w:noProof/>
                <w:webHidden/>
              </w:rPr>
              <w:tab/>
            </w:r>
            <w:r>
              <w:rPr>
                <w:noProof/>
                <w:webHidden/>
              </w:rPr>
              <w:fldChar w:fldCharType="begin"/>
            </w:r>
            <w:r>
              <w:rPr>
                <w:noProof/>
                <w:webHidden/>
              </w:rPr>
              <w:instrText xml:space="preserve"> PAGEREF _Toc189404901 \h </w:instrText>
            </w:r>
            <w:r>
              <w:rPr>
                <w:noProof/>
                <w:webHidden/>
              </w:rPr>
            </w:r>
            <w:r>
              <w:rPr>
                <w:noProof/>
                <w:webHidden/>
              </w:rPr>
              <w:fldChar w:fldCharType="separate"/>
            </w:r>
            <w:r>
              <w:rPr>
                <w:noProof/>
                <w:webHidden/>
              </w:rPr>
              <w:t>15</w:t>
            </w:r>
            <w:r>
              <w:rPr>
                <w:noProof/>
                <w:webHidden/>
              </w:rPr>
              <w:fldChar w:fldCharType="end"/>
            </w:r>
          </w:hyperlink>
        </w:p>
        <w:p w14:paraId="27DCEA5F" w14:textId="6BB25319"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6" w:history="1">
            <w:r w:rsidRPr="008C3AD1">
              <w:rPr>
                <w:rStyle w:val="Hyperlink"/>
                <w:noProof/>
              </w:rPr>
              <w:t>3</w:t>
            </w:r>
            <w:r>
              <w:rPr>
                <w:rFonts w:asciiTheme="minorHAnsi" w:eastAsiaTheme="minorEastAsia" w:hAnsiTheme="minorHAnsi"/>
                <w:noProof/>
                <w:kern w:val="2"/>
                <w:szCs w:val="24"/>
                <w:lang w:eastAsia="de-DE"/>
                <w14:ligatures w14:val="standardContextual"/>
              </w:rPr>
              <w:tab/>
            </w:r>
            <w:r w:rsidRPr="008C3AD1">
              <w:rPr>
                <w:rStyle w:val="Hyperlink"/>
                <w:noProof/>
              </w:rPr>
              <w:t>Ergebnisse</w:t>
            </w:r>
            <w:r>
              <w:rPr>
                <w:noProof/>
                <w:webHidden/>
              </w:rPr>
              <w:tab/>
            </w:r>
            <w:r>
              <w:rPr>
                <w:noProof/>
                <w:webHidden/>
              </w:rPr>
              <w:fldChar w:fldCharType="begin"/>
            </w:r>
            <w:r>
              <w:rPr>
                <w:noProof/>
                <w:webHidden/>
              </w:rPr>
              <w:instrText xml:space="preserve"> PAGEREF _Toc189404916 \h </w:instrText>
            </w:r>
            <w:r>
              <w:rPr>
                <w:noProof/>
                <w:webHidden/>
              </w:rPr>
            </w:r>
            <w:r>
              <w:rPr>
                <w:noProof/>
                <w:webHidden/>
              </w:rPr>
              <w:fldChar w:fldCharType="separate"/>
            </w:r>
            <w:r>
              <w:rPr>
                <w:noProof/>
                <w:webHidden/>
              </w:rPr>
              <w:t>18</w:t>
            </w:r>
            <w:r>
              <w:rPr>
                <w:noProof/>
                <w:webHidden/>
              </w:rPr>
              <w:fldChar w:fldCharType="end"/>
            </w:r>
          </w:hyperlink>
        </w:p>
        <w:p w14:paraId="611812A8" w14:textId="0BC2C264"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7" w:history="1">
            <w:r w:rsidRPr="008C3AD1">
              <w:rPr>
                <w:rStyle w:val="Hyperlink"/>
                <w:noProof/>
              </w:rPr>
              <w:t>4</w:t>
            </w:r>
            <w:r>
              <w:rPr>
                <w:rFonts w:asciiTheme="minorHAnsi" w:eastAsiaTheme="minorEastAsia" w:hAnsiTheme="minorHAnsi"/>
                <w:noProof/>
                <w:kern w:val="2"/>
                <w:szCs w:val="24"/>
                <w:lang w:eastAsia="de-DE"/>
                <w14:ligatures w14:val="standardContextual"/>
              </w:rPr>
              <w:tab/>
            </w:r>
            <w:r w:rsidRPr="008C3AD1">
              <w:rPr>
                <w:rStyle w:val="Hyperlink"/>
                <w:noProof/>
              </w:rPr>
              <w:t>Diskussion und Handlungsempfehlungen</w:t>
            </w:r>
            <w:r>
              <w:rPr>
                <w:noProof/>
                <w:webHidden/>
              </w:rPr>
              <w:tab/>
            </w:r>
            <w:r>
              <w:rPr>
                <w:noProof/>
                <w:webHidden/>
              </w:rPr>
              <w:fldChar w:fldCharType="begin"/>
            </w:r>
            <w:r>
              <w:rPr>
                <w:noProof/>
                <w:webHidden/>
              </w:rPr>
              <w:instrText xml:space="preserve"> PAGEREF _Toc189404917 \h </w:instrText>
            </w:r>
            <w:r>
              <w:rPr>
                <w:noProof/>
                <w:webHidden/>
              </w:rPr>
            </w:r>
            <w:r>
              <w:rPr>
                <w:noProof/>
                <w:webHidden/>
              </w:rPr>
              <w:fldChar w:fldCharType="separate"/>
            </w:r>
            <w:r>
              <w:rPr>
                <w:noProof/>
                <w:webHidden/>
              </w:rPr>
              <w:t>22</w:t>
            </w:r>
            <w:r>
              <w:rPr>
                <w:noProof/>
                <w:webHidden/>
              </w:rPr>
              <w:fldChar w:fldCharType="end"/>
            </w:r>
          </w:hyperlink>
        </w:p>
        <w:p w14:paraId="73909031" w14:textId="7C486E97"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8" w:history="1">
            <w:r w:rsidRPr="008C3AD1">
              <w:rPr>
                <w:rStyle w:val="Hyperlink"/>
                <w:noProof/>
              </w:rPr>
              <w:t>5</w:t>
            </w:r>
            <w:r>
              <w:rPr>
                <w:rFonts w:asciiTheme="minorHAnsi" w:eastAsiaTheme="minorEastAsia" w:hAnsiTheme="minorHAnsi"/>
                <w:noProof/>
                <w:kern w:val="2"/>
                <w:szCs w:val="24"/>
                <w:lang w:eastAsia="de-DE"/>
                <w14:ligatures w14:val="standardContextual"/>
              </w:rPr>
              <w:tab/>
            </w:r>
            <w:r w:rsidRPr="008C3AD1">
              <w:rPr>
                <w:rStyle w:val="Hyperlink"/>
                <w:noProof/>
              </w:rPr>
              <w:t>Quellenverzeichnis</w:t>
            </w:r>
            <w:r>
              <w:rPr>
                <w:noProof/>
                <w:webHidden/>
              </w:rPr>
              <w:tab/>
            </w:r>
            <w:r>
              <w:rPr>
                <w:noProof/>
                <w:webHidden/>
              </w:rPr>
              <w:fldChar w:fldCharType="begin"/>
            </w:r>
            <w:r>
              <w:rPr>
                <w:noProof/>
                <w:webHidden/>
              </w:rPr>
              <w:instrText xml:space="preserve"> PAGEREF _Toc189404918 \h </w:instrText>
            </w:r>
            <w:r>
              <w:rPr>
                <w:noProof/>
                <w:webHidden/>
              </w:rPr>
            </w:r>
            <w:r>
              <w:rPr>
                <w:noProof/>
                <w:webHidden/>
              </w:rPr>
              <w:fldChar w:fldCharType="separate"/>
            </w:r>
            <w:r>
              <w:rPr>
                <w:noProof/>
                <w:webHidden/>
              </w:rPr>
              <w:t>27</w:t>
            </w:r>
            <w:r>
              <w:rPr>
                <w:noProof/>
                <w:webHidden/>
              </w:rPr>
              <w:fldChar w:fldCharType="end"/>
            </w:r>
          </w:hyperlink>
        </w:p>
        <w:p w14:paraId="0BF8ADDA" w14:textId="7A492A2D" w:rsidR="0078546E" w:rsidRDefault="0078546E">
          <w:pPr>
            <w:pStyle w:val="Verzeichnis1"/>
            <w:tabs>
              <w:tab w:val="left" w:pos="480"/>
              <w:tab w:val="right" w:leader="dot" w:pos="8777"/>
            </w:tabs>
            <w:rPr>
              <w:rFonts w:asciiTheme="minorHAnsi" w:eastAsiaTheme="minorEastAsia" w:hAnsiTheme="minorHAnsi"/>
              <w:noProof/>
              <w:kern w:val="2"/>
              <w:szCs w:val="24"/>
              <w:lang w:eastAsia="de-DE"/>
              <w14:ligatures w14:val="standardContextual"/>
            </w:rPr>
          </w:pPr>
          <w:hyperlink w:anchor="_Toc189404919" w:history="1">
            <w:r w:rsidRPr="008C3AD1">
              <w:rPr>
                <w:rStyle w:val="Hyperlink"/>
                <w:noProof/>
              </w:rPr>
              <w:t>6</w:t>
            </w:r>
            <w:r>
              <w:rPr>
                <w:rFonts w:asciiTheme="minorHAnsi" w:eastAsiaTheme="minorEastAsia" w:hAnsiTheme="minorHAnsi"/>
                <w:noProof/>
                <w:kern w:val="2"/>
                <w:szCs w:val="24"/>
                <w:lang w:eastAsia="de-DE"/>
                <w14:ligatures w14:val="standardContextual"/>
              </w:rPr>
              <w:tab/>
            </w:r>
            <w:r w:rsidRPr="008C3AD1">
              <w:rPr>
                <w:rStyle w:val="Hyperlink"/>
                <w:noProof/>
              </w:rPr>
              <w:t>Anhang</w:t>
            </w:r>
            <w:r>
              <w:rPr>
                <w:noProof/>
                <w:webHidden/>
              </w:rPr>
              <w:tab/>
            </w:r>
            <w:r>
              <w:rPr>
                <w:noProof/>
                <w:webHidden/>
              </w:rPr>
              <w:fldChar w:fldCharType="begin"/>
            </w:r>
            <w:r>
              <w:rPr>
                <w:noProof/>
                <w:webHidden/>
              </w:rPr>
              <w:instrText xml:space="preserve"> PAGEREF _Toc189404919 \h </w:instrText>
            </w:r>
            <w:r>
              <w:rPr>
                <w:noProof/>
                <w:webHidden/>
              </w:rPr>
            </w:r>
            <w:r>
              <w:rPr>
                <w:noProof/>
                <w:webHidden/>
              </w:rPr>
              <w:fldChar w:fldCharType="separate"/>
            </w:r>
            <w:r>
              <w:rPr>
                <w:noProof/>
                <w:webHidden/>
              </w:rPr>
              <w:t>32</w:t>
            </w:r>
            <w:r>
              <w:rPr>
                <w:noProof/>
                <w:webHidden/>
              </w:rPr>
              <w:fldChar w:fldCharType="end"/>
            </w:r>
          </w:hyperlink>
        </w:p>
        <w:p w14:paraId="5E323605" w14:textId="7987BAF8"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920" w:history="1">
            <w:r w:rsidRPr="008C3AD1">
              <w:rPr>
                <w:rStyle w:val="Hyperlink"/>
                <w:noProof/>
              </w:rPr>
              <w:t>6.1</w:t>
            </w:r>
            <w:r>
              <w:rPr>
                <w:rFonts w:asciiTheme="minorHAnsi" w:eastAsiaTheme="minorEastAsia" w:hAnsiTheme="minorHAnsi"/>
                <w:noProof/>
                <w:kern w:val="2"/>
                <w:szCs w:val="24"/>
                <w:lang w:eastAsia="de-DE"/>
                <w14:ligatures w14:val="standardContextual"/>
              </w:rPr>
              <w:tab/>
            </w:r>
            <w:r w:rsidRPr="008C3AD1">
              <w:rPr>
                <w:rStyle w:val="Hyperlink"/>
                <w:noProof/>
              </w:rPr>
              <w:t>Prompt-Bausteine</w:t>
            </w:r>
            <w:r>
              <w:rPr>
                <w:noProof/>
                <w:webHidden/>
              </w:rPr>
              <w:tab/>
            </w:r>
            <w:r>
              <w:rPr>
                <w:noProof/>
                <w:webHidden/>
              </w:rPr>
              <w:fldChar w:fldCharType="begin"/>
            </w:r>
            <w:r>
              <w:rPr>
                <w:noProof/>
                <w:webHidden/>
              </w:rPr>
              <w:instrText xml:space="preserve"> PAGEREF _Toc189404920 \h </w:instrText>
            </w:r>
            <w:r>
              <w:rPr>
                <w:noProof/>
                <w:webHidden/>
              </w:rPr>
            </w:r>
            <w:r>
              <w:rPr>
                <w:noProof/>
                <w:webHidden/>
              </w:rPr>
              <w:fldChar w:fldCharType="separate"/>
            </w:r>
            <w:r>
              <w:rPr>
                <w:noProof/>
                <w:webHidden/>
              </w:rPr>
              <w:t>32</w:t>
            </w:r>
            <w:r>
              <w:rPr>
                <w:noProof/>
                <w:webHidden/>
              </w:rPr>
              <w:fldChar w:fldCharType="end"/>
            </w:r>
          </w:hyperlink>
        </w:p>
        <w:p w14:paraId="474F5600" w14:textId="49DF8353" w:rsidR="0078546E" w:rsidRDefault="0078546E">
          <w:pPr>
            <w:pStyle w:val="Verzeichnis2"/>
            <w:tabs>
              <w:tab w:val="left" w:pos="960"/>
              <w:tab w:val="right" w:leader="dot" w:pos="8777"/>
            </w:tabs>
            <w:rPr>
              <w:rFonts w:asciiTheme="minorHAnsi" w:eastAsiaTheme="minorEastAsia" w:hAnsiTheme="minorHAnsi"/>
              <w:noProof/>
              <w:kern w:val="2"/>
              <w:szCs w:val="24"/>
              <w:lang w:eastAsia="de-DE"/>
              <w14:ligatures w14:val="standardContextual"/>
            </w:rPr>
          </w:pPr>
          <w:hyperlink w:anchor="_Toc189404921" w:history="1">
            <w:r w:rsidRPr="008C3AD1">
              <w:rPr>
                <w:rStyle w:val="Hyperlink"/>
                <w:noProof/>
              </w:rPr>
              <w:t>6.2</w:t>
            </w:r>
            <w:r>
              <w:rPr>
                <w:rFonts w:asciiTheme="minorHAnsi" w:eastAsiaTheme="minorEastAsia" w:hAnsiTheme="minorHAnsi"/>
                <w:noProof/>
                <w:kern w:val="2"/>
                <w:szCs w:val="24"/>
                <w:lang w:eastAsia="de-DE"/>
                <w14:ligatures w14:val="standardContextual"/>
              </w:rPr>
              <w:tab/>
            </w:r>
            <w:r w:rsidRPr="008C3AD1">
              <w:rPr>
                <w:rStyle w:val="Hyperlink"/>
                <w:noProof/>
              </w:rPr>
              <w:t>Prompt Templates</w:t>
            </w:r>
            <w:r>
              <w:rPr>
                <w:noProof/>
                <w:webHidden/>
              </w:rPr>
              <w:tab/>
            </w:r>
            <w:r>
              <w:rPr>
                <w:noProof/>
                <w:webHidden/>
              </w:rPr>
              <w:fldChar w:fldCharType="begin"/>
            </w:r>
            <w:r>
              <w:rPr>
                <w:noProof/>
                <w:webHidden/>
              </w:rPr>
              <w:instrText xml:space="preserve"> PAGEREF _Toc189404921 \h </w:instrText>
            </w:r>
            <w:r>
              <w:rPr>
                <w:noProof/>
                <w:webHidden/>
              </w:rPr>
            </w:r>
            <w:r>
              <w:rPr>
                <w:noProof/>
                <w:webHidden/>
              </w:rPr>
              <w:fldChar w:fldCharType="separate"/>
            </w:r>
            <w:r>
              <w:rPr>
                <w:noProof/>
                <w:webHidden/>
              </w:rPr>
              <w:t>32</w:t>
            </w:r>
            <w:r>
              <w:rPr>
                <w:noProof/>
                <w:webHidden/>
              </w:rPr>
              <w:fldChar w:fldCharType="end"/>
            </w:r>
          </w:hyperlink>
        </w:p>
        <w:p w14:paraId="6F136838" w14:textId="49A32553" w:rsidR="009414DD" w:rsidRDefault="009414DD">
          <w:r>
            <w:rPr>
              <w:b/>
              <w:bCs/>
            </w:rPr>
            <w:fldChar w:fldCharType="end"/>
          </w:r>
        </w:p>
      </w:sdtContent>
    </w:sdt>
    <w:p w14:paraId="4F99FFD4" w14:textId="77777777" w:rsidR="00AF1E30" w:rsidRDefault="00AF1E30">
      <w:pPr>
        <w:rPr>
          <w:rFonts w:eastAsiaTheme="majorEastAsia" w:cstheme="majorBidi"/>
          <w:sz w:val="32"/>
          <w:szCs w:val="32"/>
          <w:lang w:eastAsia="de-DE"/>
        </w:rPr>
      </w:pPr>
      <w:r>
        <w:br w:type="page"/>
      </w:r>
    </w:p>
    <w:p w14:paraId="7FE522E9" w14:textId="48E9E243" w:rsidR="009227FD" w:rsidRDefault="009227FD" w:rsidP="009227FD">
      <w:pPr>
        <w:pStyle w:val="Inhaltsverzeichnisberschrift"/>
        <w:numPr>
          <w:ilvl w:val="0"/>
          <w:numId w:val="0"/>
        </w:numPr>
        <w:spacing w:line="360" w:lineRule="auto"/>
      </w:pPr>
      <w:r>
        <w:lastRenderedPageBreak/>
        <w:t>Abbildungsverzeichnis</w:t>
      </w:r>
    </w:p>
    <w:p w14:paraId="5D9C5E5A" w14:textId="62B2C4FF" w:rsidR="0078546E" w:rsidRPr="0078546E" w:rsidRDefault="009227FD">
      <w:pPr>
        <w:pStyle w:val="Abbildungsverzeichnis"/>
        <w:tabs>
          <w:tab w:val="right" w:leader="dot" w:pos="8777"/>
        </w:tabs>
        <w:rPr>
          <w:rFonts w:asciiTheme="minorHAnsi" w:eastAsiaTheme="minorEastAsia" w:hAnsiTheme="minorHAnsi"/>
          <w:noProof/>
          <w:kern w:val="2"/>
          <w:szCs w:val="24"/>
          <w:lang w:eastAsia="de-DE"/>
          <w14:ligatures w14:val="standardContextual"/>
        </w:rPr>
      </w:pPr>
      <w:r w:rsidRPr="0078546E">
        <w:fldChar w:fldCharType="begin"/>
      </w:r>
      <w:r w:rsidRPr="0078546E">
        <w:instrText xml:space="preserve"> TOC \h \z \c "Abbildung" </w:instrText>
      </w:r>
      <w:r w:rsidRPr="0078546E">
        <w:fldChar w:fldCharType="separate"/>
      </w:r>
      <w:hyperlink w:anchor="_Toc189404922" w:history="1">
        <w:r w:rsidR="0078546E" w:rsidRPr="0078546E">
          <w:rPr>
            <w:rStyle w:val="Hyperlink"/>
            <w:noProof/>
          </w:rPr>
          <w:t>Abbildung 1  Beispiel für argumentative Struktur der Aufsätze</w:t>
        </w:r>
        <w:r w:rsidR="0078546E" w:rsidRPr="0078546E">
          <w:rPr>
            <w:noProof/>
            <w:webHidden/>
          </w:rPr>
          <w:tab/>
        </w:r>
        <w:r w:rsidR="0078546E" w:rsidRPr="0078546E">
          <w:rPr>
            <w:noProof/>
            <w:webHidden/>
          </w:rPr>
          <w:fldChar w:fldCharType="begin"/>
        </w:r>
        <w:r w:rsidR="0078546E" w:rsidRPr="0078546E">
          <w:rPr>
            <w:noProof/>
            <w:webHidden/>
          </w:rPr>
          <w:instrText xml:space="preserve"> PAGEREF _Toc189404922 \h </w:instrText>
        </w:r>
        <w:r w:rsidR="0078546E" w:rsidRPr="0078546E">
          <w:rPr>
            <w:noProof/>
            <w:webHidden/>
          </w:rPr>
        </w:r>
        <w:r w:rsidR="0078546E" w:rsidRPr="0078546E">
          <w:rPr>
            <w:noProof/>
            <w:webHidden/>
          </w:rPr>
          <w:fldChar w:fldCharType="separate"/>
        </w:r>
        <w:r w:rsidR="0078546E" w:rsidRPr="0078546E">
          <w:rPr>
            <w:noProof/>
            <w:webHidden/>
          </w:rPr>
          <w:t>10</w:t>
        </w:r>
        <w:r w:rsidR="0078546E" w:rsidRPr="0078546E">
          <w:rPr>
            <w:noProof/>
            <w:webHidden/>
          </w:rPr>
          <w:fldChar w:fldCharType="end"/>
        </w:r>
      </w:hyperlink>
    </w:p>
    <w:p w14:paraId="52DC7C9C" w14:textId="10473673"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3" w:history="1">
        <w:r w:rsidRPr="0078546E">
          <w:rPr>
            <w:rStyle w:val="Hyperlink"/>
            <w:noProof/>
          </w:rPr>
          <w:t>Abbildung 2  Durchschnittlicher F1-Score für Argumentationskomponenten und Beziehungen pro Prompt</w:t>
        </w:r>
        <w:r w:rsidRPr="0078546E">
          <w:rPr>
            <w:noProof/>
            <w:webHidden/>
          </w:rPr>
          <w:tab/>
        </w:r>
        <w:r w:rsidRPr="0078546E">
          <w:rPr>
            <w:noProof/>
            <w:webHidden/>
          </w:rPr>
          <w:fldChar w:fldCharType="begin"/>
        </w:r>
        <w:r w:rsidRPr="0078546E">
          <w:rPr>
            <w:noProof/>
            <w:webHidden/>
          </w:rPr>
          <w:instrText xml:space="preserve"> PAGEREF _Toc189404923 \h </w:instrText>
        </w:r>
        <w:r w:rsidRPr="0078546E">
          <w:rPr>
            <w:noProof/>
            <w:webHidden/>
          </w:rPr>
        </w:r>
        <w:r w:rsidRPr="0078546E">
          <w:rPr>
            <w:noProof/>
            <w:webHidden/>
          </w:rPr>
          <w:fldChar w:fldCharType="separate"/>
        </w:r>
        <w:r w:rsidRPr="0078546E">
          <w:rPr>
            <w:noProof/>
            <w:webHidden/>
          </w:rPr>
          <w:t>19</w:t>
        </w:r>
        <w:r w:rsidRPr="0078546E">
          <w:rPr>
            <w:noProof/>
            <w:webHidden/>
          </w:rPr>
          <w:fldChar w:fldCharType="end"/>
        </w:r>
      </w:hyperlink>
    </w:p>
    <w:p w14:paraId="6FA5454F" w14:textId="002977C4"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4" w:history="1">
        <w:r w:rsidRPr="0078546E">
          <w:rPr>
            <w:rStyle w:val="Hyperlink"/>
            <w:noProof/>
          </w:rPr>
          <w:t>Abbildung 3  Abweichung der F1-Scores vom Bezugswert</w:t>
        </w:r>
        <w:r w:rsidRPr="0078546E">
          <w:rPr>
            <w:noProof/>
            <w:webHidden/>
          </w:rPr>
          <w:tab/>
        </w:r>
        <w:r w:rsidRPr="0078546E">
          <w:rPr>
            <w:noProof/>
            <w:webHidden/>
          </w:rPr>
          <w:fldChar w:fldCharType="begin"/>
        </w:r>
        <w:r w:rsidRPr="0078546E">
          <w:rPr>
            <w:noProof/>
            <w:webHidden/>
          </w:rPr>
          <w:instrText xml:space="preserve"> PAGEREF _Toc189404924 \h </w:instrText>
        </w:r>
        <w:r w:rsidRPr="0078546E">
          <w:rPr>
            <w:noProof/>
            <w:webHidden/>
          </w:rPr>
        </w:r>
        <w:r w:rsidRPr="0078546E">
          <w:rPr>
            <w:noProof/>
            <w:webHidden/>
          </w:rPr>
          <w:fldChar w:fldCharType="separate"/>
        </w:r>
        <w:r w:rsidRPr="0078546E">
          <w:rPr>
            <w:noProof/>
            <w:webHidden/>
          </w:rPr>
          <w:t>21</w:t>
        </w:r>
        <w:r w:rsidRPr="0078546E">
          <w:rPr>
            <w:noProof/>
            <w:webHidden/>
          </w:rPr>
          <w:fldChar w:fldCharType="end"/>
        </w:r>
      </w:hyperlink>
    </w:p>
    <w:p w14:paraId="3260E355" w14:textId="11DC9F23"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5" w:history="1">
        <w:r w:rsidRPr="0078546E">
          <w:rPr>
            <w:rStyle w:val="Hyperlink"/>
            <w:noProof/>
          </w:rPr>
          <w:t>Abbildung 4  Zero-Shot Prompt-Struktur</w:t>
        </w:r>
        <w:r w:rsidRPr="0078546E">
          <w:rPr>
            <w:noProof/>
            <w:webHidden/>
          </w:rPr>
          <w:tab/>
        </w:r>
        <w:r w:rsidRPr="0078546E">
          <w:rPr>
            <w:noProof/>
            <w:webHidden/>
          </w:rPr>
          <w:fldChar w:fldCharType="begin"/>
        </w:r>
        <w:r w:rsidRPr="0078546E">
          <w:rPr>
            <w:noProof/>
            <w:webHidden/>
          </w:rPr>
          <w:instrText xml:space="preserve"> PAGEREF _Toc189404925 \h </w:instrText>
        </w:r>
        <w:r w:rsidRPr="0078546E">
          <w:rPr>
            <w:noProof/>
            <w:webHidden/>
          </w:rPr>
        </w:r>
        <w:r w:rsidRPr="0078546E">
          <w:rPr>
            <w:noProof/>
            <w:webHidden/>
          </w:rPr>
          <w:fldChar w:fldCharType="separate"/>
        </w:r>
        <w:r w:rsidRPr="0078546E">
          <w:rPr>
            <w:noProof/>
            <w:webHidden/>
          </w:rPr>
          <w:t>32</w:t>
        </w:r>
        <w:r w:rsidRPr="0078546E">
          <w:rPr>
            <w:noProof/>
            <w:webHidden/>
          </w:rPr>
          <w:fldChar w:fldCharType="end"/>
        </w:r>
      </w:hyperlink>
    </w:p>
    <w:p w14:paraId="49FE02A1" w14:textId="03C9708E" w:rsidR="0078546E" w:rsidRPr="0078546E" w:rsidRDefault="0078546E">
      <w:pPr>
        <w:pStyle w:val="Abbildungsverzeichnis"/>
        <w:tabs>
          <w:tab w:val="right" w:leader="dot" w:pos="8777"/>
        </w:tabs>
        <w:rPr>
          <w:rFonts w:asciiTheme="minorHAnsi" w:eastAsiaTheme="minorEastAsia" w:hAnsiTheme="minorHAnsi"/>
          <w:noProof/>
          <w:kern w:val="2"/>
          <w:szCs w:val="24"/>
          <w:lang w:eastAsia="de-DE"/>
          <w14:ligatures w14:val="standardContextual"/>
        </w:rPr>
      </w:pPr>
      <w:hyperlink w:anchor="_Toc189404926" w:history="1">
        <w:r w:rsidRPr="0078546E">
          <w:rPr>
            <w:rStyle w:val="Hyperlink"/>
            <w:noProof/>
          </w:rPr>
          <w:t>Abbildung 5  One-Shot Prompt-Struktur</w:t>
        </w:r>
        <w:r w:rsidRPr="0078546E">
          <w:rPr>
            <w:noProof/>
            <w:webHidden/>
          </w:rPr>
          <w:tab/>
        </w:r>
        <w:r w:rsidRPr="0078546E">
          <w:rPr>
            <w:noProof/>
            <w:webHidden/>
          </w:rPr>
          <w:fldChar w:fldCharType="begin"/>
        </w:r>
        <w:r w:rsidRPr="0078546E">
          <w:rPr>
            <w:noProof/>
            <w:webHidden/>
          </w:rPr>
          <w:instrText xml:space="preserve"> PAGEREF _Toc189404926 \h </w:instrText>
        </w:r>
        <w:r w:rsidRPr="0078546E">
          <w:rPr>
            <w:noProof/>
            <w:webHidden/>
          </w:rPr>
        </w:r>
        <w:r w:rsidRPr="0078546E">
          <w:rPr>
            <w:noProof/>
            <w:webHidden/>
          </w:rPr>
          <w:fldChar w:fldCharType="separate"/>
        </w:r>
        <w:r w:rsidRPr="0078546E">
          <w:rPr>
            <w:noProof/>
            <w:webHidden/>
          </w:rPr>
          <w:t>33</w:t>
        </w:r>
        <w:r w:rsidRPr="0078546E">
          <w:rPr>
            <w:noProof/>
            <w:webHidden/>
          </w:rPr>
          <w:fldChar w:fldCharType="end"/>
        </w:r>
      </w:hyperlink>
    </w:p>
    <w:p w14:paraId="09A0FE09" w14:textId="30B7B0A8" w:rsidR="009227FD" w:rsidRDefault="009227FD">
      <w:r w:rsidRPr="0078546E">
        <w:fldChar w:fldCharType="end"/>
      </w:r>
    </w:p>
    <w:p w14:paraId="2588B290" w14:textId="77777777" w:rsidR="009227FD" w:rsidRDefault="009227FD"/>
    <w:p w14:paraId="53A06A9A" w14:textId="77777777" w:rsidR="00CF68FF" w:rsidRDefault="003E5FB5" w:rsidP="00CF68FF">
      <w:pPr>
        <w:pStyle w:val="Inhaltsverzeichnisberschrift"/>
        <w:numPr>
          <w:ilvl w:val="0"/>
          <w:numId w:val="0"/>
        </w:numPr>
        <w:spacing w:line="360" w:lineRule="auto"/>
      </w:pPr>
      <w:r>
        <w:t>Abkürzungsverzeichnis</w:t>
      </w:r>
    </w:p>
    <w:tbl>
      <w:tblPr>
        <w:tblStyle w:val="Tabellenraster"/>
        <w:tblW w:w="0" w:type="auto"/>
        <w:tblLook w:val="04A0" w:firstRow="1" w:lastRow="0" w:firstColumn="1" w:lastColumn="0" w:noHBand="0" w:noVBand="1"/>
      </w:tblPr>
      <w:tblGrid>
        <w:gridCol w:w="2405"/>
        <w:gridCol w:w="6372"/>
      </w:tblGrid>
      <w:tr w:rsidR="00B1269B" w14:paraId="27B2D64B" w14:textId="77777777" w:rsidTr="001774E6">
        <w:tc>
          <w:tcPr>
            <w:tcW w:w="2405" w:type="dxa"/>
          </w:tcPr>
          <w:p w14:paraId="32016DE7" w14:textId="77777777" w:rsidR="00B1269B" w:rsidRPr="001774E6" w:rsidRDefault="00B1269B" w:rsidP="00CF68FF">
            <w:pPr>
              <w:rPr>
                <w:b/>
                <w:lang w:eastAsia="de-DE"/>
              </w:rPr>
            </w:pPr>
            <w:r w:rsidRPr="001774E6">
              <w:rPr>
                <w:b/>
                <w:lang w:eastAsia="de-DE"/>
              </w:rPr>
              <w:t>Abk</w:t>
            </w:r>
            <w:commentRangeStart w:id="0"/>
            <w:r w:rsidRPr="001774E6">
              <w:rPr>
                <w:b/>
                <w:lang w:eastAsia="de-DE"/>
              </w:rPr>
              <w:t>ürzung</w:t>
            </w:r>
            <w:commentRangeEnd w:id="0"/>
            <w:r>
              <w:rPr>
                <w:rStyle w:val="Kommentarzeichen"/>
              </w:rPr>
              <w:commentReference w:id="0"/>
            </w:r>
          </w:p>
        </w:tc>
        <w:tc>
          <w:tcPr>
            <w:tcW w:w="6372" w:type="dxa"/>
          </w:tcPr>
          <w:p w14:paraId="7BE1FCF9" w14:textId="77777777" w:rsidR="00B1269B" w:rsidRPr="001774E6" w:rsidRDefault="00B1269B" w:rsidP="00CF68FF">
            <w:pPr>
              <w:rPr>
                <w:b/>
                <w:lang w:eastAsia="de-DE"/>
              </w:rPr>
            </w:pPr>
            <w:r w:rsidRPr="001774E6">
              <w:rPr>
                <w:b/>
                <w:lang w:eastAsia="de-DE"/>
              </w:rPr>
              <w:t>Bedeutung</w:t>
            </w:r>
          </w:p>
        </w:tc>
      </w:tr>
      <w:tr w:rsidR="00B1269B" w:rsidRPr="001774E6" w14:paraId="6890C572" w14:textId="77777777" w:rsidTr="001774E6">
        <w:tc>
          <w:tcPr>
            <w:tcW w:w="2405" w:type="dxa"/>
          </w:tcPr>
          <w:p w14:paraId="12D3BC36" w14:textId="77777777" w:rsidR="00B1269B" w:rsidRPr="001774E6" w:rsidRDefault="00B1269B" w:rsidP="00CF68FF">
            <w:pPr>
              <w:rPr>
                <w:lang w:eastAsia="de-DE"/>
              </w:rPr>
            </w:pPr>
            <w:r>
              <w:rPr>
                <w:lang w:eastAsia="de-DE"/>
              </w:rPr>
              <w:t>COT</w:t>
            </w:r>
          </w:p>
        </w:tc>
        <w:tc>
          <w:tcPr>
            <w:tcW w:w="6372" w:type="dxa"/>
          </w:tcPr>
          <w:p w14:paraId="5FE82999" w14:textId="4BC9CD9D" w:rsidR="00B1269B" w:rsidRPr="001774E6" w:rsidRDefault="00B1269B" w:rsidP="00CF68FF">
            <w:pPr>
              <w:rPr>
                <w:lang w:eastAsia="de-DE"/>
              </w:rPr>
            </w:pPr>
            <w:r>
              <w:rPr>
                <w:lang w:eastAsia="de-DE"/>
              </w:rPr>
              <w:t>Chain-</w:t>
            </w:r>
            <w:proofErr w:type="spellStart"/>
            <w:r>
              <w:rPr>
                <w:lang w:eastAsia="de-DE"/>
              </w:rPr>
              <w:t>of</w:t>
            </w:r>
            <w:proofErr w:type="spellEnd"/>
            <w:r>
              <w:rPr>
                <w:lang w:eastAsia="de-DE"/>
              </w:rPr>
              <w:t>-</w:t>
            </w:r>
            <w:proofErr w:type="spellStart"/>
            <w:r w:rsidR="00B20858">
              <w:rPr>
                <w:lang w:eastAsia="de-DE"/>
              </w:rPr>
              <w:t>T</w:t>
            </w:r>
            <w:r>
              <w:rPr>
                <w:lang w:eastAsia="de-DE"/>
              </w:rPr>
              <w:t>hought</w:t>
            </w:r>
            <w:proofErr w:type="spellEnd"/>
          </w:p>
        </w:tc>
      </w:tr>
      <w:tr w:rsidR="00B1269B" w:rsidRPr="001774E6" w14:paraId="62499D6F" w14:textId="77777777" w:rsidTr="001774E6">
        <w:tc>
          <w:tcPr>
            <w:tcW w:w="2405" w:type="dxa"/>
          </w:tcPr>
          <w:p w14:paraId="14F391B7" w14:textId="77777777" w:rsidR="00B1269B" w:rsidRDefault="00B1269B" w:rsidP="00CF68FF">
            <w:pPr>
              <w:rPr>
                <w:lang w:eastAsia="de-DE"/>
              </w:rPr>
            </w:pPr>
            <w:r>
              <w:rPr>
                <w:lang w:eastAsia="de-DE"/>
              </w:rPr>
              <w:t>FN</w:t>
            </w:r>
          </w:p>
        </w:tc>
        <w:tc>
          <w:tcPr>
            <w:tcW w:w="6372" w:type="dxa"/>
          </w:tcPr>
          <w:p w14:paraId="5F29D127" w14:textId="77777777" w:rsidR="00B1269B" w:rsidRDefault="00B1269B" w:rsidP="00CF68FF">
            <w:pPr>
              <w:rPr>
                <w:lang w:eastAsia="de-DE"/>
              </w:rPr>
            </w:pPr>
            <w:proofErr w:type="spellStart"/>
            <w:r>
              <w:rPr>
                <w:lang w:eastAsia="de-DE"/>
              </w:rPr>
              <w:t>False</w:t>
            </w:r>
            <w:proofErr w:type="spellEnd"/>
            <w:r>
              <w:rPr>
                <w:lang w:eastAsia="de-DE"/>
              </w:rPr>
              <w:t xml:space="preserve"> Negative</w:t>
            </w:r>
          </w:p>
        </w:tc>
      </w:tr>
      <w:tr w:rsidR="00B1269B" w:rsidRPr="001774E6" w14:paraId="273A5262" w14:textId="77777777" w:rsidTr="001774E6">
        <w:tc>
          <w:tcPr>
            <w:tcW w:w="2405" w:type="dxa"/>
          </w:tcPr>
          <w:p w14:paraId="3D29841D" w14:textId="77777777" w:rsidR="00B1269B" w:rsidRDefault="00B1269B" w:rsidP="00CF68FF">
            <w:pPr>
              <w:rPr>
                <w:lang w:eastAsia="de-DE"/>
              </w:rPr>
            </w:pPr>
            <w:r>
              <w:rPr>
                <w:lang w:eastAsia="de-DE"/>
              </w:rPr>
              <w:t>FP</w:t>
            </w:r>
          </w:p>
        </w:tc>
        <w:tc>
          <w:tcPr>
            <w:tcW w:w="6372" w:type="dxa"/>
          </w:tcPr>
          <w:p w14:paraId="7CBE2FBD" w14:textId="77777777" w:rsidR="00B1269B" w:rsidRDefault="00B1269B" w:rsidP="00E66B42">
            <w:pPr>
              <w:tabs>
                <w:tab w:val="left" w:pos="1190"/>
              </w:tabs>
              <w:rPr>
                <w:lang w:eastAsia="de-DE"/>
              </w:rPr>
            </w:pPr>
            <w:proofErr w:type="spellStart"/>
            <w:r>
              <w:rPr>
                <w:lang w:eastAsia="de-DE"/>
              </w:rPr>
              <w:t>False</w:t>
            </w:r>
            <w:proofErr w:type="spellEnd"/>
            <w:r>
              <w:rPr>
                <w:lang w:eastAsia="de-DE"/>
              </w:rPr>
              <w:t xml:space="preserve"> Positive</w:t>
            </w:r>
            <w:r>
              <w:rPr>
                <w:lang w:eastAsia="de-DE"/>
              </w:rPr>
              <w:tab/>
            </w:r>
          </w:p>
        </w:tc>
      </w:tr>
      <w:tr w:rsidR="00B1269B" w14:paraId="1FD1D617" w14:textId="77777777" w:rsidTr="001774E6">
        <w:tc>
          <w:tcPr>
            <w:tcW w:w="2405" w:type="dxa"/>
          </w:tcPr>
          <w:p w14:paraId="037742A9" w14:textId="77777777" w:rsidR="00B1269B" w:rsidRDefault="00B1269B" w:rsidP="00CF68FF">
            <w:pPr>
              <w:rPr>
                <w:lang w:eastAsia="de-DE"/>
              </w:rPr>
            </w:pPr>
            <w:r>
              <w:rPr>
                <w:lang w:eastAsia="de-DE"/>
              </w:rPr>
              <w:t>FS</w:t>
            </w:r>
          </w:p>
        </w:tc>
        <w:tc>
          <w:tcPr>
            <w:tcW w:w="6372" w:type="dxa"/>
          </w:tcPr>
          <w:p w14:paraId="114504B2" w14:textId="77777777" w:rsidR="00B1269B" w:rsidRDefault="00B1269B" w:rsidP="00CF68FF">
            <w:pPr>
              <w:rPr>
                <w:lang w:eastAsia="de-DE"/>
              </w:rPr>
            </w:pPr>
            <w:proofErr w:type="spellStart"/>
            <w:r>
              <w:rPr>
                <w:lang w:eastAsia="de-DE"/>
              </w:rPr>
              <w:t>Few</w:t>
            </w:r>
            <w:proofErr w:type="spellEnd"/>
            <w:r>
              <w:rPr>
                <w:lang w:eastAsia="de-DE"/>
              </w:rPr>
              <w:t>-Shot</w:t>
            </w:r>
          </w:p>
        </w:tc>
      </w:tr>
      <w:tr w:rsidR="00B1269B" w:rsidRPr="001774E6" w14:paraId="426EA593" w14:textId="77777777" w:rsidTr="001774E6">
        <w:tc>
          <w:tcPr>
            <w:tcW w:w="2405" w:type="dxa"/>
          </w:tcPr>
          <w:p w14:paraId="500EF763" w14:textId="77777777" w:rsidR="00B1269B" w:rsidRDefault="00B1269B" w:rsidP="00CF68FF">
            <w:pPr>
              <w:rPr>
                <w:lang w:eastAsia="de-DE"/>
              </w:rPr>
            </w:pPr>
            <w:r>
              <w:rPr>
                <w:lang w:eastAsia="de-DE"/>
              </w:rPr>
              <w:t>FS-x (z.B. FS-10)</w:t>
            </w:r>
          </w:p>
        </w:tc>
        <w:tc>
          <w:tcPr>
            <w:tcW w:w="6372" w:type="dxa"/>
          </w:tcPr>
          <w:p w14:paraId="6935724B" w14:textId="77777777" w:rsidR="00B1269B" w:rsidRPr="001774E6" w:rsidRDefault="00B1269B" w:rsidP="00CF68FF">
            <w:pPr>
              <w:rPr>
                <w:lang w:eastAsia="de-DE"/>
              </w:rPr>
            </w:pPr>
            <w:proofErr w:type="spellStart"/>
            <w:r w:rsidRPr="001774E6">
              <w:rPr>
                <w:lang w:eastAsia="de-DE"/>
              </w:rPr>
              <w:t>Few</w:t>
            </w:r>
            <w:proofErr w:type="spellEnd"/>
            <w:r w:rsidRPr="001774E6">
              <w:rPr>
                <w:lang w:eastAsia="de-DE"/>
              </w:rPr>
              <w:t>-Shot mit x-Beispie</w:t>
            </w:r>
            <w:r>
              <w:rPr>
                <w:lang w:eastAsia="de-DE"/>
              </w:rPr>
              <w:t>len</w:t>
            </w:r>
          </w:p>
        </w:tc>
      </w:tr>
      <w:tr w:rsidR="00B1269B" w:rsidRPr="001774E6" w14:paraId="2A7D83C7" w14:textId="77777777" w:rsidTr="001774E6">
        <w:tc>
          <w:tcPr>
            <w:tcW w:w="2405" w:type="dxa"/>
          </w:tcPr>
          <w:p w14:paraId="29D2DBAF" w14:textId="77777777" w:rsidR="00B1269B" w:rsidRDefault="00B1269B" w:rsidP="00CF68FF">
            <w:pPr>
              <w:rPr>
                <w:lang w:eastAsia="de-DE"/>
              </w:rPr>
            </w:pPr>
            <w:r>
              <w:rPr>
                <w:lang w:eastAsia="de-DE"/>
              </w:rPr>
              <w:t>ICL</w:t>
            </w:r>
          </w:p>
        </w:tc>
        <w:tc>
          <w:tcPr>
            <w:tcW w:w="6372" w:type="dxa"/>
          </w:tcPr>
          <w:p w14:paraId="194295E7" w14:textId="77777777" w:rsidR="00B1269B" w:rsidRDefault="00B1269B" w:rsidP="00CF68FF">
            <w:pPr>
              <w:rPr>
                <w:lang w:eastAsia="de-DE"/>
              </w:rPr>
            </w:pPr>
            <w:r>
              <w:rPr>
                <w:lang w:eastAsia="de-DE"/>
              </w:rPr>
              <w:t>In-</w:t>
            </w:r>
            <w:proofErr w:type="spellStart"/>
            <w:r>
              <w:rPr>
                <w:lang w:eastAsia="de-DE"/>
              </w:rPr>
              <w:t>Context</w:t>
            </w:r>
            <w:proofErr w:type="spellEnd"/>
            <w:r>
              <w:rPr>
                <w:lang w:eastAsia="de-DE"/>
              </w:rPr>
              <w:t>-Learning</w:t>
            </w:r>
          </w:p>
        </w:tc>
      </w:tr>
      <w:tr w:rsidR="00B1269B" w:rsidRPr="001774E6" w14:paraId="2E670E9E" w14:textId="77777777" w:rsidTr="001774E6">
        <w:tc>
          <w:tcPr>
            <w:tcW w:w="2405" w:type="dxa"/>
          </w:tcPr>
          <w:p w14:paraId="2C35405C" w14:textId="77777777" w:rsidR="00B1269B" w:rsidRDefault="00B1269B" w:rsidP="00CF68FF">
            <w:pPr>
              <w:rPr>
                <w:lang w:eastAsia="de-DE"/>
              </w:rPr>
            </w:pPr>
            <w:r>
              <w:rPr>
                <w:lang w:eastAsia="de-DE"/>
              </w:rPr>
              <w:t>LLM</w:t>
            </w:r>
          </w:p>
        </w:tc>
        <w:tc>
          <w:tcPr>
            <w:tcW w:w="6372" w:type="dxa"/>
          </w:tcPr>
          <w:p w14:paraId="11F2E5D0" w14:textId="77777777" w:rsidR="00B1269B" w:rsidRDefault="00B1269B" w:rsidP="00CF68FF">
            <w:pPr>
              <w:rPr>
                <w:lang w:eastAsia="de-DE"/>
              </w:rPr>
            </w:pPr>
            <w:r>
              <w:rPr>
                <w:lang w:eastAsia="de-DE"/>
              </w:rPr>
              <w:t>Large Language Model</w:t>
            </w:r>
          </w:p>
        </w:tc>
      </w:tr>
      <w:tr w:rsidR="00B1269B" w:rsidRPr="001774E6" w14:paraId="344C67F2" w14:textId="77777777" w:rsidTr="001774E6">
        <w:tc>
          <w:tcPr>
            <w:tcW w:w="2405" w:type="dxa"/>
          </w:tcPr>
          <w:p w14:paraId="42A883C3" w14:textId="77777777" w:rsidR="00B1269B" w:rsidRDefault="00B1269B" w:rsidP="00CF68FF">
            <w:pPr>
              <w:rPr>
                <w:lang w:eastAsia="de-DE"/>
              </w:rPr>
            </w:pPr>
            <w:r>
              <w:rPr>
                <w:lang w:eastAsia="de-DE"/>
              </w:rPr>
              <w:t>NLP</w:t>
            </w:r>
          </w:p>
        </w:tc>
        <w:tc>
          <w:tcPr>
            <w:tcW w:w="6372" w:type="dxa"/>
          </w:tcPr>
          <w:p w14:paraId="55D3AACD" w14:textId="77777777" w:rsidR="00B1269B" w:rsidRDefault="00B1269B" w:rsidP="00CF68FF">
            <w:pPr>
              <w:rPr>
                <w:lang w:eastAsia="de-DE"/>
              </w:rPr>
            </w:pPr>
            <w:r>
              <w:rPr>
                <w:lang w:eastAsia="de-DE"/>
              </w:rPr>
              <w:t>Natural Language Processing</w:t>
            </w:r>
          </w:p>
        </w:tc>
      </w:tr>
      <w:tr w:rsidR="00B1269B" w14:paraId="1B93765D" w14:textId="77777777" w:rsidTr="001774E6">
        <w:tc>
          <w:tcPr>
            <w:tcW w:w="2405" w:type="dxa"/>
          </w:tcPr>
          <w:p w14:paraId="723C70D9" w14:textId="77777777" w:rsidR="00B1269B" w:rsidRDefault="00B1269B" w:rsidP="00CF68FF">
            <w:pPr>
              <w:rPr>
                <w:lang w:eastAsia="de-DE"/>
              </w:rPr>
            </w:pPr>
            <w:r>
              <w:rPr>
                <w:lang w:eastAsia="de-DE"/>
              </w:rPr>
              <w:t>OS</w:t>
            </w:r>
          </w:p>
        </w:tc>
        <w:tc>
          <w:tcPr>
            <w:tcW w:w="6372" w:type="dxa"/>
          </w:tcPr>
          <w:p w14:paraId="13C22F0B" w14:textId="77777777" w:rsidR="00B1269B" w:rsidRDefault="00B1269B" w:rsidP="00CF68FF">
            <w:pPr>
              <w:rPr>
                <w:lang w:eastAsia="de-DE"/>
              </w:rPr>
            </w:pPr>
            <w:proofErr w:type="spellStart"/>
            <w:r>
              <w:rPr>
                <w:lang w:eastAsia="de-DE"/>
              </w:rPr>
              <w:t>One</w:t>
            </w:r>
            <w:proofErr w:type="spellEnd"/>
            <w:r>
              <w:rPr>
                <w:lang w:eastAsia="de-DE"/>
              </w:rPr>
              <w:t>-Shot</w:t>
            </w:r>
          </w:p>
        </w:tc>
      </w:tr>
      <w:tr w:rsidR="00B1269B" w:rsidRPr="001774E6" w14:paraId="53E13CBB" w14:textId="77777777" w:rsidTr="001774E6">
        <w:tc>
          <w:tcPr>
            <w:tcW w:w="2405" w:type="dxa"/>
          </w:tcPr>
          <w:p w14:paraId="03309E90" w14:textId="77777777" w:rsidR="00B1269B" w:rsidRDefault="00B1269B" w:rsidP="00CF68FF">
            <w:pPr>
              <w:rPr>
                <w:lang w:eastAsia="de-DE"/>
              </w:rPr>
            </w:pPr>
            <w:r>
              <w:rPr>
                <w:lang w:eastAsia="de-DE"/>
              </w:rPr>
              <w:t>TN</w:t>
            </w:r>
          </w:p>
        </w:tc>
        <w:tc>
          <w:tcPr>
            <w:tcW w:w="6372" w:type="dxa"/>
          </w:tcPr>
          <w:p w14:paraId="7B3FA671" w14:textId="77777777" w:rsidR="00B1269B" w:rsidRDefault="00B1269B" w:rsidP="00CF68FF">
            <w:pPr>
              <w:rPr>
                <w:lang w:eastAsia="de-DE"/>
              </w:rPr>
            </w:pPr>
            <w:r>
              <w:rPr>
                <w:lang w:eastAsia="de-DE"/>
              </w:rPr>
              <w:t>True Negative</w:t>
            </w:r>
          </w:p>
        </w:tc>
      </w:tr>
      <w:tr w:rsidR="00B1269B" w:rsidRPr="001774E6" w14:paraId="0FA26AC8" w14:textId="77777777" w:rsidTr="001774E6">
        <w:tc>
          <w:tcPr>
            <w:tcW w:w="2405" w:type="dxa"/>
          </w:tcPr>
          <w:p w14:paraId="02E3B046" w14:textId="77777777" w:rsidR="00B1269B" w:rsidRDefault="00B1269B" w:rsidP="00CF68FF">
            <w:pPr>
              <w:rPr>
                <w:lang w:eastAsia="de-DE"/>
              </w:rPr>
            </w:pPr>
            <w:r>
              <w:rPr>
                <w:lang w:eastAsia="de-DE"/>
              </w:rPr>
              <w:t>TP</w:t>
            </w:r>
          </w:p>
        </w:tc>
        <w:tc>
          <w:tcPr>
            <w:tcW w:w="6372" w:type="dxa"/>
          </w:tcPr>
          <w:p w14:paraId="73EE14D7" w14:textId="77777777" w:rsidR="00B1269B" w:rsidRDefault="00B1269B" w:rsidP="00CF68FF">
            <w:pPr>
              <w:rPr>
                <w:lang w:eastAsia="de-DE"/>
              </w:rPr>
            </w:pPr>
            <w:r>
              <w:rPr>
                <w:lang w:eastAsia="de-DE"/>
              </w:rPr>
              <w:t>True Positive</w:t>
            </w:r>
          </w:p>
        </w:tc>
      </w:tr>
      <w:tr w:rsidR="00B1269B" w14:paraId="79440E20" w14:textId="77777777" w:rsidTr="001774E6">
        <w:tc>
          <w:tcPr>
            <w:tcW w:w="2405" w:type="dxa"/>
          </w:tcPr>
          <w:p w14:paraId="64E729A2" w14:textId="77777777" w:rsidR="00B1269B" w:rsidRDefault="00B1269B" w:rsidP="00CF68FF">
            <w:pPr>
              <w:rPr>
                <w:lang w:eastAsia="de-DE"/>
              </w:rPr>
            </w:pPr>
            <w:r>
              <w:rPr>
                <w:lang w:eastAsia="de-DE"/>
              </w:rPr>
              <w:t>ZS</w:t>
            </w:r>
          </w:p>
        </w:tc>
        <w:tc>
          <w:tcPr>
            <w:tcW w:w="6372" w:type="dxa"/>
          </w:tcPr>
          <w:p w14:paraId="133527C9" w14:textId="77777777" w:rsidR="00B1269B" w:rsidRDefault="00B1269B" w:rsidP="00CF68FF">
            <w:pPr>
              <w:rPr>
                <w:lang w:eastAsia="de-DE"/>
              </w:rPr>
            </w:pPr>
            <w:r>
              <w:rPr>
                <w:lang w:eastAsia="de-DE"/>
              </w:rPr>
              <w:t>Zero-Shot</w:t>
            </w:r>
          </w:p>
        </w:tc>
      </w:tr>
    </w:tbl>
    <w:p w14:paraId="5F09282F" w14:textId="77777777" w:rsidR="00CF68FF" w:rsidRPr="001774E6" w:rsidRDefault="00CF68FF" w:rsidP="00CF68FF">
      <w:pPr>
        <w:rPr>
          <w:lang w:eastAsia="de-DE"/>
        </w:rPr>
      </w:pPr>
    </w:p>
    <w:p w14:paraId="21FC5083" w14:textId="77777777" w:rsidR="00CF68FF" w:rsidRPr="001774E6" w:rsidRDefault="00CF68FF" w:rsidP="00CF68FF">
      <w:pPr>
        <w:rPr>
          <w:lang w:eastAsia="de-DE"/>
        </w:rPr>
      </w:pPr>
    </w:p>
    <w:p w14:paraId="569231DD" w14:textId="24066CBD" w:rsidR="00CF68FF" w:rsidRPr="001774E6" w:rsidRDefault="00CF68FF" w:rsidP="00CF68FF">
      <w:pPr>
        <w:rPr>
          <w:lang w:eastAsia="de-DE"/>
        </w:rPr>
        <w:sectPr w:rsidR="00CF68FF" w:rsidRPr="001774E6" w:rsidSect="008E4404">
          <w:footerReference w:type="default" r:id="rId12"/>
          <w:headerReference w:type="first" r:id="rId13"/>
          <w:footerReference w:type="first" r:id="rId14"/>
          <w:pgSz w:w="11906" w:h="16838"/>
          <w:pgMar w:top="1418" w:right="1701" w:bottom="1134" w:left="1418" w:header="709" w:footer="709" w:gutter="0"/>
          <w:pgNumType w:fmt="upperRoman" w:start="1"/>
          <w:cols w:space="708"/>
          <w:titlePg/>
          <w:docGrid w:linePitch="360"/>
        </w:sectPr>
      </w:pPr>
    </w:p>
    <w:p w14:paraId="7F681FE8" w14:textId="082CD3F2" w:rsidR="00976EBE" w:rsidRDefault="00976EBE" w:rsidP="004F399B">
      <w:pPr>
        <w:pStyle w:val="berschrift1"/>
      </w:pPr>
      <w:bookmarkStart w:id="1" w:name="_Toc189404895"/>
      <w:r>
        <w:lastRenderedPageBreak/>
        <w:t>Einleitun</w:t>
      </w:r>
      <w:commentRangeStart w:id="2"/>
      <w:r>
        <w:t>g</w:t>
      </w:r>
      <w:commentRangeEnd w:id="2"/>
      <w:r w:rsidR="00D65E52">
        <w:rPr>
          <w:rStyle w:val="Kommentarzeichen"/>
          <w:rFonts w:eastAsiaTheme="minorHAnsi" w:cstheme="minorBidi"/>
        </w:rPr>
        <w:commentReference w:id="2"/>
      </w:r>
      <w:bookmarkEnd w:id="1"/>
    </w:p>
    <w:p w14:paraId="7F7CE171" w14:textId="77777777" w:rsidR="00C32E4F" w:rsidRDefault="003A7433" w:rsidP="002107BA">
      <w:pPr>
        <w:jc w:val="both"/>
      </w:pPr>
      <w:r w:rsidRPr="000275CC">
        <w:t xml:space="preserve">Argumente sind ein wichtiger Bestandteil in der menschlichen Kommunikation. </w:t>
      </w:r>
      <w:r w:rsidR="00F71787" w:rsidRPr="00F34611">
        <w:fldChar w:fldCharType="begin"/>
      </w:r>
      <w:r w:rsidR="00F71787" w:rsidRPr="00F34611">
        <w:instrText xml:space="preserve"> ADDIN ZOTERO_ITEM CSL_CITATION {"citationID":"5xdvqibk","properties":{"formattedCitation":"(2013, S. 1)","plainCitation":"(2013, S. 1)","dontUpdate":true,"noteIndex":0},"citationItems":[{"id":977,"uris":["http://zotero.org/users/14644665/items/KTRCCE94"],"itemData":{"id":977,"type":"article-journal","abstract":"In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1","label":"page","suppress-author":true}],"schema":"https://github.com/citation-style-language/schema/raw/master/csl-citation.json"} </w:instrText>
      </w:r>
      <w:r w:rsidR="00F71787" w:rsidRPr="00F34611">
        <w:fldChar w:fldCharType="separate"/>
      </w:r>
      <w:r w:rsidR="00F71787" w:rsidRPr="00F34611">
        <w:rPr>
          <w:rFonts w:cs="Arial"/>
        </w:rPr>
        <w:t xml:space="preserve">Peldszus </w:t>
      </w:r>
      <w:r w:rsidR="00AF4E1F" w:rsidRPr="000275CC">
        <w:rPr>
          <w:rFonts w:cs="Arial"/>
        </w:rPr>
        <w:t>und</w:t>
      </w:r>
      <w:r w:rsidR="00F71787" w:rsidRPr="00F34611">
        <w:rPr>
          <w:rFonts w:cs="Arial"/>
        </w:rPr>
        <w:t xml:space="preserve"> Stede (2013, S. 1)</w:t>
      </w:r>
      <w:r w:rsidR="00F71787" w:rsidRPr="00F34611">
        <w:fldChar w:fldCharType="end"/>
      </w:r>
      <w:r w:rsidR="00F71787" w:rsidRPr="000275CC">
        <w:t xml:space="preserve"> bezeichnen Argumentationen sogar als einen der zentralen Aspekte der menschlichen Kommunikation</w:t>
      </w:r>
      <w:r w:rsidR="001801D0" w:rsidRPr="000275CC">
        <w:t>.</w:t>
      </w:r>
      <w:r w:rsidR="00F71787" w:rsidRPr="000275CC">
        <w:t xml:space="preserve"> </w:t>
      </w:r>
      <w:r w:rsidR="001801D0" w:rsidRPr="000275CC">
        <w:t xml:space="preserve">Dabei werden </w:t>
      </w:r>
      <w:r w:rsidRPr="000275CC">
        <w:t>Standpunkte anhand von Beispielen bestärkt</w:t>
      </w:r>
      <w:r w:rsidR="007A7517" w:rsidRPr="000275CC">
        <w:t>,</w:t>
      </w:r>
      <w:r w:rsidRPr="000275CC">
        <w:t xml:space="preserve"> </w:t>
      </w:r>
      <w:r w:rsidR="001801D0" w:rsidRPr="000275CC">
        <w:t>mit dem Ziel</w:t>
      </w:r>
      <w:r w:rsidR="006A4D12" w:rsidRPr="000275CC">
        <w:t>,</w:t>
      </w:r>
      <w:r w:rsidR="001801D0" w:rsidRPr="000275CC">
        <w:t xml:space="preserve"> </w:t>
      </w:r>
      <w:r w:rsidRPr="000275CC">
        <w:t xml:space="preserve">die andere Seite von dem </w:t>
      </w:r>
      <w:r w:rsidR="001801D0" w:rsidRPr="000275CC">
        <w:t xml:space="preserve">eigenen </w:t>
      </w:r>
      <w:r w:rsidRPr="000275CC">
        <w:t xml:space="preserve">Standpunkt </w:t>
      </w:r>
      <w:r w:rsidR="001801D0" w:rsidRPr="000275CC">
        <w:t xml:space="preserve">zu </w:t>
      </w:r>
      <w:r w:rsidRPr="000275CC">
        <w:t xml:space="preserve">überzeugen. Gute Argumente sind </w:t>
      </w:r>
      <w:r w:rsidR="00154BD4" w:rsidRPr="000275CC">
        <w:t xml:space="preserve">zudem </w:t>
      </w:r>
      <w:r w:rsidRPr="000275CC">
        <w:t xml:space="preserve">die Grundlage für eine fundierte Entscheidungsfindung bei verschiedenen Standpunkten </w:t>
      </w:r>
      <w:r w:rsidRPr="00F34611">
        <w:fldChar w:fldCharType="begin"/>
      </w:r>
      <w:r w:rsidRPr="00F34611">
        <w:instrText xml:space="preserve"> ADDIN ZOTERO_ITEM CSL_CITATION {"citationID":"kxiS91wI","properties":{"formattedCitation":"(Stab &amp; Gurevych, 2014, S. 1501)","plainCitation":"(Stab &amp; Gurevych, 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Essays","author":[{"family":"Stab","given":"Christian"},{"family":"Gurevych","given":"Iryna"}],"issued":{"date-parts":[["2014"]]}},"locator":"1501","label":"page"}],"schema":"https://github.com/citation-style-language/schema/raw/master/csl-citation.json"} </w:instrText>
      </w:r>
      <w:r w:rsidRPr="00F34611">
        <w:fldChar w:fldCharType="separate"/>
      </w:r>
      <w:r w:rsidRPr="00F34611">
        <w:rPr>
          <w:rFonts w:cs="Arial"/>
        </w:rPr>
        <w:t>(Stab &amp; Gurevych, 2014, S. 1501)</w:t>
      </w:r>
      <w:r w:rsidRPr="00F34611">
        <w:fldChar w:fldCharType="end"/>
      </w:r>
      <w:r w:rsidRPr="000275CC">
        <w:t xml:space="preserve">. </w:t>
      </w:r>
      <w:r w:rsidR="006827AF" w:rsidRPr="000275CC">
        <w:t xml:space="preserve">Das </w:t>
      </w:r>
      <w:r w:rsidR="006A4D12" w:rsidRPr="000275CC">
        <w:t>V</w:t>
      </w:r>
      <w:r w:rsidR="006827AF" w:rsidRPr="000275CC">
        <w:t>erstehen der argumentativen Struktur macht es nachvollziehbar, warum Menschen eine gewisse Meinung</w:t>
      </w:r>
      <w:r w:rsidR="009F7637" w:rsidRPr="000275CC">
        <w:t xml:space="preserve"> zu einem Thema</w:t>
      </w:r>
      <w:r w:rsidR="006827AF" w:rsidRPr="000275CC">
        <w:t xml:space="preserve"> haben </w:t>
      </w:r>
      <w:r w:rsidR="006827AF" w:rsidRPr="000275CC">
        <w:fldChar w:fldCharType="begin"/>
      </w:r>
      <w:r w:rsidR="008833CB" w:rsidRPr="00F34611">
        <w:instrText xml:space="preserve"> ADDIN ZOTERO_ITEM CSL_CITATION {"citationID":"OJTKOfCg","properties":{"formattedCitation":"(Cabrio &amp; Villata, 2018, S. 5428; Lawrence &amp; Reed, 2020, S. 765)","plainCitation":"(Cabrio &amp; Villata, 2018, S. 5428; Lawrence &amp; Reed, 2020, S. 765)","noteIndex":0},"citationItems":[{"id":953,"uris":["http://zotero.org/users/14644665/items/IQNIBDA6"],"itemData":{"id":953,"type":"paper-conference","abstract":"Argument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w:instrText>
      </w:r>
      <w:r w:rsidR="008833CB" w:rsidRPr="00F34611">
        <w:rPr>
          <w:lang w:val="en-US"/>
        </w:rPr>
        <w:instrText xml:space="preserve">[["2024",10,11]]},"issued":{"date-parts":[["2018",7]]}},"locator":"5428","label":"page"},{"id":237,"uris":["http://zotero.org/users/14644665/items/BMEGHZ9H"],"itemData":{"id":237,"type":"article-journal","abstract":"Argument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Mining","volume":"45","author":[{"family":"Lawrence","given":"John"},{"family":"Reed","given":"Chris"}],"issued":{"date-parts":[["2020",1]]}},"locator":"765","label":"page"}],"schema":"https://github.com/citation-style-language/schema/raw/master/csl-citation.json"} </w:instrText>
      </w:r>
      <w:r w:rsidR="006827AF" w:rsidRPr="000275CC">
        <w:fldChar w:fldCharType="separate"/>
      </w:r>
      <w:r w:rsidR="008833CB" w:rsidRPr="00F34611">
        <w:rPr>
          <w:rFonts w:cs="Arial"/>
          <w:lang w:val="en-US"/>
        </w:rPr>
        <w:t>(Cabrio &amp; Villata, 2018, S. 5428; Lawrence &amp; Reed, 2020, S. 765)</w:t>
      </w:r>
      <w:r w:rsidR="006827AF" w:rsidRPr="000275CC">
        <w:fldChar w:fldCharType="end"/>
      </w:r>
      <w:r w:rsidR="00BB0D54" w:rsidRPr="000275CC">
        <w:rPr>
          <w:lang w:val="en-US"/>
        </w:rPr>
        <w:t xml:space="preserve">. </w:t>
      </w:r>
      <w:r w:rsidR="00E7589D" w:rsidRPr="007204F6">
        <w:rPr>
          <w:lang w:val="en-US"/>
        </w:rPr>
        <w:t xml:space="preserve">Nach </w:t>
      </w:r>
      <w:proofErr w:type="spellStart"/>
      <w:r w:rsidR="00E7589D" w:rsidRPr="007204F6">
        <w:rPr>
          <w:rFonts w:cs="Arial"/>
          <w:lang w:val="en-US"/>
        </w:rPr>
        <w:t>Peldszus</w:t>
      </w:r>
      <w:proofErr w:type="spellEnd"/>
      <w:r w:rsidR="00E7589D" w:rsidRPr="007204F6">
        <w:rPr>
          <w:rFonts w:cs="Arial"/>
          <w:lang w:val="en-US"/>
        </w:rPr>
        <w:t xml:space="preserve"> </w:t>
      </w:r>
      <w:r w:rsidR="00AF4E1F" w:rsidRPr="007204F6">
        <w:rPr>
          <w:rFonts w:cs="Arial"/>
          <w:lang w:val="en-US"/>
        </w:rPr>
        <w:t>und</w:t>
      </w:r>
      <w:r w:rsidR="00E7589D" w:rsidRPr="007204F6">
        <w:rPr>
          <w:rFonts w:cs="Arial"/>
          <w:lang w:val="en-US"/>
        </w:rPr>
        <w:t xml:space="preserve"> </w:t>
      </w:r>
      <w:proofErr w:type="spellStart"/>
      <w:r w:rsidR="00E7589D" w:rsidRPr="007204F6">
        <w:rPr>
          <w:rFonts w:cs="Arial"/>
          <w:lang w:val="en-US"/>
        </w:rPr>
        <w:t>Stede</w:t>
      </w:r>
      <w:proofErr w:type="spellEnd"/>
      <w:r w:rsidR="00E7589D" w:rsidRPr="007204F6">
        <w:rPr>
          <w:lang w:val="en-US"/>
        </w:rPr>
        <w:t xml:space="preserve"> </w:t>
      </w:r>
      <w:r w:rsidR="00E7589D" w:rsidRPr="00F34611">
        <w:fldChar w:fldCharType="begin"/>
      </w:r>
      <w:r w:rsidR="00E7589D" w:rsidRPr="007204F6">
        <w:rPr>
          <w:lang w:val="en-US"/>
        </w:rPr>
        <w:instrText xml:space="preserve"> ADDIN ZOTERO_ITEM CSL_CITATION {"citationID":"s5V7LnkX","properties":{"formattedCitation":"(2013)","plainCitation":"(2013)","noteIndex":0},"citationItems":[{"id":977,"uris":["http://zotero.org/users/14644665/items/KTRCCE94"],"itemData":{"id":977,"type":"article-journal","abstract":"In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w:instrText>
      </w:r>
      <w:r w:rsidR="00E7589D" w:rsidRPr="007204F6">
        <w:instrText>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w:instrText>
      </w:r>
      <w:r w:rsidR="00E7589D" w:rsidRPr="00F34611">
        <w:instrText xml:space="preserve">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Texts","volume":"7","author":[{"family":"Peldszus","given":"Andreas"},{"family":"Stede","given":"Manfred"}],"issued":{"date-parts":[["2013",1,1]]}},"label":"page","suppress-author":true}],"schema":"https://github.com/citation-style-language/schema/raw/master/csl-citation.json"} </w:instrText>
      </w:r>
      <w:r w:rsidR="00E7589D" w:rsidRPr="00F34611">
        <w:fldChar w:fldCharType="separate"/>
      </w:r>
      <w:r w:rsidR="00E7589D" w:rsidRPr="00F34611">
        <w:rPr>
          <w:rFonts w:cs="Arial"/>
        </w:rPr>
        <w:t>(2013)</w:t>
      </w:r>
      <w:r w:rsidR="00E7589D" w:rsidRPr="00F34611">
        <w:fldChar w:fldCharType="end"/>
      </w:r>
      <w:r w:rsidR="00E7589D" w:rsidRPr="000275CC">
        <w:t xml:space="preserve"> sowie </w:t>
      </w:r>
      <w:r w:rsidR="00E7589D" w:rsidRPr="00F34611">
        <w:rPr>
          <w:rFonts w:cs="Arial"/>
        </w:rPr>
        <w:t xml:space="preserve">Stab </w:t>
      </w:r>
      <w:r w:rsidR="00AF4E1F" w:rsidRPr="000275CC">
        <w:rPr>
          <w:rFonts w:cs="Arial"/>
        </w:rPr>
        <w:t>und</w:t>
      </w:r>
      <w:r w:rsidR="00E7589D" w:rsidRPr="00F34611">
        <w:rPr>
          <w:rFonts w:cs="Arial"/>
        </w:rPr>
        <w:t xml:space="preserve"> </w:t>
      </w:r>
      <w:proofErr w:type="spellStart"/>
      <w:r w:rsidR="00E7589D" w:rsidRPr="00F34611">
        <w:rPr>
          <w:rFonts w:cs="Arial"/>
        </w:rPr>
        <w:t>Gurevych</w:t>
      </w:r>
      <w:proofErr w:type="spellEnd"/>
      <w:r w:rsidR="00E7589D" w:rsidRPr="00F34611">
        <w:t xml:space="preserve"> </w:t>
      </w:r>
      <w:r w:rsidR="00E7589D" w:rsidRPr="00F34611">
        <w:fldChar w:fldCharType="begin"/>
      </w:r>
      <w:r w:rsidR="00D540CA" w:rsidRPr="000275CC">
        <w:instrText xml:space="preserve"> ADDIN ZOTERO_ITEM CSL_CITATION {"citationID":"Z7HI6s8v","properties":{"formattedCitation":"(2017b, S. 620)","plainCitation":"(2017b,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uppress-author":true}],"schema":"https://github.com/citation-style-language/schema/raw/master/csl-citation.json"} </w:instrText>
      </w:r>
      <w:r w:rsidR="00E7589D" w:rsidRPr="00F34611">
        <w:fldChar w:fldCharType="separate"/>
      </w:r>
      <w:r w:rsidR="00D540CA" w:rsidRPr="000275CC">
        <w:rPr>
          <w:rFonts w:cs="Arial"/>
        </w:rPr>
        <w:t>(2017b, S. 620)</w:t>
      </w:r>
      <w:r w:rsidR="00E7589D" w:rsidRPr="00F34611">
        <w:fldChar w:fldCharType="end"/>
      </w:r>
      <w:r w:rsidR="00E7589D" w:rsidRPr="000275CC">
        <w:t xml:space="preserve"> </w:t>
      </w:r>
      <w:r w:rsidR="00E7589D" w:rsidRPr="00F34611">
        <w:t>besteht ein Argument aus mehreren Komponenten wie Behauptungen und Prämissen, welche eine bestimmte Struktur durch die Beziehungen zwischen ihnen aufweisen. Demnach wird unter einer Behauptung eine kontroverse Aussage verstanden, welche den zentralen Bestandteil eines Arguments darstellt. Prämissen sind hingegen Gründe für die Rechtfertigung oder Widerlegung solch einer Behauptung.</w:t>
      </w:r>
      <w:r w:rsidR="005E0A62" w:rsidRPr="000275CC">
        <w:t xml:space="preserve"> </w:t>
      </w:r>
      <w:r w:rsidRPr="00F34611">
        <w:rPr>
          <w:rFonts w:cs="Arial"/>
        </w:rPr>
        <w:t xml:space="preserve">Stab </w:t>
      </w:r>
      <w:r w:rsidR="00AF4E1F" w:rsidRPr="000275CC">
        <w:rPr>
          <w:rFonts w:cs="Arial"/>
        </w:rPr>
        <w:t>und</w:t>
      </w:r>
      <w:r w:rsidRPr="00F34611">
        <w:rPr>
          <w:rFonts w:cs="Arial"/>
        </w:rPr>
        <w:t xml:space="preserve"> </w:t>
      </w:r>
      <w:proofErr w:type="spellStart"/>
      <w:r w:rsidRPr="00F34611">
        <w:rPr>
          <w:rFonts w:cs="Arial"/>
        </w:rPr>
        <w:t>Gurevych</w:t>
      </w:r>
      <w:proofErr w:type="spellEnd"/>
      <w:r w:rsidRPr="00F34611">
        <w:rPr>
          <w:rFonts w:cs="Arial"/>
        </w:rPr>
        <w:t xml:space="preserve"> </w:t>
      </w:r>
      <w:r w:rsidRPr="00F34611">
        <w:fldChar w:fldCharType="begin"/>
      </w:r>
      <w:r w:rsidRPr="00F34611">
        <w:instrText xml:space="preserve"> ADDIN ZOTERO_ITEM CSL_CITATION {"citationID":"7NF2Dqic","properties":{"formattedCitation":"(2014, S. 1501)","plainCitation":"(2014, S. 1501)","noteIndex":0},"citationItems":[{"id":966,"uris":["http://zotero.org/users/14644665/items/9DMZFE3X"],"itemData":{"id":966,"type":"article-journal","abstract":"In this paper, we present a novel approach to model arguments, their components and relations in persuasive essays in English. We propose an annotation scheme that includes the annotation of claims and premises as well as support and attack relations for capturing the structure of argumentative discourse. We further conduct a manual annotation study with three annotators on 90 persuasive essays. The obtained inter-rater agreement of αU = 0.72 for argument components and α = 0.81 for argumentative relations indicates that the proposed annotation scheme successfully guides annotators to substantial agreement. The ﬁnal corpus and the annotation guidelines are freely available to encourage future research in argument recognition.","language":"en","note":"done // dataset1: https://tudatalib.ulb.tu-darmstadt.de/handle/tudatalib/2421","source":"Zotero","title":"Annotating Argument Components and Relations in Persuasive Essays","author":[{"family":"Stab","given":"Christian"},{"family":"Gurevych","given":"Iryna"}],"issued":{"date-parts":[["2014"]]}},"locator":"1501","label":"page","suppress-author":true}],"schema":"https://github.com/citation-style-language/schema/raw/master/csl-citation.json"} </w:instrText>
      </w:r>
      <w:r w:rsidRPr="00F34611">
        <w:fldChar w:fldCharType="separate"/>
      </w:r>
      <w:r w:rsidRPr="00F34611">
        <w:rPr>
          <w:rFonts w:cs="Arial"/>
        </w:rPr>
        <w:t>(2014, S. 1501)</w:t>
      </w:r>
      <w:r w:rsidRPr="00F34611">
        <w:fldChar w:fldCharType="end"/>
      </w:r>
      <w:r w:rsidRPr="000275CC">
        <w:t xml:space="preserve"> führen an, dass die automatisierte Erkennung von Argumenten in Texten dazu beitragen kann, die Plausibilität der Argumentationsführung zu prüfen. Der Bereich, welcher sich </w:t>
      </w:r>
      <w:r w:rsidR="002522AF" w:rsidRPr="000275CC">
        <w:t xml:space="preserve">mit diesem </w:t>
      </w:r>
      <w:r w:rsidR="00CC790C" w:rsidRPr="000275CC">
        <w:t>Prozess beschäftigt</w:t>
      </w:r>
      <w:r w:rsidRPr="000275CC">
        <w:t>, nennt sich Argument Mining.</w:t>
      </w:r>
      <w:r w:rsidR="00C32E4F">
        <w:t xml:space="preserve"> </w:t>
      </w:r>
    </w:p>
    <w:p w14:paraId="17CFAC5E" w14:textId="051B32EA" w:rsidR="008D0035" w:rsidRPr="00507325" w:rsidRDefault="00BD367F" w:rsidP="002107BA">
      <w:pPr>
        <w:jc w:val="both"/>
      </w:pPr>
      <w:r w:rsidRPr="005918DB">
        <w:t xml:space="preserve">Unter Argument </w:t>
      </w:r>
      <w:r w:rsidRPr="00CD3AB7">
        <w:t xml:space="preserve">Mining kann im Hinblick auf diverse Definitionen </w:t>
      </w:r>
      <w:r w:rsidRPr="00CD3AB7">
        <w:fldChar w:fldCharType="begin"/>
      </w:r>
      <w:r w:rsidRPr="00CD3AB7">
        <w:instrText xml:space="preserve"> ADDIN ZOTERO_ITEM CSL_CITATION {"citationID":"iMsnfhP2","properties":{"formattedCitation":"(Cabrio &amp; Villata, 2018, S. 5427; Lawrence &amp; Reed, 2020, S. 766; Peldszus &amp; Stede, 2013, S. 2; Yeginbergen et al., 2024, S. 11688)","plainCitation":"(Cabrio &amp; Villata, 2018, S. 5427; Lawrence &amp; Reed, 2020, S. 766; Peldszus &amp; Stede, 2013, S. 2; Yeginbergen et al., 2024, S. 11688)","noteIndex":0},"citationItems":[{"id":953,"uris":["http://zotero.org/users/14644665/items/IQNIBDA6"],"itemData":{"id":953,"type":"paper-conference","abstract":"Argument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5427","label":"page"},{"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766","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Pr="00CD3AB7">
        <w:fldChar w:fldCharType="separate"/>
      </w:r>
      <w:r w:rsidRPr="00CD3AB7">
        <w:rPr>
          <w:rFonts w:cs="Arial"/>
        </w:rPr>
        <w:t>(Cabrio &amp; Villata, 2018, S. 5427; Lawrence &amp; Reed, 2020, S. 766; Peldszus &amp; Stede, 2013, S. 2; Yeginbergen et al., 2024, S. 11688)</w:t>
      </w:r>
      <w:r w:rsidRPr="00CD3AB7">
        <w:fldChar w:fldCharType="end"/>
      </w:r>
      <w:r w:rsidRPr="00CD3AB7">
        <w:t xml:space="preserve"> die automatische Identifikation und Extraktion der Argumentationskomponenten</w:t>
      </w:r>
      <w:r w:rsidR="007204F6" w:rsidRPr="00CD3AB7">
        <w:t xml:space="preserve"> </w:t>
      </w:r>
      <w:r w:rsidRPr="00CD3AB7">
        <w:t xml:space="preserve">und deren Beziehungen zueinander aus Texten verstanden werden. </w:t>
      </w:r>
      <w:r w:rsidR="00AC7C38" w:rsidRPr="00CD3AB7">
        <w:t xml:space="preserve">Zur Vereinfachung werden nachfolgend die </w:t>
      </w:r>
      <w:r w:rsidR="00AC7C38" w:rsidRPr="00DF5EB6">
        <w:t xml:space="preserve">Argumentationskomponenten und deren Beziehungen unter dem Begriff </w:t>
      </w:r>
      <w:r w:rsidR="00E87C45" w:rsidRPr="00DF5EB6">
        <w:t>Argumentationsstruktur zusammengefasst.</w:t>
      </w:r>
      <w:r w:rsidR="00602D9A" w:rsidRPr="00DF5EB6">
        <w:t xml:space="preserve"> </w:t>
      </w:r>
      <w:r w:rsidRPr="00DF5EB6">
        <w:t xml:space="preserve">Argument Mining stammt aus dem Bereich des NLP </w:t>
      </w:r>
      <w:r w:rsidRPr="00DF5EB6">
        <w:fldChar w:fldCharType="begin"/>
      </w:r>
      <w:r w:rsidRPr="00DF5EB6">
        <w:instrText xml:space="preserve"> ADDIN ZOTERO_ITEM CSL_CITATION {"citationID":"pZGJ1JLG","properties":{"formattedCitation":"(Yeginbergen et al., 2024, S. 11687)","plainCitation":"(Yeginbergen et al., 2024, S. 11687)","noteIndex":0},"citationItems":[{"id":959,"uris":["http://zotero.org/users/14644665/items/T7T4BLWM"],"itemData":{"id":959,"type":"paper-conference","container-title":"Proceedings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Pr="00DF5EB6">
        <w:fldChar w:fldCharType="separate"/>
      </w:r>
      <w:r w:rsidRPr="00DF5EB6">
        <w:rPr>
          <w:rFonts w:cs="Arial"/>
        </w:rPr>
        <w:t>(Yeginbergen et al., 2024, S. 11687)</w:t>
      </w:r>
      <w:r w:rsidRPr="00DF5EB6">
        <w:fldChar w:fldCharType="end"/>
      </w:r>
      <w:r w:rsidRPr="00DF5EB6">
        <w:t xml:space="preserve">, welcher wiederum ein Teil aus dem Bereich der künstlichen Intelligenz ist </w:t>
      </w:r>
      <w:r w:rsidRPr="00DF5EB6">
        <w:fldChar w:fldCharType="begin"/>
      </w:r>
      <w:r w:rsidRPr="00DF5EB6">
        <w:instrText xml:space="preserve"> ADDIN ZOTERO_ITEM CSL_CITATION {"citationID":"16iSybBO","properties":{"formattedCitation":"(Kochmar, 2022; Lu et al., 2024, S. 2)","plainCitation":"(Kochmar, 2022; Lu et al., 2024, S. 2)","noteIndex":0},"citationItems":[{"id":139,"uris":["http://zotero.org/users/14644665/items/87UMYVHU"],"itemData":{"id":139,"type":"book","call-number":"QA76.9.N38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Processing","author":[{"family":"Kochmar","given":"Ekaterina"}],"issued":{"date-parts":[["2022"]]}}},{"id":579,"uris":["http://zotero.org/users/14644665/items/DXBC2YTW"],"itemData":{"id":579,"type":"article-journal","abstract":"Large language models (LLMs) have demonstrated remarkable capabilities in various natural language processing tasks. However, their performance in domain-specific contexts, such as E-learning, is hindered by the lack of specific domain knowledge. This paper adopts a novel approach of retrieval augment generation to empower LLMs with domain-specific knowledge in the field of E-learning. The approach leverages external knowledge sources, such as E-learning lectures or research papers, to enhance the LLM’s understanding and generation capabilities. Experimental evaluations demonstrate the effectiveness and superiority of our approach compared to existing methods in capturing and generating E-learning-specific information.","container-title":"Applied Sciences","DOI":"10.3390/app14125264","ISSN":"2076-3417","issue":"12","journalAbbreviation":"Applied Sciences","language":"en","license":"https://creativecommons.org/licenses/by/4.0/","page":"5264","source":"DOI.org (Crossref)","title":"Empowering Large Language Models to Leverage Domain-Specific Knowledge in E-Learning","volume":"14","author":[{"family":"Lu","given":"Ruei-Shan"},{"family":"Lin","given":"Ching-Chang"},{"family":"Tsao","given":"Hsiu-Yuan"}],"issued":{"date-parts":[["2024",6,18]]}},"locator":"2","label":"page"}],"schema":"https://github.com/citation-style-language/schema/raw/master/csl-citation.json"} </w:instrText>
      </w:r>
      <w:r w:rsidRPr="00DF5EB6">
        <w:fldChar w:fldCharType="separate"/>
      </w:r>
      <w:r w:rsidRPr="00DF5EB6">
        <w:rPr>
          <w:rFonts w:cs="Arial"/>
        </w:rPr>
        <w:t>(Kochmar, 2022; Lu et al., 2024, S. 2)</w:t>
      </w:r>
      <w:r w:rsidRPr="00DF5EB6">
        <w:fldChar w:fldCharType="end"/>
      </w:r>
      <w:r w:rsidRPr="00DF5EB6">
        <w:t xml:space="preserve">. </w:t>
      </w:r>
      <w:r w:rsidR="00ED0E05" w:rsidRPr="00DF5EB6">
        <w:t xml:space="preserve">Argument Mining lässt sich </w:t>
      </w:r>
      <w:r w:rsidR="00ED0E05" w:rsidRPr="00F66F88">
        <w:t xml:space="preserve">wiederum in Teilaufgaben zerlegen. Auch hier gibt es in der Literatur abweichende Ansichten, wie diese Teilaufgaben zu unterteilen sind. Es werden sowohl zwei </w:t>
      </w:r>
      <w:r w:rsidR="00ED0E05" w:rsidRPr="00F66F88">
        <w:fldChar w:fldCharType="begin"/>
      </w:r>
      <w:r w:rsidR="00ED0E05" w:rsidRPr="00F66F88">
        <w:instrText xml:space="preserve"> ADDIN ZOTERO_ITEM CSL_CITATION {"citationID":"nmPZ6igP","properties":{"formattedCitation":"(Cabrio &amp; Villata, 2018, S. 5428; Yeginbergen et al., 2024, S. 11687)","plainCitation":"(Cabrio &amp; Villata, 2018, S. 5428; Yeginbergen et al., 2024, S. 11687)","noteIndex":0},"citationItems":[{"id":953,"uris":["http://zotero.org/users/14644665/items/IQNIBDA6"],"itemData":{"id":953,"type":"paper-conference","abstract":"Argument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11687","label":"page"}],"schema":"https://github.com/citation-style-language/schema/raw/master/csl-citation.json"} </w:instrText>
      </w:r>
      <w:r w:rsidR="00ED0E05" w:rsidRPr="00F66F88">
        <w:fldChar w:fldCharType="separate"/>
      </w:r>
      <w:r w:rsidR="00ED0E05" w:rsidRPr="00F66F88">
        <w:rPr>
          <w:rFonts w:cs="Arial"/>
        </w:rPr>
        <w:t>(Cabrio &amp; Villata, 2018, S. 5428; Yeginbergen et al., 2024, S. 11687)</w:t>
      </w:r>
      <w:r w:rsidR="00ED0E05" w:rsidRPr="00F66F88">
        <w:fldChar w:fldCharType="end"/>
      </w:r>
      <w:r w:rsidR="00ED0E05" w:rsidRPr="00F66F88">
        <w:t xml:space="preserve"> als auch drei </w:t>
      </w:r>
      <w:r w:rsidR="00ED0E05" w:rsidRPr="00F66F88">
        <w:fldChar w:fldCharType="begin"/>
      </w:r>
      <w:r w:rsidR="00ED0E05" w:rsidRPr="00F66F88">
        <w:instrText xml:space="preserve"> ADDIN ZOTERO_ITEM CSL_CITATION {"citationID":"FTg1WLBE","properties":{"formattedCitation":"(Lawrence &amp; Reed, 2020, S. 787\\uc0\\u8211{}788; Peldszus &amp; Stede, 2013, S. 20; Stab &amp; Gurevych, 2017b, S. 620\\uc0\\u8211{}621)","plainCitation":"(Lawrence &amp; Reed, 2020, S. 787–788; Peldszus &amp; Stede, 2013, S. 20; Stab &amp; Gurevych, 2017b, S. 620–621)","noteIndex":0},"citationItems":[{"id":237,"uris":["http://zotero.org/users/14644665/items/BMEGHZ9H"],"itemData":{"id":237,"type":"article-journal","abstract":"Argument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787-788","label":"page"},{"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20","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Essays","volume":"43","author":[{"family":"Stab","given":"Christian"},{"family":"Gurevych","given":"Iryna"}],"issued":{"date-parts":[["2017",9]]}},"locator":"620-621","label":"page"}],"schema":"https://github.com/citation-style-language/schema/raw/master/csl-citation.json"} </w:instrText>
      </w:r>
      <w:r w:rsidR="00ED0E05" w:rsidRPr="00F66F88">
        <w:fldChar w:fldCharType="separate"/>
      </w:r>
      <w:r w:rsidR="00ED0E05" w:rsidRPr="00F66F88">
        <w:rPr>
          <w:rFonts w:cs="Arial"/>
        </w:rPr>
        <w:t>(Lawrence &amp; Reed, 2020, S. 787–788; Peldszus &amp; Stede, 2013, S. 20; Stab &amp; Gurevych, 2017b, S. 620–621)</w:t>
      </w:r>
      <w:r w:rsidR="00ED0E05" w:rsidRPr="00F66F88">
        <w:fldChar w:fldCharType="end"/>
      </w:r>
      <w:r w:rsidR="00ED0E05" w:rsidRPr="00F66F88">
        <w:t xml:space="preserve"> Teilaufgaben benannt. Inhaltlich sind sich die </w:t>
      </w:r>
      <w:r w:rsidR="00ED0E05" w:rsidRPr="00F66F88">
        <w:lastRenderedPageBreak/>
        <w:t xml:space="preserve">Teilaufgaben sehr ähnlich und werden je nach Vorgehensweise zusammengefasst. Für diese Untersuchung wird die folgende dreiteilige Gliederung der Teilaufgaben herangezogen. Zunächst wird der argumentative Text von dem nicht-argumentativen Text getrennt, gefolgt von der Unterteilung der Argumentationskomponenten in Behauptungen und Prämissen. Abschließend werden die argumentativen Beziehungen zwischen den Argumentationskomponenten identifiziert. Da die Teilaufgaben aufeinander aufbauen, wirken sich Fehler am Anfang negativ auf die nachfolgenden Aufgaben aus </w:t>
      </w:r>
      <w:r w:rsidR="00ED0E05" w:rsidRPr="00F66F88">
        <w:fldChar w:fldCharType="begin"/>
      </w:r>
      <w:r w:rsidR="00ED0E05" w:rsidRPr="00F66F88">
        <w:instrText xml:space="preserve"> ADDIN ZOTERO_ITEM CSL_CITATION {"citationID":"yLjM5veK","properties":{"formattedCitation":"(Stab &amp; Gurevych, 2017b, S. 648\\uc0\\u8211{}649)","plainCitation":"(Stab &amp; Gurevych, 2017b, S. 648–649)","noteIndex":0},"citationItems":[{"id":967,"uris":["http://zotero.org/users/14644665/items/TQBD3JQ9"],"itemData":{"id":967,"type":"article-journal","abstract":"In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Essays","volume":"43","author":[{"family":"Stab","given":"Christian"},{"family":"Gurevych","given":"Iryna"}],"issued":{"date-parts":[["2017",9]]}},"locator":"648-649","label":"page"}],"schema":"https://github.com/citation-style-language/schema/raw/master/csl-citation.json"} </w:instrText>
      </w:r>
      <w:r w:rsidR="00ED0E05" w:rsidRPr="00F66F88">
        <w:fldChar w:fldCharType="separate"/>
      </w:r>
      <w:r w:rsidR="00ED0E05" w:rsidRPr="00F66F88">
        <w:rPr>
          <w:rFonts w:cs="Arial"/>
        </w:rPr>
        <w:t>(Stab &amp; Gurevych, 2017b, S. 648–649)</w:t>
      </w:r>
      <w:r w:rsidR="00ED0E05" w:rsidRPr="00F66F88">
        <w:fldChar w:fldCharType="end"/>
      </w:r>
      <w:r w:rsidR="00ED0E05" w:rsidRPr="00F66F88">
        <w:t xml:space="preserve">. </w:t>
      </w:r>
      <w:r w:rsidR="004A6C35" w:rsidRPr="00F66F88">
        <w:t xml:space="preserve">Klassische Ansätze für Argument Mining setzen häufig auf umfangreiche regelbasierte Verfahren oder spezialisierte maschinelle Lernmodelle, die auf spezifische Datensätze trainiert werden </w:t>
      </w:r>
      <w:r w:rsidR="004A6C35" w:rsidRPr="00F66F88">
        <w:fldChar w:fldCharType="begin"/>
      </w:r>
      <w:r w:rsidR="004A6C35" w:rsidRPr="00F66F88">
        <w:instrText xml:space="preserve"> ADDIN ZOTERO_ITEM CSL_CITATION {"citationID":"vVxyufAI","properties":{"formattedCitation":"(Lawrence &amp; Reed, 2020; Stab &amp; Gurevych, 2017b)","plainCitation":"(Lawrence &amp; Reed, 2020; Stab &amp; Gurevych, 2017b)","noteIndex":0},"citationItems":[{"id":237,"uris":["http://zotero.org/users/14644665/items/BMEGHZ9H"],"itemData":{"id":237,"type":"article-journal","abstract":"Argument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w:instrText>
      </w:r>
      <w:r w:rsidR="004A6C35" w:rsidRPr="00F66F88">
        <w:rPr>
          <w:lang w:val="en-US"/>
        </w:rPr>
        <w:instrText xml:space="preserve">":"Reed","given":"Chris"}],"issued":{"date-parts":[["2020",1]]}}},{"id":967,"uris":["http://zotero.org/users/14644665/items/TQBD3JQ9"],"itemData":{"id":967,"type":"article-journal","abstract":"In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Essays","volume":"43","author":[{"family":"Stab","given":"Christian"},{"family":"Gurevych","given":"Iryna"}],"issued":{"date-parts":[["2017",9]]}}}],"schema":"https://github.com/citation-style-language/schema/raw/master/csl-citation.json"} </w:instrText>
      </w:r>
      <w:r w:rsidR="004A6C35" w:rsidRPr="00F66F88">
        <w:fldChar w:fldCharType="separate"/>
      </w:r>
      <w:r w:rsidR="004A6C35" w:rsidRPr="00F66F88">
        <w:rPr>
          <w:rFonts w:cs="Arial"/>
          <w:lang w:val="en-US"/>
        </w:rPr>
        <w:t>(Lawrence &amp; Reed, 2020; Stab &amp; Gurevych, 2017b)</w:t>
      </w:r>
      <w:r w:rsidR="004A6C35" w:rsidRPr="00F66F88">
        <w:fldChar w:fldCharType="end"/>
      </w:r>
      <w:r w:rsidR="004A6C35" w:rsidRPr="00F66F88">
        <w:rPr>
          <w:lang w:val="en-US"/>
        </w:rPr>
        <w:t xml:space="preserve">. </w:t>
      </w:r>
      <w:r w:rsidR="00FD0649" w:rsidRPr="00F66F88">
        <w:rPr>
          <w:lang w:val="en-US"/>
        </w:rPr>
        <w:t xml:space="preserve">Nach </w:t>
      </w:r>
      <w:r w:rsidR="00FD0649" w:rsidRPr="00F66F88">
        <w:rPr>
          <w:rFonts w:cs="Arial"/>
          <w:lang w:val="en-US"/>
        </w:rPr>
        <w:t xml:space="preserve">Cabrio </w:t>
      </w:r>
      <w:r w:rsidR="00AF4E1F" w:rsidRPr="00F66F88">
        <w:rPr>
          <w:rFonts w:cs="Arial"/>
          <w:lang w:val="en-US"/>
        </w:rPr>
        <w:t>und</w:t>
      </w:r>
      <w:r w:rsidR="00FD0649" w:rsidRPr="00F66F88">
        <w:rPr>
          <w:rFonts w:cs="Arial"/>
          <w:lang w:val="en-US"/>
        </w:rPr>
        <w:t xml:space="preserve"> Villata </w:t>
      </w:r>
      <w:r w:rsidR="00FD0649" w:rsidRPr="00F66F88">
        <w:fldChar w:fldCharType="begin"/>
      </w:r>
      <w:r w:rsidR="00FD0649" w:rsidRPr="00F66F88">
        <w:rPr>
          <w:lang w:val="en-US"/>
        </w:rPr>
        <w:instrText xml:space="preserve"> ADDIN ZOTERO_ITEM CSL_CITATION {"citationID":"YIoiFyiX","properties":{"formattedCitation":"(2018, S. 5431)","plainCitation":"(2018, S. 5431)","noteIndex":0},"citationItems":[{"id":953,"uris":["http://zotero.org/users/14644665/items/IQNIBDA6"],"itemData":{"id":953,"type":"paper-conference","abstract":"Argument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5431","label":"page","suppress-author":true}],"schema":"https://github.com/citation-style-language/schema/raw/master/csl-citation.json"} </w:instrText>
      </w:r>
      <w:r w:rsidR="00FD0649" w:rsidRPr="00F66F88">
        <w:fldChar w:fldCharType="separate"/>
      </w:r>
      <w:r w:rsidR="00FD0649" w:rsidRPr="00F66F88">
        <w:rPr>
          <w:rFonts w:cs="Arial"/>
          <w:lang w:val="en-US"/>
        </w:rPr>
        <w:t>(2018, S. 5431)</w:t>
      </w:r>
      <w:r w:rsidR="00FD0649" w:rsidRPr="00F66F88">
        <w:fldChar w:fldCharType="end"/>
      </w:r>
      <w:r w:rsidR="00FD0649" w:rsidRPr="00F66F88">
        <w:rPr>
          <w:lang w:val="en-US"/>
        </w:rPr>
        <w:t xml:space="preserve"> werden dabei syntaktische und positionsbezogene Merkmale am häufigsten verwendet.</w:t>
      </w:r>
      <w:r w:rsidR="00572ED6" w:rsidRPr="00F66F88">
        <w:rPr>
          <w:lang w:val="en-US"/>
        </w:rPr>
        <w:t xml:space="preserve"> </w:t>
      </w:r>
      <w:r w:rsidR="00ED0E05" w:rsidRPr="00F66F88">
        <w:t>Neuere Argument Mining Ansätze betrachten die Extraktion der Argumente als eine Sequenzetikettierungsaufgabe (</w:t>
      </w:r>
      <w:r w:rsidR="00F975F7" w:rsidRPr="00F66F88">
        <w:t xml:space="preserve">engl. </w:t>
      </w:r>
      <w:proofErr w:type="spellStart"/>
      <w:r w:rsidR="00ED0E05" w:rsidRPr="00F66F88">
        <w:t>sequence</w:t>
      </w:r>
      <w:proofErr w:type="spellEnd"/>
      <w:r w:rsidR="00ED0E05" w:rsidRPr="00F66F88">
        <w:t xml:space="preserve"> </w:t>
      </w:r>
      <w:proofErr w:type="spellStart"/>
      <w:r w:rsidR="00ED0E05" w:rsidRPr="00F66F88">
        <w:t>labeling</w:t>
      </w:r>
      <w:proofErr w:type="spellEnd"/>
      <w:r w:rsidR="00ED0E05" w:rsidRPr="00F66F88">
        <w:t xml:space="preserve"> </w:t>
      </w:r>
      <w:proofErr w:type="spellStart"/>
      <w:r w:rsidR="00ED0E05" w:rsidRPr="00F66F88">
        <w:t>task</w:t>
      </w:r>
      <w:proofErr w:type="spellEnd"/>
      <w:r w:rsidR="00ED0E05" w:rsidRPr="00F66F88">
        <w:t xml:space="preserve">), vergleichbar mit der </w:t>
      </w:r>
      <w:proofErr w:type="spellStart"/>
      <w:r w:rsidR="00ED0E05" w:rsidRPr="00F66F88">
        <w:t>Named</w:t>
      </w:r>
      <w:proofErr w:type="spellEnd"/>
      <w:r w:rsidR="00ED0E05" w:rsidRPr="00F66F88">
        <w:t xml:space="preserve"> Entity Recognition </w:t>
      </w:r>
      <w:r w:rsidR="00ED0E05" w:rsidRPr="00F66F88">
        <w:fldChar w:fldCharType="begin"/>
      </w:r>
      <w:r w:rsidR="00ED0E05" w:rsidRPr="00F66F88">
        <w:instrText xml:space="preserve"> ADDIN ZOTERO_ITEM CSL_CITATION {"citationID":"JDalaSr3","properties":{"formattedCitation":"(Cheng et al., 2022, S. 2282; Stab &amp; Gurevych, 2017b, S. 636; Yeginbergen et al., 2024, S. 11688)","plainCitation":"(Cheng et al., 2022, S. 2282; Stab &amp; Gurevych, 2017b, S. 636; Yeginbergen et al., 2024, S. 11688)","noteIndex":0},"citationItems":[{"id":798,"uris":["http://zotero.org/users/14644665/items/MGAHVM39"],"itemData":{"id":798,"type":"paper-conference","container-title":"Proceedings of the 60th Annual Meeting of the Association for Computational Linguistics (Volume 1: Long Papers)","DOI":"10.18653/v1/2022.acl-long.162","event-place":"Dublin, Ireland","event-title":"Proceedings of the 60th Annual Meeting of the Association for Computational Linguistics (Volume 1: Long Papers)","language":"en","note":"done","page":"2277-2287","publisher":"Association for Computational Linguistics","publisher-place":"Dublin, Ireland","source":"DOI.org (Crossref)","title":"IAM: A Comprehensive and Large-Scale Dataset for Integrated Argument Mining Tasks","title-short":"IAM","URL":"https://aclanthology.org/2022.acl-long.162","author":[{"family":"Cheng","given":"Liying"},{"family":"Bing","given":"Lidong"},{"family":"He","given":"Ruidan"},{"family":"Yu","given":"Qian"},{"family":"Zhang","given":"Yan"},{"family":"Si","given":"Luo"}],"accessed":{"date-parts":[["2024",10,7]]},"issued":{"date-parts":[["2022"]]}},"locator":"2282","label":"page"},{"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11688","label":"page"}],"schema":"https://github.com/citation-style-language/schema/raw/master/csl-citation.json"} </w:instrText>
      </w:r>
      <w:r w:rsidR="00ED0E05" w:rsidRPr="00F66F88">
        <w:fldChar w:fldCharType="separate"/>
      </w:r>
      <w:r w:rsidR="00ED0E05" w:rsidRPr="00F66F88">
        <w:rPr>
          <w:rFonts w:cs="Arial"/>
        </w:rPr>
        <w:t>(Cheng et al., 2022, S. 2282; Stab &amp; Gurevych, 2017b, S. 636; Yeginbergen et al., 2024, S. 11688)</w:t>
      </w:r>
      <w:r w:rsidR="00ED0E05" w:rsidRPr="00F66F88">
        <w:fldChar w:fldCharType="end"/>
      </w:r>
      <w:r w:rsidR="00ED0E05" w:rsidRPr="00F66F88">
        <w:t>.</w:t>
      </w:r>
      <w:r w:rsidR="00904B4B" w:rsidRPr="00F66F88">
        <w:t xml:space="preserve"> </w:t>
      </w:r>
      <w:r w:rsidR="00EF7616" w:rsidRPr="00F66F88">
        <w:t xml:space="preserve">Ein Modell für jede Teilaufgabe des Argument </w:t>
      </w:r>
      <w:proofErr w:type="spellStart"/>
      <w:r w:rsidR="00EF7616" w:rsidRPr="00F66F88">
        <w:t>Minings</w:t>
      </w:r>
      <w:proofErr w:type="spellEnd"/>
      <w:r w:rsidR="00EF7616" w:rsidRPr="00F66F88">
        <w:t xml:space="preserve"> zu entwickeln</w:t>
      </w:r>
      <w:r w:rsidR="00B90C6A" w:rsidRPr="00F66F88">
        <w:t>,</w:t>
      </w:r>
      <w:r w:rsidR="00EF7616" w:rsidRPr="00F66F88">
        <w:t xml:space="preserve"> ist mit einem hohen Aufwand und Fachwissen verbunden, wie es beispielsweise aus </w:t>
      </w:r>
      <w:r w:rsidR="00EF7616" w:rsidRPr="00F66F88">
        <w:rPr>
          <w:rFonts w:cs="Arial"/>
        </w:rPr>
        <w:t xml:space="preserve">Stab </w:t>
      </w:r>
      <w:r w:rsidR="00AF4E1F" w:rsidRPr="00F66F88">
        <w:rPr>
          <w:rFonts w:cs="Arial"/>
        </w:rPr>
        <w:t>und</w:t>
      </w:r>
      <w:r w:rsidR="00EF7616" w:rsidRPr="00F66F88">
        <w:rPr>
          <w:rFonts w:cs="Arial"/>
        </w:rPr>
        <w:t xml:space="preserve"> </w:t>
      </w:r>
      <w:proofErr w:type="spellStart"/>
      <w:r w:rsidR="00EF7616" w:rsidRPr="00F66F88">
        <w:rPr>
          <w:rFonts w:cs="Arial"/>
        </w:rPr>
        <w:t>Gurevych</w:t>
      </w:r>
      <w:proofErr w:type="spellEnd"/>
      <w:r w:rsidR="00EF7616" w:rsidRPr="00F66F88">
        <w:t xml:space="preserve"> </w:t>
      </w:r>
      <w:r w:rsidR="00EF7616" w:rsidRPr="00F66F88">
        <w:fldChar w:fldCharType="begin"/>
      </w:r>
      <w:r w:rsidR="00EF7616" w:rsidRPr="00F66F88">
        <w:instrText xml:space="preserve"> ADDIN ZOTERO_ITEM CSL_CITATION {"citationID":"ypIzVtnc","properties":{"formattedCitation":"(2017b)","plainCitation":"(2017b)","noteIndex":0},"citationItems":[{"id":967,"uris":["http://zotero.org/users/14644665/items/TQBD3JQ9"],"itemData":{"id":967,"type":"article-journal","abstract":"In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EF7616" w:rsidRPr="00F66F88">
        <w:fldChar w:fldCharType="separate"/>
      </w:r>
      <w:r w:rsidR="00EF7616" w:rsidRPr="00F66F88">
        <w:rPr>
          <w:rFonts w:cs="Arial"/>
        </w:rPr>
        <w:t>(2017b)</w:t>
      </w:r>
      <w:r w:rsidR="00EF7616" w:rsidRPr="00F66F88">
        <w:fldChar w:fldCharType="end"/>
      </w:r>
      <w:r w:rsidR="00EF7616" w:rsidRPr="00F66F88">
        <w:t xml:space="preserve"> </w:t>
      </w:r>
      <w:r w:rsidR="00EF7616" w:rsidRPr="00507325">
        <w:t xml:space="preserve">hervorgeht. </w:t>
      </w:r>
    </w:p>
    <w:p w14:paraId="19D4F48C" w14:textId="0ED1E08A" w:rsidR="0007031B" w:rsidRPr="00FE5D3C" w:rsidRDefault="003A7433" w:rsidP="0007031B">
      <w:pPr>
        <w:jc w:val="both"/>
        <w:rPr>
          <w:bCs/>
        </w:rPr>
      </w:pPr>
      <w:r w:rsidRPr="00507325">
        <w:t>Große Sprachmodelle (engl. Large Language Models, kurz LLMs) ermöglichen hierfür neue Ansätze. Sie liefern dem Stand der Technik entsprechende Ergebnisse bei gängigen Natural Language Processing (NLP)</w:t>
      </w:r>
      <w:r w:rsidR="004A7900" w:rsidRPr="00507325">
        <w:t>-</w:t>
      </w:r>
      <w:r w:rsidRPr="00507325">
        <w:t xml:space="preserve">Aufgaben </w:t>
      </w:r>
      <w:r w:rsidRPr="00507325">
        <w:fldChar w:fldCharType="begin"/>
      </w:r>
      <w:r w:rsidRPr="00507325">
        <w:instrText xml:space="preserve"> ADDIN ZOTERO_ITEM CSL_CITATION {"citationID":"BcIfP7Rb","properties":{"formattedCitation":"(Ozdemir, 2024, S. 46; Patil &amp; Gudivada, 2024, S. 1)","plainCitation":"(Ozdemir, 2024, S. 46; Patil &amp; Gudivada, 2024, S. 1)","noteIndex":0},"citationItems":[{"id":197,"uris":["http://zotero.org/users/14644665/items/QCPDWWZD"],"itemData":{"id":197,"type":"book","abstract":"Das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46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(LLMs)","volume":"14","author":[{"family":"Patil","given":"Rajvardhan"},{"family":"Gudivada","given":"Venkat"}],"issued":{"date-parts":[["2024",3,1]]}},"locator":"1","label":"page"}],"schema":"https://github.com/citation-style-language/schema/raw/master/csl-citation.json"} </w:instrText>
      </w:r>
      <w:r w:rsidRPr="00507325">
        <w:fldChar w:fldCharType="separate"/>
      </w:r>
      <w:r w:rsidRPr="00507325">
        <w:rPr>
          <w:rFonts w:cs="Arial"/>
        </w:rPr>
        <w:t>(</w:t>
      </w:r>
      <w:proofErr w:type="spellStart"/>
      <w:r w:rsidRPr="00507325">
        <w:rPr>
          <w:rFonts w:cs="Arial"/>
        </w:rPr>
        <w:t>Ozdemir</w:t>
      </w:r>
      <w:proofErr w:type="spellEnd"/>
      <w:r w:rsidRPr="00507325">
        <w:rPr>
          <w:rFonts w:cs="Arial"/>
        </w:rPr>
        <w:t>, 2024, S. 46; Patil &amp; Gudivada, 2024, S. 1)</w:t>
      </w:r>
      <w:r w:rsidRPr="00507325">
        <w:fldChar w:fldCharType="end"/>
      </w:r>
      <w:r w:rsidRPr="00507325">
        <w:t xml:space="preserve">. Zu diesen NLP-Aufgaben gehören beispielsweise maschinelle Übersetzung, Beantwortung von Fragen und </w:t>
      </w:r>
      <w:r w:rsidR="00EB23DD" w:rsidRPr="00507325">
        <w:t>Informationsextraktion</w:t>
      </w:r>
      <w:r w:rsidRPr="00507325">
        <w:t xml:space="preserve"> </w:t>
      </w:r>
      <w:r w:rsidRPr="00507325">
        <w:fldChar w:fldCharType="begin"/>
      </w:r>
      <w:r w:rsidR="00A25689" w:rsidRPr="00507325">
        <w:instrText xml:space="preserve"> ADDIN ZOTERO_ITEM CSL_CITATION {"citationID":"1jpeJ8Av","properties":{"formattedCitation":"(Han et al., 2024, S. 5; Kochmar, 2022)","plainCitation":"(Han et al., 2024, S. 5; Kochmar, 2022)","noteIndex":0},"citationItems":[{"id":2112,"uris":["http://zotero.org/users/14644665/items/CPRX55AA"],"itemData":{"id":2112,"type":"article-journal","abstract":"Large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5","label":"page"},{"id":139,"uris":["http://zotero.org/users/14644665/items/87UMYVHU"],"itemData":{"id":139,"type":"book","call-number":"QA76.9.N38 K63 2023","event-place":"Shelter Island, NY","ISBN":"978-1-61729-676-5","number-of-pages":"430","publisher":"Manning Publications","publisher-place":"Shelter Island, NY","source":"Library of Congress ISBN","title":"Getting started with Natural Language Processing","author":[{"family":"Kochmar","given":"Ekaterina"}],"issued":{"date-parts":[["2022"]]}}}],"schema":"https://github.com/citation-style-language/schema/raw/master/csl-citation.json"} </w:instrText>
      </w:r>
      <w:r w:rsidRPr="00507325">
        <w:fldChar w:fldCharType="separate"/>
      </w:r>
      <w:r w:rsidR="005B43CE" w:rsidRPr="00507325">
        <w:rPr>
          <w:rFonts w:cs="Arial"/>
        </w:rPr>
        <w:t>(Han et al., 2024, S. 5; Kochmar, 2022)</w:t>
      </w:r>
      <w:r w:rsidRPr="00507325">
        <w:fldChar w:fldCharType="end"/>
      </w:r>
      <w:r w:rsidRPr="00507325">
        <w:t>.</w:t>
      </w:r>
      <w:r w:rsidR="00992989" w:rsidRPr="00507325">
        <w:t xml:space="preserve"> </w:t>
      </w:r>
      <w:r w:rsidR="00D70BE7" w:rsidRPr="00507325">
        <w:t xml:space="preserve">Sprachmodelle können als Modelle verstanden werden, welche die Abfolge von Token vorhersagen </w:t>
      </w:r>
      <w:r w:rsidR="00D70BE7" w:rsidRPr="00507325">
        <w:fldChar w:fldCharType="begin"/>
      </w:r>
      <w:r w:rsidR="00D70BE7" w:rsidRPr="00507325">
        <w:instrText xml:space="preserve"> ADDIN ZOTERO_ITEM CSL_CITATION {"citationID":"5P8N2ssN","properties":{"formattedCitation":"(Patil &amp; Gudivada, 2024, S. 4)","plainCitation":"(Patil &amp; Gudivada, 2024, S. 4)","noteIndex":0},"citationItems":[{"id":454,"uris":["http://zotero.org/users/14644665/items/XNLC7C32"],"itemData":{"id":454,"type":"article-journal","abstract":"Natural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(LLMs)","volume":"14","author":[{"family":"Patil","given":"Rajvardhan"},{"family":"Gudivada","given":"Venkat"}],"issued":{"date-parts":[["2024",3,1]]}},"locator":"4","label":"page"}],"schema":"https://github.com/citation-style-language/schema/raw/master/csl-citation.json"} </w:instrText>
      </w:r>
      <w:r w:rsidR="00D70BE7" w:rsidRPr="00507325">
        <w:fldChar w:fldCharType="separate"/>
      </w:r>
      <w:r w:rsidR="00D70BE7" w:rsidRPr="00507325">
        <w:rPr>
          <w:rFonts w:cs="Arial"/>
        </w:rPr>
        <w:t>(Patil &amp; Gudivada, 2024, S. 4)</w:t>
      </w:r>
      <w:r w:rsidR="00D70BE7" w:rsidRPr="00507325">
        <w:fldChar w:fldCharType="end"/>
      </w:r>
      <w:r w:rsidR="00D70BE7" w:rsidRPr="00507325">
        <w:t xml:space="preserve">. Dabei können Token einzelne Buchstaben bis hin zu ganzen Wörtern umfassen </w:t>
      </w:r>
      <w:r w:rsidR="00D70BE7" w:rsidRPr="00507325">
        <w:fldChar w:fldCharType="begin"/>
      </w:r>
      <w:r w:rsidR="00D70BE7" w:rsidRPr="00507325">
        <w:instrText xml:space="preserve"> ADDIN ZOTERO_ITEM CSL_CITATION {"citationID":"SF0NtVCc","properties":{"formattedCitation":"(Sanders, 2022)","plainCitation":"(Sanders, 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schema":"https://github.com/citation-style-language/schema/raw/master/csl-citation.json"} </w:instrText>
      </w:r>
      <w:r w:rsidR="00D70BE7" w:rsidRPr="00507325">
        <w:fldChar w:fldCharType="separate"/>
      </w:r>
      <w:r w:rsidR="00D70BE7" w:rsidRPr="00507325">
        <w:rPr>
          <w:rFonts w:cs="Arial"/>
        </w:rPr>
        <w:t>(Sanders, 2022)</w:t>
      </w:r>
      <w:r w:rsidR="00D70BE7" w:rsidRPr="00507325">
        <w:fldChar w:fldCharType="end"/>
      </w:r>
      <w:r w:rsidR="00D70BE7" w:rsidRPr="00507325">
        <w:t xml:space="preserve">. </w:t>
      </w:r>
      <w:r w:rsidR="00A25689" w:rsidRPr="00507325">
        <w:t>Nach</w:t>
      </w:r>
      <w:r w:rsidR="000C040C" w:rsidRPr="00507325">
        <w:t xml:space="preserve"> </w:t>
      </w:r>
      <w:r w:rsidR="004E2186" w:rsidRPr="00507325">
        <w:rPr>
          <w:rFonts w:cs="Arial"/>
        </w:rPr>
        <w:t xml:space="preserve">Han et al. </w:t>
      </w:r>
      <w:r w:rsidR="00A25689" w:rsidRPr="00507325">
        <w:fldChar w:fldCharType="begin"/>
      </w:r>
      <w:r w:rsidR="000C040C" w:rsidRPr="00507325">
        <w:instrText xml:space="preserve"> ADDIN ZOTERO_ITEM CSL_CITATION {"citationID":"sDgNQWnz","properties":{"formattedCitation":"(2024, S. 11)","plainCitation":"(2024, S. 11)","noteIndex":0},"citationItems":[{"id":2112,"uris":["http://zotero.org/users/14644665/items/CPRX55AA"],"itemData":{"id":2112,"type":"article-journal","abstract":"Large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11","label":"page","suppress-author":true}],"schema":"https://github.com/citation-style-language/schema/raw/master/csl-citation.json"} </w:instrText>
      </w:r>
      <w:r w:rsidR="00A25689" w:rsidRPr="00507325">
        <w:fldChar w:fldCharType="separate"/>
      </w:r>
      <w:r w:rsidR="000C040C" w:rsidRPr="00507325">
        <w:rPr>
          <w:rFonts w:cs="Arial"/>
        </w:rPr>
        <w:t>(2024, S. 11)</w:t>
      </w:r>
      <w:r w:rsidR="00A25689" w:rsidRPr="00507325">
        <w:fldChar w:fldCharType="end"/>
      </w:r>
      <w:r w:rsidR="00A25689" w:rsidRPr="00507325">
        <w:t xml:space="preserve"> bezieht sich d</w:t>
      </w:r>
      <w:r w:rsidR="006B7350" w:rsidRPr="00507325">
        <w:t>ie Bezeichnung g</w:t>
      </w:r>
      <w:r w:rsidR="00D70BE7" w:rsidRPr="00507325">
        <w:t>roße</w:t>
      </w:r>
      <w:r w:rsidR="006B7350" w:rsidRPr="00507325">
        <w:t>s</w:t>
      </w:r>
      <w:r w:rsidR="00D70BE7" w:rsidRPr="00507325">
        <w:t xml:space="preserve"> Sprachmodell </w:t>
      </w:r>
      <w:r w:rsidR="006B7350" w:rsidRPr="00507325">
        <w:t xml:space="preserve">auf </w:t>
      </w:r>
      <w:r w:rsidR="004E2186" w:rsidRPr="00507325">
        <w:t>tiefe neuronale Netze mit mehr als einer Milliarde Parametern.</w:t>
      </w:r>
      <w:r w:rsidR="00D70BE7" w:rsidRPr="00507325">
        <w:t xml:space="preserve"> </w:t>
      </w:r>
      <w:r w:rsidR="00004E0A" w:rsidRPr="00507325">
        <w:t xml:space="preserve">Demnach </w:t>
      </w:r>
      <w:r w:rsidR="00E44F60" w:rsidRPr="00507325">
        <w:t xml:space="preserve">besitzen </w:t>
      </w:r>
      <w:r w:rsidR="00004E0A" w:rsidRPr="00507325">
        <w:t xml:space="preserve">sie </w:t>
      </w:r>
      <w:r w:rsidR="00E44F60" w:rsidRPr="00507325">
        <w:t>starke Generalisierungsfähigkeiten, die es ihnen ermöglichen</w:t>
      </w:r>
      <w:r w:rsidR="00480A34" w:rsidRPr="00507325">
        <w:t>,</w:t>
      </w:r>
      <w:r w:rsidR="00E44F60" w:rsidRPr="00507325">
        <w:t xml:space="preserve"> auf </w:t>
      </w:r>
      <w:r w:rsidR="00D47A38" w:rsidRPr="00507325">
        <w:t xml:space="preserve">ein breites Spektrum an </w:t>
      </w:r>
      <w:r w:rsidR="00E44F60" w:rsidRPr="00507325">
        <w:t xml:space="preserve">Aufgaben angewendet zu werden </w:t>
      </w:r>
      <w:r w:rsidR="00E44F60" w:rsidRPr="00507325">
        <w:fldChar w:fldCharType="begin"/>
      </w:r>
      <w:r w:rsidR="00A25689" w:rsidRPr="00507325">
        <w:instrText xml:space="preserve"> ADDIN ZOTERO_ITEM CSL_CITATION {"citationID":"qnAUospG","properties":{"formattedCitation":"(Han et al., 2024, S. 34)","plainCitation":"(Han et al., 2024, S. 34)","noteIndex":0},"citationItems":[{"id":2112,"uris":["http://zotero.org/users/14644665/items/CPRX55AA"],"itemData":{"id":2112,"type":"article-journal","abstract":"Large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34","label":"page"}],"schema":"https://github.com/citation-style-language/schema/raw/master/csl-citation.json"} </w:instrText>
      </w:r>
      <w:r w:rsidR="00E44F60" w:rsidRPr="00507325">
        <w:fldChar w:fldCharType="separate"/>
      </w:r>
      <w:r w:rsidR="00E44F60" w:rsidRPr="00507325">
        <w:rPr>
          <w:rFonts w:cs="Arial"/>
        </w:rPr>
        <w:t>(Han et al., 2024, S. 34)</w:t>
      </w:r>
      <w:r w:rsidR="00E44F60" w:rsidRPr="00507325">
        <w:fldChar w:fldCharType="end"/>
      </w:r>
      <w:r w:rsidR="00004E0A" w:rsidRPr="00507325">
        <w:t>.</w:t>
      </w:r>
      <w:r w:rsidR="00EB1D29" w:rsidRPr="00507325">
        <w:t xml:space="preserve"> </w:t>
      </w:r>
      <w:r w:rsidRPr="00507325">
        <w:t>Bekannte LLMs sind die GPT</w:t>
      </w:r>
      <w:r w:rsidR="006514F0" w:rsidRPr="00507325">
        <w:t>-</w:t>
      </w:r>
      <w:r w:rsidR="004607D5" w:rsidRPr="00507325">
        <w:t>Reihe</w:t>
      </w:r>
      <w:r w:rsidR="009A4BDD" w:rsidRPr="00507325">
        <w:t xml:space="preserve"> </w:t>
      </w:r>
      <w:r w:rsidRPr="00507325">
        <w:t>von OpenAI</w:t>
      </w:r>
      <w:r w:rsidR="006514F0" w:rsidRPr="00507325">
        <w:t xml:space="preserve"> oder </w:t>
      </w:r>
      <w:r w:rsidR="009A4BDD" w:rsidRPr="00507325">
        <w:t xml:space="preserve">die </w:t>
      </w:r>
      <w:proofErr w:type="spellStart"/>
      <w:r w:rsidR="009A4BDD" w:rsidRPr="00507325">
        <w:t>LLaMA</w:t>
      </w:r>
      <w:proofErr w:type="spellEnd"/>
      <w:r w:rsidR="009A4BDD" w:rsidRPr="00507325">
        <w:t>-</w:t>
      </w:r>
      <w:r w:rsidR="004607D5" w:rsidRPr="00507325">
        <w:t xml:space="preserve">Reihe </w:t>
      </w:r>
      <w:r w:rsidR="009A4BDD" w:rsidRPr="00507325">
        <w:t xml:space="preserve">von </w:t>
      </w:r>
      <w:proofErr w:type="spellStart"/>
      <w:r w:rsidR="00283CB8" w:rsidRPr="00507325">
        <w:t>Meta</w:t>
      </w:r>
      <w:proofErr w:type="spellEnd"/>
      <w:r w:rsidR="00283CB8" w:rsidRPr="00507325">
        <w:t xml:space="preserve"> </w:t>
      </w:r>
      <w:r w:rsidR="00283CB8" w:rsidRPr="00507325">
        <w:fldChar w:fldCharType="begin"/>
      </w:r>
      <w:r w:rsidR="00A25689" w:rsidRPr="00507325">
        <w:instrText xml:space="preserve"> ADDIN ZOTERO_ITEM CSL_CITATION {"citationID":"LcpLWWaQ","properties":{"formattedCitation":"(Han et al., 2024, S. 27)","plainCitation":"(Han et al., 2024, S. 27)","noteIndex":0},"citationItems":[{"id":2112,"uris":["http://zotero.org/users/14644665/items/CPRX55AA"],"itemData":{"id":2112,"type":"article-journal","abstract":"Large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27","label":"page"}],"schema":"https://github.com/citation-style-language/schema/raw/master/csl-citation.json"} </w:instrText>
      </w:r>
      <w:r w:rsidR="00283CB8" w:rsidRPr="00507325">
        <w:fldChar w:fldCharType="separate"/>
      </w:r>
      <w:r w:rsidR="00283CB8" w:rsidRPr="00507325">
        <w:rPr>
          <w:rFonts w:cs="Arial"/>
        </w:rPr>
        <w:t>(Han et al., 2024, S. 27)</w:t>
      </w:r>
      <w:r w:rsidR="00283CB8" w:rsidRPr="00507325">
        <w:fldChar w:fldCharType="end"/>
      </w:r>
      <w:r w:rsidRPr="00507325">
        <w:t>.</w:t>
      </w:r>
      <w:r w:rsidR="00AC7C5A" w:rsidRPr="00507325">
        <w:t xml:space="preserve"> </w:t>
      </w:r>
      <w:proofErr w:type="spellStart"/>
      <w:r w:rsidR="0007031B" w:rsidRPr="00507325">
        <w:rPr>
          <w:rFonts w:cs="Arial"/>
        </w:rPr>
        <w:t>Patil</w:t>
      </w:r>
      <w:proofErr w:type="spellEnd"/>
      <w:r w:rsidR="0007031B" w:rsidRPr="00507325">
        <w:rPr>
          <w:rFonts w:cs="Arial"/>
        </w:rPr>
        <w:t xml:space="preserve"> </w:t>
      </w:r>
      <w:r w:rsidR="00AF4E1F" w:rsidRPr="00507325">
        <w:rPr>
          <w:rFonts w:cs="Arial"/>
        </w:rPr>
        <w:t>und</w:t>
      </w:r>
      <w:r w:rsidR="0007031B" w:rsidRPr="00507325">
        <w:rPr>
          <w:rFonts w:cs="Arial"/>
        </w:rPr>
        <w:t xml:space="preserve"> </w:t>
      </w:r>
      <w:proofErr w:type="spellStart"/>
      <w:r w:rsidR="0007031B" w:rsidRPr="00507325">
        <w:rPr>
          <w:rFonts w:cs="Arial"/>
        </w:rPr>
        <w:t>Gudivada</w:t>
      </w:r>
      <w:proofErr w:type="spellEnd"/>
      <w:r w:rsidR="0007031B" w:rsidRPr="00507325">
        <w:rPr>
          <w:rFonts w:cs="Arial"/>
        </w:rPr>
        <w:t xml:space="preserve"> (2024, S. 3)</w:t>
      </w:r>
      <w:r w:rsidR="0007031B">
        <w:rPr>
          <w:rFonts w:cs="Arial"/>
        </w:rPr>
        <w:t xml:space="preserve"> </w:t>
      </w:r>
      <w:r w:rsidR="0007031B" w:rsidRPr="00F8659C">
        <w:rPr>
          <w:rFonts w:cs="Arial"/>
        </w:rPr>
        <w:t xml:space="preserve">unterscheiden drei Phasen bei LLMs: </w:t>
      </w:r>
      <w:proofErr w:type="spellStart"/>
      <w:r w:rsidR="000216E4" w:rsidRPr="00F8659C">
        <w:rPr>
          <w:rFonts w:cs="Arial"/>
        </w:rPr>
        <w:t>Pre</w:t>
      </w:r>
      <w:proofErr w:type="spellEnd"/>
      <w:r w:rsidR="000216E4" w:rsidRPr="00F8659C">
        <w:rPr>
          <w:rFonts w:cs="Arial"/>
        </w:rPr>
        <w:t>-Training</w:t>
      </w:r>
      <w:r w:rsidR="0007031B" w:rsidRPr="00F8659C">
        <w:rPr>
          <w:rFonts w:cs="Arial"/>
        </w:rPr>
        <w:t>, Transfer-Learning und In-</w:t>
      </w:r>
      <w:proofErr w:type="spellStart"/>
      <w:r w:rsidR="0007031B" w:rsidRPr="00F8659C">
        <w:rPr>
          <w:rFonts w:cs="Arial"/>
        </w:rPr>
        <w:lastRenderedPageBreak/>
        <w:t>Context</w:t>
      </w:r>
      <w:proofErr w:type="spellEnd"/>
      <w:r w:rsidR="0007031B" w:rsidRPr="00F8659C">
        <w:rPr>
          <w:rFonts w:cs="Arial"/>
        </w:rPr>
        <w:t>-Learning</w:t>
      </w:r>
      <w:r w:rsidR="0007031B" w:rsidRPr="00F8659C">
        <w:rPr>
          <w:rFonts w:cs="Arial"/>
          <w:i/>
        </w:rPr>
        <w:t>.</w:t>
      </w:r>
      <w:r w:rsidR="0007031B" w:rsidRPr="00F8659C">
        <w:rPr>
          <w:rFonts w:cs="Arial"/>
        </w:rPr>
        <w:t xml:space="preserve"> Nach Han et al. </w:t>
      </w:r>
      <w:r w:rsidR="0007031B" w:rsidRPr="00F8659C">
        <w:rPr>
          <w:rFonts w:cs="Arial"/>
        </w:rPr>
        <w:fldChar w:fldCharType="begin"/>
      </w:r>
      <w:r w:rsidR="0007031B" w:rsidRPr="00F8659C">
        <w:rPr>
          <w:rFonts w:cs="Arial"/>
        </w:rPr>
        <w:instrText xml:space="preserve"> ADDIN ZOTERO_ITEM CSL_CITATION {"citationID":"iJlByYQf","properties":{"formattedCitation":"(2024, S. 42)","plainCitation":"(2024, S. 42)","noteIndex":0},"citationItems":[{"id":2112,"uris":["http://zotero.org/users/14644665/items/CPRX55AA"],"itemData":{"id":2112,"type":"article-journal","abstract":"Large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42","label":"page","suppress-author":true}],"schema":"https://github.com/citation-style-language/schema/raw/master/csl-citation.json"} </w:instrText>
      </w:r>
      <w:r w:rsidR="0007031B" w:rsidRPr="00F8659C">
        <w:rPr>
          <w:rFonts w:cs="Arial"/>
        </w:rPr>
        <w:fldChar w:fldCharType="separate"/>
      </w:r>
      <w:r w:rsidR="0007031B" w:rsidRPr="00F8659C">
        <w:rPr>
          <w:rFonts w:cs="Arial"/>
        </w:rPr>
        <w:t>(2024, S. 42)</w:t>
      </w:r>
      <w:r w:rsidR="0007031B" w:rsidRPr="00F8659C">
        <w:rPr>
          <w:rFonts w:cs="Arial"/>
        </w:rPr>
        <w:fldChar w:fldCharType="end"/>
      </w:r>
      <w:r w:rsidR="0007031B" w:rsidRPr="00F8659C">
        <w:rPr>
          <w:rFonts w:cs="Arial"/>
        </w:rPr>
        <w:t xml:space="preserve"> wird beim </w:t>
      </w:r>
      <w:proofErr w:type="spellStart"/>
      <w:r w:rsidR="000216E4" w:rsidRPr="00F8659C">
        <w:rPr>
          <w:rFonts w:cs="Arial"/>
        </w:rPr>
        <w:t>Pre</w:t>
      </w:r>
      <w:proofErr w:type="spellEnd"/>
      <w:r w:rsidR="000216E4" w:rsidRPr="00F8659C">
        <w:rPr>
          <w:rFonts w:cs="Arial"/>
        </w:rPr>
        <w:t>-Training</w:t>
      </w:r>
      <w:r w:rsidR="0007031B" w:rsidRPr="00F8659C">
        <w:rPr>
          <w:rFonts w:cs="Arial"/>
        </w:rPr>
        <w:t xml:space="preserve"> das </w:t>
      </w:r>
      <w:r w:rsidR="00B47B03" w:rsidRPr="00F8659C">
        <w:rPr>
          <w:rFonts w:cs="Arial"/>
        </w:rPr>
        <w:t>Modell</w:t>
      </w:r>
      <w:r w:rsidR="0007031B" w:rsidRPr="00F8659C">
        <w:rPr>
          <w:rFonts w:cs="Arial"/>
        </w:rPr>
        <w:t xml:space="preserve"> auf einem vielfältigen Datensatz trainiert, damit es eine gute Generalisierungsfähigkeit entwickelt. </w:t>
      </w:r>
      <w:r w:rsidR="0007031B" w:rsidRPr="00F8659C">
        <w:rPr>
          <w:bCs/>
        </w:rPr>
        <w:t xml:space="preserve">Während dieser Phase entwickelt ein LLM Mustererkennungsfähigkeiten </w:t>
      </w:r>
      <w:r w:rsidR="0007031B" w:rsidRPr="00F8659C">
        <w:rPr>
          <w:bCs/>
          <w:i/>
        </w:rPr>
        <w:fldChar w:fldCharType="begin"/>
      </w:r>
      <w:r w:rsidR="0007031B" w:rsidRPr="00F8659C">
        <w:rPr>
          <w:bCs/>
          <w:i/>
        </w:rPr>
        <w:instrText xml:space="preserve"> ADDIN ZOTERO_ITEM CSL_CITATION {"citationID":"2ORPDirU","properties":{"formattedCitation":"(Brown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F8659C">
        <w:rPr>
          <w:bCs/>
          <w:i/>
        </w:rPr>
        <w:fldChar w:fldCharType="separate"/>
      </w:r>
      <w:r w:rsidR="0007031B" w:rsidRPr="00F8659C">
        <w:rPr>
          <w:rFonts w:cs="Arial"/>
        </w:rPr>
        <w:t>(Brown et al., 2020, S. 3)</w:t>
      </w:r>
      <w:r w:rsidR="0007031B" w:rsidRPr="00F8659C">
        <w:rPr>
          <w:bCs/>
          <w:i/>
        </w:rPr>
        <w:fldChar w:fldCharType="end"/>
      </w:r>
      <w:r w:rsidR="0007031B" w:rsidRPr="00F8659C">
        <w:rPr>
          <w:bCs/>
        </w:rPr>
        <w:t xml:space="preserve">. </w:t>
      </w:r>
      <w:r w:rsidR="0007031B" w:rsidRPr="00F8659C">
        <w:rPr>
          <w:rFonts w:cs="Arial"/>
        </w:rPr>
        <w:t xml:space="preserve">Transfer Learning beschreibt hingegen die Anwendung des LLMs auf einen neuen Anwendungsfall </w:t>
      </w:r>
      <w:r w:rsidR="0007031B" w:rsidRPr="00F8659C">
        <w:rPr>
          <w:rFonts w:cs="Arial"/>
        </w:rPr>
        <w:fldChar w:fldCharType="begin"/>
      </w:r>
      <w:r w:rsidR="0007031B" w:rsidRPr="00F8659C">
        <w:rPr>
          <w:rFonts w:cs="Arial"/>
        </w:rPr>
        <w:instrText xml:space="preserve"> ADDIN ZOTERO_ITEM CSL_CITATION {"citationID":"i9GzvODJ","properties":{"formattedCitation":"(G\\uc0\\u233{}ron, 2022, S. 6, 350; Patil &amp; Gudivada, 2024, S. 3)","plainCitation":"(Géron, 2022, S. 6, 350; Patil &amp; Gudivada, 2024, S. 3)","noteIndex":0},"citationItems":[{"id":32,"uris":["http://zotero.org/users/14644665/items/3GURMLH4"],"itemData":{"id":32,"type":"book","abstract":"Through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TensorFlow","author":[{"family":"Géron","given":"Aurélien"}],"issued":{"date-parts":[["2022"]]}},"locator":"6, 350","label":"page"},{"id":454,"uris":["http://zotero.org/users/14644665/items/XNLC7C32"],"itemData":{"id":454,"type":"article-journal","abstract":"Natural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(LLMs)","volume":"14","author":[{"family":"Patil","given":"Rajvardhan"},{"family":"Gudivada","given":"Venkat"}],"issued":{"date-parts":[["2024",3,1]]}},"locator":"3","label":"page"}],"schema":"https://github.com/citation-style-language/schema/raw/master/csl-citation.json"} </w:instrText>
      </w:r>
      <w:r w:rsidR="0007031B" w:rsidRPr="00F8659C">
        <w:rPr>
          <w:rFonts w:cs="Arial"/>
        </w:rPr>
        <w:fldChar w:fldCharType="separate"/>
      </w:r>
      <w:r w:rsidR="0007031B" w:rsidRPr="00F8659C">
        <w:rPr>
          <w:rFonts w:cs="Arial"/>
        </w:rPr>
        <w:t>(Géron, 2022, S. 6, 350; Patil &amp; Gudivada, 2024, S. 3)</w:t>
      </w:r>
      <w:r w:rsidR="0007031B" w:rsidRPr="00F8659C">
        <w:rPr>
          <w:rFonts w:cs="Arial"/>
        </w:rPr>
        <w:fldChar w:fldCharType="end"/>
      </w:r>
      <w:r w:rsidR="0007031B" w:rsidRPr="00F8659C">
        <w:rPr>
          <w:rFonts w:cs="Arial"/>
        </w:rPr>
        <w:t xml:space="preserve">. Eine spezielle Form des Transfer-Learning ist das Fine-Tuning, wobei mithilfe von aufgabenspezifischen Daten die ursprünglichen Parameter des vortrainierten Modells aktualisiert werden </w:t>
      </w:r>
      <w:r w:rsidR="0007031B" w:rsidRPr="00A1167B">
        <w:rPr>
          <w:rFonts w:cs="Arial"/>
        </w:rPr>
        <w:fldChar w:fldCharType="begin"/>
      </w:r>
      <w:r w:rsidR="0007031B" w:rsidRPr="00A1167B">
        <w:rPr>
          <w:rFonts w:cs="Arial"/>
        </w:rPr>
        <w:instrText xml:space="preserve"> ADDIN ZOTERO_ITEM CSL_CITATION {"citationID":"MJZyHgRx","properties":{"formattedCitation":"(Brown et al., 2020, S. 6; Han et al., 2024, S. 24; Patil &amp; Gudivada, 2024, S. 18)","plainCitation":"(Brown et al., 2020, S. 6; Han et al., 2024, S. 24;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2112,"uris":["http://zotero.org/users/14644665/items/CPRX55AA"],"itemData":{"id":2112,"type":"article-journal","abstract":"Large language model-related technologies have shown astonishing potential in tasks such as machine translation, text generation, logical reasoning, task planning, and multimodal alignment. Consequently, their applications have continuously expanded from natural language processing to computer vision, scientific computing, and other vertical industry fields. This rapid surge in research work in a short period poses significant challenges for researchers to comprehensively grasp the research dynamics, understand key technologies, and develop applications in the field. To address this, this paper provides a comprehensive review of research on large language models. First, it organizes and reviews the research background and current status, clarifying the definition of large language models in both Chinese and English communities. Second, it analyzes the mainstream infrastructure of large language models and briefly introduces the key technologies and optimization methods that support them. Then, it conducts a detailed review of the intersections between large language models and interdisciplinary technologies such as contrastive learning, knowledge enhancement, retrieval enhancement, hallucination dissolution, recommendation systems, reinforcement learning, multimodal large models, and agents, pointing out valuable research ideas. Finally, it organizes the deployment and industry applications of large language models, identifies the limitations and challenges they face, and provides an outlook on future research directions. Our review paper aims not only to provide systematic research but also to focus on the integration of large language models with interdisciplinary technologies, hoping to provide ideas and inspiration for researchers to carry out industry applications and the secondary development of large language models.","container-title":"Electronics","DOI":"10.3390/electronics13245040","ISSN":"2079-9292","issue":"24","journalAbbreviation":"Electronics","language":"en","license":"https://creativecommons.org/licenses/by/4.0/","note":"done","page":"5040","source":"DOI.org (Crossref)","title":"A Review of Large Language Models: Fundamental Architectures, Key Technological Evolutions, Interdisciplinary Technologies Integration, Optimization and Compression Techniques, Applications, and Challenges","title-short":"A Review of Large Language Models","volume":"13","author":[{"family":"Han","given":"Songyue"},{"family":"Wang","given":"Mingyu"},{"family":"Zhang","given":"Jialong"},{"family":"Li","given":"Dongdong"},{"family":"Duan","given":"Junhong"}],"issued":{"date-parts":[["2024",12,21]]}},"locator":"24","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w:instrText>
      </w:r>
      <w:r w:rsidR="0007031B" w:rsidRPr="00A1167B">
        <w:rPr>
          <w:rFonts w:cs="Arial"/>
          <w:lang w:val="en-US"/>
        </w:rPr>
        <w:instrText xml:space="preserve">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0007031B" w:rsidRPr="00A1167B">
        <w:rPr>
          <w:rFonts w:cs="Arial"/>
        </w:rPr>
        <w:fldChar w:fldCharType="separate"/>
      </w:r>
      <w:r w:rsidR="0007031B" w:rsidRPr="00A1167B">
        <w:rPr>
          <w:rFonts w:cs="Arial"/>
          <w:lang w:val="en-US"/>
        </w:rPr>
        <w:t>(Brown et al., 2020, S. 6; Han et al., 2024, S. 24; Patil &amp; Gudivada, 2024, S. 18)</w:t>
      </w:r>
      <w:r w:rsidR="0007031B" w:rsidRPr="00A1167B">
        <w:rPr>
          <w:rFonts w:cs="Arial"/>
        </w:rPr>
        <w:fldChar w:fldCharType="end"/>
      </w:r>
      <w:r w:rsidR="0007031B" w:rsidRPr="00A1167B">
        <w:rPr>
          <w:rFonts w:cs="Arial"/>
          <w:lang w:val="en-US"/>
        </w:rPr>
        <w:t xml:space="preserve">. </w:t>
      </w:r>
      <w:r w:rsidR="0007031B" w:rsidRPr="00A1167B">
        <w:rPr>
          <w:rFonts w:cs="Arial"/>
        </w:rPr>
        <w:t>Bei der dritten Phase</w:t>
      </w:r>
      <w:r w:rsidR="00F8659C" w:rsidRPr="00A1167B">
        <w:rPr>
          <w:rFonts w:cs="Arial"/>
        </w:rPr>
        <w:t>, dem</w:t>
      </w:r>
      <w:r w:rsidR="0007031B" w:rsidRPr="00A1167B">
        <w:rPr>
          <w:rFonts w:cs="Arial"/>
        </w:rPr>
        <w:t xml:space="preserve"> </w:t>
      </w:r>
      <w:r w:rsidR="00F8659C" w:rsidRPr="00A1167B">
        <w:rPr>
          <w:bCs/>
        </w:rPr>
        <w:t>I</w:t>
      </w:r>
      <w:r w:rsidR="0007031B" w:rsidRPr="00A1167B">
        <w:rPr>
          <w:bCs/>
        </w:rPr>
        <w:t>n-</w:t>
      </w:r>
      <w:proofErr w:type="spellStart"/>
      <w:r w:rsidR="0007031B" w:rsidRPr="00A1167B">
        <w:rPr>
          <w:bCs/>
        </w:rPr>
        <w:t>Context</w:t>
      </w:r>
      <w:proofErr w:type="spellEnd"/>
      <w:r w:rsidR="0007031B" w:rsidRPr="00A1167B">
        <w:rPr>
          <w:bCs/>
        </w:rPr>
        <w:t xml:space="preserve"> Learning (ICL)</w:t>
      </w:r>
      <w:r w:rsidR="00415B05" w:rsidRPr="00A1167B">
        <w:rPr>
          <w:bCs/>
        </w:rPr>
        <w:t>,</w:t>
      </w:r>
      <w:r w:rsidR="0007031B" w:rsidRPr="00A1167B">
        <w:rPr>
          <w:bCs/>
        </w:rPr>
        <w:t xml:space="preserve"> wird sich die Generalisierungsfähigkeit eines LLMs zunutze gemacht. </w:t>
      </w:r>
      <w:r w:rsidR="0007031B" w:rsidRPr="00A1167B">
        <w:rPr>
          <w:rFonts w:cs="Arial"/>
        </w:rPr>
        <w:t>Brown et al.</w:t>
      </w:r>
      <w:r w:rsidR="0007031B" w:rsidRPr="00A1167B">
        <w:rPr>
          <w:bCs/>
        </w:rPr>
        <w:t xml:space="preserve"> </w:t>
      </w:r>
      <w:r w:rsidR="0007031B" w:rsidRPr="00A1167B">
        <w:rPr>
          <w:bCs/>
        </w:rPr>
        <w:fldChar w:fldCharType="begin"/>
      </w:r>
      <w:r w:rsidR="0007031B" w:rsidRPr="00A1167B">
        <w:rPr>
          <w:bCs/>
        </w:rPr>
        <w:instrText xml:space="preserve"> ADDIN ZOTERO_ITEM CSL_CITATION {"citationID":"TCdg6QAN","properties":{"formattedCitation":"(2020, S. 3\\uc0\\u8211{}6)","plainCitation":"(2020, S. 3–6)","noteIndex":0},"citationItems":[{"id":229,"uris":["http://zotero.org/users/14644665/items/E6FXUFBM"],"itemData":{"id":229,"type":"article","abstract":"Recent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w:instrText>
      </w:r>
      <w:r w:rsidR="0007031B" w:rsidRPr="00A1167B">
        <w:rPr>
          <w:bCs/>
          <w:lang w:val="en-US"/>
        </w:rPr>
        <w:instrText>everal tasks that require on-the-</w:instrText>
      </w:r>
      <w:r w:rsidR="0007031B" w:rsidRPr="00A1167B">
        <w:rPr>
          <w:bCs/>
        </w:rPr>
        <w:instrText>ﬂ</w:instrText>
      </w:r>
      <w:r w:rsidR="0007031B" w:rsidRPr="00A1167B">
        <w:rPr>
          <w:bCs/>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07031B" w:rsidRPr="00A1167B">
        <w:rPr>
          <w:bCs/>
        </w:rPr>
        <w:instrText>ﬁ</w:instrText>
      </w:r>
      <w:r w:rsidR="0007031B" w:rsidRPr="00A1167B">
        <w:rPr>
          <w:bCs/>
          <w:lang w:val="en-US"/>
        </w:rPr>
        <w:instrText>nd that GPT-3 can generate samples of news articles which human evaluators have dif</w:instrText>
      </w:r>
      <w:r w:rsidR="0007031B" w:rsidRPr="00A1167B">
        <w:rPr>
          <w:bCs/>
        </w:rPr>
        <w:instrText>ﬁ</w:instrText>
      </w:r>
      <w:r w:rsidR="0007031B" w:rsidRPr="00A1167B">
        <w:rPr>
          <w:bCs/>
          <w:lang w:val="en-US"/>
        </w:rPr>
        <w:instrText xml:space="preserve">culty distinguishing from articles written by humans. We discuss broader societal impacts of this </w:instrText>
      </w:r>
      <w:r w:rsidR="0007031B" w:rsidRPr="00A1167B">
        <w:rPr>
          <w:bCs/>
        </w:rPr>
        <w:instrText>ﬁ</w:instrText>
      </w:r>
      <w:r w:rsidR="0007031B" w:rsidRPr="00A1167B">
        <w:rPr>
          <w:bCs/>
          <w:lang w:val="en-US"/>
        </w:rPr>
        <w:instrText>nding and of GPT-3 in general.","language":"en","note":"done","number":"arXiv:2005.14165","publisher":"arXiv","source":"ar</w:instrText>
      </w:r>
      <w:r w:rsidR="0007031B" w:rsidRPr="00A1167B">
        <w:rPr>
          <w:bCs/>
        </w:rPr>
        <w:instrText xml:space="preserve">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-6","label":"page","suppress-author":true}],"schema":"https://github.com/citation-style-language/schema/raw/master/csl-citation.json"} </w:instrText>
      </w:r>
      <w:r w:rsidR="0007031B" w:rsidRPr="00A1167B">
        <w:rPr>
          <w:bCs/>
        </w:rPr>
        <w:fldChar w:fldCharType="separate"/>
      </w:r>
      <w:r w:rsidR="0007031B" w:rsidRPr="00A1167B">
        <w:rPr>
          <w:rFonts w:cs="Arial"/>
        </w:rPr>
        <w:t>(2020, S. 3–6)</w:t>
      </w:r>
      <w:r w:rsidR="0007031B" w:rsidRPr="00A1167B">
        <w:rPr>
          <w:bCs/>
        </w:rPr>
        <w:fldChar w:fldCharType="end"/>
      </w:r>
      <w:r w:rsidR="0007031B" w:rsidRPr="00A1167B">
        <w:rPr>
          <w:bCs/>
        </w:rPr>
        <w:t xml:space="preserve"> sowie </w:t>
      </w:r>
      <w:r w:rsidR="0007031B" w:rsidRPr="00A1167B">
        <w:rPr>
          <w:rFonts w:cs="Arial"/>
        </w:rPr>
        <w:t xml:space="preserve">Wei et al. </w:t>
      </w:r>
      <w:r w:rsidR="0007031B" w:rsidRPr="00A1167B">
        <w:rPr>
          <w:bCs/>
        </w:rPr>
        <w:fldChar w:fldCharType="begin"/>
      </w:r>
      <w:r w:rsidR="0007031B" w:rsidRPr="00A1167B">
        <w:rPr>
          <w:bCs/>
        </w:rPr>
        <w:instrText xml:space="preserve"> ADDIN ZOTERO_ITEM CSL_CITATION {"citationID":"zMqKUasx","properties":{"formattedCitation":"(2023)","plainCitation":"(2023)","noteIndex":0},"citationItems":[{"id":1769,"uris":["http://zotero.org/users/14644665/items/J6PD8LM3"],"itemData":{"id":1769,"type":"article","abstract":"We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07031B" w:rsidRPr="00A1167B">
        <w:rPr>
          <w:bCs/>
        </w:rPr>
        <w:fldChar w:fldCharType="separate"/>
      </w:r>
      <w:r w:rsidR="0007031B" w:rsidRPr="00A1167B">
        <w:rPr>
          <w:rFonts w:cs="Arial"/>
        </w:rPr>
        <w:t>(2023)</w:t>
      </w:r>
      <w:r w:rsidR="0007031B" w:rsidRPr="00A1167B">
        <w:rPr>
          <w:bCs/>
        </w:rPr>
        <w:fldChar w:fldCharType="end"/>
      </w:r>
      <w:r w:rsidR="0007031B" w:rsidRPr="00A1167B">
        <w:rPr>
          <w:bCs/>
        </w:rPr>
        <w:t xml:space="preserve"> zeigen, da</w:t>
      </w:r>
      <w:r w:rsidR="00307FFD" w:rsidRPr="00A1167B">
        <w:rPr>
          <w:bCs/>
        </w:rPr>
        <w:t>s</w:t>
      </w:r>
      <w:r w:rsidR="0007031B" w:rsidRPr="00A1167B">
        <w:rPr>
          <w:bCs/>
        </w:rPr>
        <w:t>s mittels</w:t>
      </w:r>
      <w:r w:rsidR="0076443F" w:rsidRPr="00A1167B">
        <w:rPr>
          <w:bCs/>
        </w:rPr>
        <w:t xml:space="preserve"> sogenannter</w:t>
      </w:r>
      <w:r w:rsidR="0007031B" w:rsidRPr="00A1167B">
        <w:rPr>
          <w:bCs/>
        </w:rPr>
        <w:t xml:space="preserve"> Prompts </w:t>
      </w:r>
      <w:r w:rsidR="00EC4D77" w:rsidRPr="00A1167B">
        <w:rPr>
          <w:bCs/>
        </w:rPr>
        <w:t>ein LLM</w:t>
      </w:r>
      <w:r w:rsidR="0007031B" w:rsidRPr="00A1167B">
        <w:rPr>
          <w:bCs/>
        </w:rPr>
        <w:t xml:space="preserve"> anhand von Beispielen an die gewünschte Aufgabe angepasst werden kann. </w:t>
      </w:r>
      <w:r w:rsidR="00946562" w:rsidRPr="00A1167B">
        <w:rPr>
          <w:bCs/>
        </w:rPr>
        <w:t>Ein Prompt</w:t>
      </w:r>
      <w:r w:rsidR="00252616" w:rsidRPr="00A1167B">
        <w:rPr>
          <w:bCs/>
        </w:rPr>
        <w:t xml:space="preserve"> kann als ein</w:t>
      </w:r>
      <w:r w:rsidR="00F041FB" w:rsidRPr="00A1167B">
        <w:rPr>
          <w:bCs/>
        </w:rPr>
        <w:t xml:space="preserve"> Eingabetext </w:t>
      </w:r>
      <w:r w:rsidR="00252616" w:rsidRPr="00A1167B">
        <w:rPr>
          <w:bCs/>
        </w:rPr>
        <w:t>verstanden werden</w:t>
      </w:r>
      <w:r w:rsidR="004249BE" w:rsidRPr="00A1167B">
        <w:rPr>
          <w:bCs/>
        </w:rPr>
        <w:t xml:space="preserve">, </w:t>
      </w:r>
      <w:r w:rsidR="00BD2865" w:rsidRPr="00A1167B">
        <w:rPr>
          <w:bCs/>
        </w:rPr>
        <w:t xml:space="preserve">auf </w:t>
      </w:r>
      <w:r w:rsidR="003045F4" w:rsidRPr="00A1167B">
        <w:rPr>
          <w:bCs/>
        </w:rPr>
        <w:t xml:space="preserve">den </w:t>
      </w:r>
      <w:r w:rsidR="00BD2865" w:rsidRPr="00A1167B">
        <w:rPr>
          <w:bCs/>
        </w:rPr>
        <w:t>das LLM reagiert</w:t>
      </w:r>
      <w:r w:rsidR="00A27D1E" w:rsidRPr="00A1167B">
        <w:rPr>
          <w:bCs/>
        </w:rPr>
        <w:t xml:space="preserve">. </w:t>
      </w:r>
      <w:r w:rsidR="006403BD" w:rsidRPr="00A1167B">
        <w:rPr>
          <w:bCs/>
        </w:rPr>
        <w:t>Solch ein Eingabetext kann beispielsweise Fragen oder</w:t>
      </w:r>
      <w:r w:rsidR="00CD2633" w:rsidRPr="00A1167B">
        <w:rPr>
          <w:bCs/>
        </w:rPr>
        <w:t xml:space="preserve"> Anweisung</w:t>
      </w:r>
      <w:r w:rsidR="006344D0" w:rsidRPr="00A1167B">
        <w:rPr>
          <w:bCs/>
        </w:rPr>
        <w:t>en enthalten</w:t>
      </w:r>
      <w:r w:rsidR="00CD2633" w:rsidRPr="00A1167B">
        <w:rPr>
          <w:bCs/>
        </w:rPr>
        <w:t xml:space="preserve">. </w:t>
      </w:r>
      <w:r w:rsidR="0007031B" w:rsidRPr="00A1167B">
        <w:rPr>
          <w:bCs/>
        </w:rPr>
        <w:t xml:space="preserve">Der Begriff ICL beschreibt </w:t>
      </w:r>
      <w:r w:rsidR="0096767C" w:rsidRPr="00A1167B">
        <w:rPr>
          <w:bCs/>
        </w:rPr>
        <w:t xml:space="preserve">die </w:t>
      </w:r>
      <w:r w:rsidR="0007031B" w:rsidRPr="00A1167B">
        <w:rPr>
          <w:bCs/>
        </w:rPr>
        <w:t>Anpassung</w:t>
      </w:r>
      <w:r w:rsidR="00B559F4" w:rsidRPr="00A1167B">
        <w:rPr>
          <w:bCs/>
        </w:rPr>
        <w:t>sfähigkeit</w:t>
      </w:r>
      <w:r w:rsidR="0007031B" w:rsidRPr="00A1167B">
        <w:rPr>
          <w:bCs/>
        </w:rPr>
        <w:t xml:space="preserve"> des LLM</w:t>
      </w:r>
      <w:r w:rsidR="0096767C" w:rsidRPr="00A1167B">
        <w:rPr>
          <w:bCs/>
        </w:rPr>
        <w:t>s</w:t>
      </w:r>
      <w:r w:rsidR="0007031B" w:rsidRPr="00A1167B">
        <w:rPr>
          <w:bCs/>
        </w:rPr>
        <w:t xml:space="preserve"> anhand </w:t>
      </w:r>
      <w:r w:rsidR="002577AB" w:rsidRPr="00A1167B">
        <w:rPr>
          <w:bCs/>
        </w:rPr>
        <w:t xml:space="preserve">solch </w:t>
      </w:r>
      <w:r w:rsidR="0007031B" w:rsidRPr="00A1167B">
        <w:rPr>
          <w:bCs/>
        </w:rPr>
        <w:t xml:space="preserve">eines Prompts </w:t>
      </w:r>
      <w:r w:rsidR="0007031B" w:rsidRPr="00A1167B">
        <w:rPr>
          <w:bCs/>
        </w:rPr>
        <w:fldChar w:fldCharType="begin"/>
      </w:r>
      <w:r w:rsidR="0007031B" w:rsidRPr="00A1167B">
        <w:rPr>
          <w:bCs/>
        </w:rPr>
        <w:instrText xml:space="preserve"> ADDIN ZOTERO_ITEM CSL_CITATION {"citationID":"uRn11TPY","properties":{"formattedCitation":"(Brown et al., 2020, S. 3)","plainCitation":"(Brown et al., 2020, S. 3)","noteIndex":0},"citationItems":[{"id":229,"uris":["http://zotero.org/users/14644665/items/E6FXUFBM"],"itemData":{"id":229,"type":"article","abstract":"Recent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3","label":"page"}],"schema":"https://github.com/citation-style-language/schema/raw/master/csl-citation.json"} </w:instrText>
      </w:r>
      <w:r w:rsidR="0007031B" w:rsidRPr="00A1167B">
        <w:rPr>
          <w:bCs/>
        </w:rPr>
        <w:fldChar w:fldCharType="separate"/>
      </w:r>
      <w:r w:rsidR="0007031B" w:rsidRPr="00A1167B">
        <w:rPr>
          <w:rFonts w:cs="Arial"/>
        </w:rPr>
        <w:t>(Brown et al., 2020, S. 3)</w:t>
      </w:r>
      <w:r w:rsidR="0007031B" w:rsidRPr="00A1167B">
        <w:rPr>
          <w:bCs/>
        </w:rPr>
        <w:fldChar w:fldCharType="end"/>
      </w:r>
      <w:r w:rsidR="0007031B" w:rsidRPr="00A1167B">
        <w:rPr>
          <w:bCs/>
        </w:rPr>
        <w:t xml:space="preserve">. Die Parameter des Modells werden dabei nicht verändert. </w:t>
      </w:r>
      <w:r w:rsidR="009E06EF" w:rsidRPr="00A1167B">
        <w:rPr>
          <w:bCs/>
        </w:rPr>
        <w:t xml:space="preserve">Hierfür werden </w:t>
      </w:r>
      <w:r w:rsidR="00335A79" w:rsidRPr="00A1167B">
        <w:rPr>
          <w:bCs/>
        </w:rPr>
        <w:t>wesentlich weniger aufgabenspezifische Daten benötigt</w:t>
      </w:r>
      <w:r w:rsidR="00AC187D" w:rsidRPr="00A1167B">
        <w:rPr>
          <w:bCs/>
        </w:rPr>
        <w:t xml:space="preserve"> </w:t>
      </w:r>
      <w:r w:rsidR="00AC187D" w:rsidRPr="00A1167B">
        <w:rPr>
          <w:bCs/>
        </w:rPr>
        <w:fldChar w:fldCharType="begin"/>
      </w:r>
      <w:r w:rsidR="00AC187D" w:rsidRPr="00A1167B">
        <w:rPr>
          <w:bCs/>
        </w:rPr>
        <w:instrText xml:space="preserve"> ADDIN ZOTERO_ITEM CSL_CITATION {"citationID":"IHYOEla4","properties":{"formattedCitation":"(Brown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AC187D" w:rsidRPr="00A1167B">
        <w:rPr>
          <w:bCs/>
        </w:rPr>
        <w:fldChar w:fldCharType="separate"/>
      </w:r>
      <w:r w:rsidR="00AC187D" w:rsidRPr="00A1167B">
        <w:rPr>
          <w:rFonts w:cs="Arial"/>
        </w:rPr>
        <w:t>(Brown et al., 2020, S. 6)</w:t>
      </w:r>
      <w:r w:rsidR="00AC187D" w:rsidRPr="00A1167B">
        <w:rPr>
          <w:bCs/>
        </w:rPr>
        <w:fldChar w:fldCharType="end"/>
      </w:r>
      <w:r w:rsidR="00535A2E" w:rsidRPr="00A1167B">
        <w:rPr>
          <w:bCs/>
        </w:rPr>
        <w:t xml:space="preserve">. Konkret </w:t>
      </w:r>
      <w:r w:rsidR="001359AA" w:rsidRPr="00A1167B">
        <w:rPr>
          <w:bCs/>
        </w:rPr>
        <w:t xml:space="preserve">werden </w:t>
      </w:r>
      <w:r w:rsidR="0004466A" w:rsidRPr="00A1167B">
        <w:rPr>
          <w:bCs/>
        </w:rPr>
        <w:t xml:space="preserve">nur so viele Daten </w:t>
      </w:r>
      <w:r w:rsidR="00535A2E" w:rsidRPr="00A1167B">
        <w:rPr>
          <w:bCs/>
        </w:rPr>
        <w:t>gebraucht</w:t>
      </w:r>
      <w:r w:rsidR="0088282D" w:rsidRPr="00A1167B">
        <w:rPr>
          <w:bCs/>
        </w:rPr>
        <w:t>,</w:t>
      </w:r>
      <w:r w:rsidR="0004466A" w:rsidRPr="00A1167B">
        <w:rPr>
          <w:bCs/>
        </w:rPr>
        <w:t xml:space="preserve"> wie Beispiele in den Prompts aufgeführt werden.</w:t>
      </w:r>
      <w:r w:rsidR="003E3BCC" w:rsidRPr="00A1167B">
        <w:rPr>
          <w:bCs/>
        </w:rPr>
        <w:t xml:space="preserve"> Die Anzahl</w:t>
      </w:r>
      <w:r w:rsidR="00115ECE" w:rsidRPr="00A1167B">
        <w:rPr>
          <w:bCs/>
        </w:rPr>
        <w:t xml:space="preserve"> der Beispiel</w:t>
      </w:r>
      <w:r w:rsidR="008379D1" w:rsidRPr="00A1167B">
        <w:rPr>
          <w:bCs/>
        </w:rPr>
        <w:t xml:space="preserve">e </w:t>
      </w:r>
      <w:r w:rsidR="00052CB9" w:rsidRPr="00A1167B">
        <w:rPr>
          <w:bCs/>
        </w:rPr>
        <w:t xml:space="preserve">kann </w:t>
      </w:r>
      <w:r w:rsidR="00402119" w:rsidRPr="00A1167B">
        <w:rPr>
          <w:bCs/>
        </w:rPr>
        <w:t>nach</w:t>
      </w:r>
      <w:r w:rsidR="003E3BCC" w:rsidRPr="00A1167B">
        <w:rPr>
          <w:bCs/>
        </w:rPr>
        <w:t xml:space="preserve"> </w:t>
      </w:r>
      <w:r w:rsidR="00115ECE" w:rsidRPr="00A1167B">
        <w:rPr>
          <w:rFonts w:cs="Arial"/>
        </w:rPr>
        <w:t xml:space="preserve">Brown et al. </w:t>
      </w:r>
      <w:r w:rsidR="00115ECE" w:rsidRPr="00A1167B">
        <w:fldChar w:fldCharType="begin"/>
      </w:r>
      <w:r w:rsidR="00372234" w:rsidRPr="00A1167B">
        <w:instrText xml:space="preserve"> ADDIN ZOTERO_ITEM CSL_CITATION {"citationID":"xltN8brX","properties":{"formattedCitation":"(2020, S. 10)","plainCitation":"(2020, S. 10)","noteIndex":0},"citationItems":[{"id":229,"uris":["http://zotero.org/users/14644665/items/E6FXUFBM"],"itemData":{"id":229,"type":"article","abstract":"Recent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10","label":"page","suppress-author":true}],"schema":"https://github.com/citation-style-language/schema/raw/master/csl-citation.json"} </w:instrText>
      </w:r>
      <w:r w:rsidR="00115ECE" w:rsidRPr="00A1167B">
        <w:fldChar w:fldCharType="separate"/>
      </w:r>
      <w:r w:rsidR="00372234" w:rsidRPr="00A1167B">
        <w:rPr>
          <w:rFonts w:cs="Arial"/>
        </w:rPr>
        <w:t>(2020, S. 10)</w:t>
      </w:r>
      <w:r w:rsidR="00115ECE" w:rsidRPr="00A1167B">
        <w:fldChar w:fldCharType="end"/>
      </w:r>
      <w:r w:rsidR="00402119" w:rsidRPr="00A1167B">
        <w:t xml:space="preserve"> zwischen </w:t>
      </w:r>
      <w:r w:rsidR="00052CB9" w:rsidRPr="00A1167B">
        <w:t xml:space="preserve">Null </w:t>
      </w:r>
      <w:r w:rsidR="006D72DE" w:rsidRPr="00A1167B">
        <w:t xml:space="preserve">und </w:t>
      </w:r>
      <w:r w:rsidR="000A3FD7" w:rsidRPr="00A1167B">
        <w:t xml:space="preserve">dem </w:t>
      </w:r>
      <w:r w:rsidR="0066030B" w:rsidRPr="00A1167B">
        <w:t>m</w:t>
      </w:r>
      <w:r w:rsidR="00052CB9" w:rsidRPr="00A1167B">
        <w:t>aximal</w:t>
      </w:r>
      <w:r w:rsidR="000A3FD7" w:rsidRPr="00A1167B">
        <w:t xml:space="preserve"> zulässigen Wert des Kontextfensters des LLMs </w:t>
      </w:r>
      <w:r w:rsidR="00290606" w:rsidRPr="00A1167B">
        <w:t>gewählt werden</w:t>
      </w:r>
      <w:r w:rsidR="00FD5551" w:rsidRPr="00A1167B">
        <w:t>, was typischer</w:t>
      </w:r>
      <w:r w:rsidR="0072154F" w:rsidRPr="00A1167B">
        <w:t>w</w:t>
      </w:r>
      <w:r w:rsidR="00FD5551" w:rsidRPr="00A1167B">
        <w:t>eise</w:t>
      </w:r>
      <w:r w:rsidR="00A04584" w:rsidRPr="00A1167B">
        <w:t xml:space="preserve"> zwischen 10 und 100 Beispiele</w:t>
      </w:r>
      <w:r w:rsidR="00FD5551" w:rsidRPr="00A1167B">
        <w:t>n liegt</w:t>
      </w:r>
      <w:r w:rsidR="00A04584" w:rsidRPr="00A1167B">
        <w:t>.</w:t>
      </w:r>
      <w:r w:rsidR="007D79DB" w:rsidRPr="00A1167B">
        <w:rPr>
          <w:bCs/>
        </w:rPr>
        <w:t xml:space="preserve"> </w:t>
      </w:r>
      <w:r w:rsidR="0007031B" w:rsidRPr="00A1167B">
        <w:t xml:space="preserve">Prompt Engineering baut auf dieser Fähigkeit des ICL auf und umfasst den Prozess der Gestaltung von Prompts, um die gewünschten Ausgaben </w:t>
      </w:r>
      <w:r w:rsidR="00DF038D" w:rsidRPr="00A1167B">
        <w:t xml:space="preserve">von dem </w:t>
      </w:r>
      <w:r w:rsidR="0007031B" w:rsidRPr="00A1167B">
        <w:t>LLM</w:t>
      </w:r>
      <w:r w:rsidR="00DF038D" w:rsidRPr="00A1167B">
        <w:t xml:space="preserve"> </w:t>
      </w:r>
      <w:r w:rsidR="0007031B" w:rsidRPr="00A1167B">
        <w:t xml:space="preserve">zu erhalten </w:t>
      </w:r>
      <w:r w:rsidR="0007031B" w:rsidRPr="00FE5D3C">
        <w:fldChar w:fldCharType="begin"/>
      </w:r>
      <w:r w:rsidR="0007031B" w:rsidRPr="00FE5D3C">
        <w:instrText xml:space="preserve"> ADDIN ZOTERO_ITEM CSL_CITATION {"citationID":"0Qx6eFwB","properties":{"formattedCitation":"(Patil &amp; Gudivada, 2024, S. 20; Trad &amp; Chehab, 2024, S. 369)","plainCitation":"(Patil &amp; Gudivada, 2024, S. 20; Trad &amp; Chehab, 2024, S. 369)","noteIndex":0},"citationItems":[{"id":454,"uris":["http://zotero.org/users/14644665/items/XNLC7C32"],"itemData":{"id":454,"type":"article-journal","abstract":"Natural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07031B" w:rsidRPr="00FE5D3C">
        <w:fldChar w:fldCharType="separate"/>
      </w:r>
      <w:r w:rsidR="0007031B" w:rsidRPr="00FE5D3C">
        <w:rPr>
          <w:rFonts w:cs="Arial"/>
        </w:rPr>
        <w:t>(Patil &amp; Gudivada, 2024, S. 20; Trad &amp; Chehab, 2024, S. 369)</w:t>
      </w:r>
      <w:r w:rsidR="0007031B" w:rsidRPr="00FE5D3C">
        <w:fldChar w:fldCharType="end"/>
      </w:r>
      <w:r w:rsidR="0007031B" w:rsidRPr="00FE5D3C">
        <w:t xml:space="preserve">. </w:t>
      </w:r>
    </w:p>
    <w:p w14:paraId="271F290C" w14:textId="226FED4F" w:rsidR="002A2BFB" w:rsidRDefault="0004626A" w:rsidP="00452A02">
      <w:pPr>
        <w:jc w:val="both"/>
      </w:pPr>
      <w:r w:rsidRPr="00FE5D3C">
        <w:t xml:space="preserve">Nach </w:t>
      </w:r>
      <w:proofErr w:type="spellStart"/>
      <w:r w:rsidRPr="00FE5D3C">
        <w:rPr>
          <w:rFonts w:cs="Arial"/>
        </w:rPr>
        <w:t>Patil</w:t>
      </w:r>
      <w:proofErr w:type="spellEnd"/>
      <w:r w:rsidRPr="00FE5D3C">
        <w:rPr>
          <w:rFonts w:cs="Arial"/>
        </w:rPr>
        <w:t xml:space="preserve"> </w:t>
      </w:r>
      <w:r w:rsidR="00AF4E1F" w:rsidRPr="00FE5D3C">
        <w:rPr>
          <w:rFonts w:cs="Arial"/>
        </w:rPr>
        <w:t>und</w:t>
      </w:r>
      <w:r w:rsidRPr="00FE5D3C">
        <w:rPr>
          <w:rFonts w:cs="Arial"/>
        </w:rPr>
        <w:t xml:space="preserve"> </w:t>
      </w:r>
      <w:proofErr w:type="spellStart"/>
      <w:r w:rsidRPr="00FE5D3C">
        <w:rPr>
          <w:rFonts w:cs="Arial"/>
        </w:rPr>
        <w:t>Gudivada</w:t>
      </w:r>
      <w:proofErr w:type="spellEnd"/>
      <w:r w:rsidRPr="00FE5D3C">
        <w:rPr>
          <w:rFonts w:cs="Arial"/>
        </w:rPr>
        <w:t xml:space="preserve"> </w:t>
      </w:r>
      <w:r w:rsidRPr="00FE5D3C">
        <w:fldChar w:fldCharType="begin"/>
      </w:r>
      <w:r w:rsidRPr="00FE5D3C">
        <w:instrText xml:space="preserve"> ADDIN ZOTERO_ITEM CSL_CITATION {"citationID":"cjXNW73q","properties":{"formattedCitation":"(2024, S. 31)","plainCitation":"(2024,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uppress-author":true}],"schema":"https://github.com/citation-style-language/schema/raw/master/csl-citation.json"} </w:instrText>
      </w:r>
      <w:r w:rsidRPr="00FE5D3C">
        <w:fldChar w:fldCharType="separate"/>
      </w:r>
      <w:r w:rsidRPr="00FE5D3C">
        <w:rPr>
          <w:rFonts w:cs="Arial"/>
        </w:rPr>
        <w:t>(2024, S. 31)</w:t>
      </w:r>
      <w:r w:rsidRPr="00FE5D3C">
        <w:fldChar w:fldCharType="end"/>
      </w:r>
      <w:r w:rsidRPr="00FE5D3C">
        <w:t xml:space="preserve"> benötigen solche LLMs für das </w:t>
      </w:r>
      <w:proofErr w:type="spellStart"/>
      <w:r w:rsidR="000216E4" w:rsidRPr="00FE5D3C">
        <w:t>Pre</w:t>
      </w:r>
      <w:proofErr w:type="spellEnd"/>
      <w:r w:rsidR="000216E4" w:rsidRPr="00FE5D3C">
        <w:t>-Training</w:t>
      </w:r>
      <w:r w:rsidRPr="00FE5D3C">
        <w:t xml:space="preserve"> tausende an GPUs für mehrere Wochen. Neben den Kosten für die Hardware kommen die Kosten für die benötigte Energ</w:t>
      </w:r>
      <w:r w:rsidR="0071422C" w:rsidRPr="00FE5D3C">
        <w:t>ie</w:t>
      </w:r>
      <w:r w:rsidRPr="00FE5D3C">
        <w:t xml:space="preserve">, das Fachpersonal und die Infrastruktur zur Verwendung des LLMs hinzu. Dieser Ansatz ist folglich unbezahlbar für eine Vielzahl von Forschenden </w:t>
      </w:r>
      <w:r w:rsidRPr="00FE5D3C">
        <w:fldChar w:fldCharType="begin"/>
      </w:r>
      <w:r w:rsidRPr="00FE5D3C">
        <w:instrText xml:space="preserve"> ADDIN ZOTERO_ITEM CSL_CITATION {"citationID":"IemErJi8","properties":{"formattedCitation":"(Patil &amp; Gudivada, 2024, S. 31)","plainCitation":"(Patil &amp; Gudivada, 2024, S. 31)","noteIndex":0},"citationItems":[{"id":454,"uris":["http://zotero.org/users/14644665/items/XNLC7C32"],"itemData":{"id":454,"type":"article-journal","abstract":"Natural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(LLMs)","volume":"14","author":[{"family":"Patil","given":"Rajvardhan"},{"family":"Gudivada","given":"Venkat"}],"issued":{"date-parts":[["2024",3,1]]}},"locator":"31","label":"page"}],"schema":"https://github.com/citation-style-language/schema/raw/master/csl-citation.json"} </w:instrText>
      </w:r>
      <w:r w:rsidRPr="00FE5D3C">
        <w:fldChar w:fldCharType="separate"/>
      </w:r>
      <w:r w:rsidRPr="00FE5D3C">
        <w:rPr>
          <w:rFonts w:cs="Arial"/>
        </w:rPr>
        <w:t>(Patil &amp; Gudivada, 2024, S. 31)</w:t>
      </w:r>
      <w:r w:rsidRPr="00FE5D3C">
        <w:fldChar w:fldCharType="end"/>
      </w:r>
      <w:r w:rsidRPr="00FE5D3C">
        <w:t>.</w:t>
      </w:r>
      <w:r w:rsidR="00DC0617" w:rsidRPr="00FE5D3C">
        <w:t xml:space="preserve"> </w:t>
      </w:r>
      <w:r w:rsidRPr="00FE5D3C">
        <w:t xml:space="preserve">Die Anpassung eines bereits vortrainierten LLMs mittels Fine-Tuning für die eigene Anwendung ist hingegen </w:t>
      </w:r>
      <w:r w:rsidR="007250D5" w:rsidRPr="00FE5D3C">
        <w:t xml:space="preserve">nach </w:t>
      </w:r>
      <w:proofErr w:type="spellStart"/>
      <w:r w:rsidR="007250D5" w:rsidRPr="00FE5D3C">
        <w:rPr>
          <w:rFonts w:cs="Arial"/>
        </w:rPr>
        <w:t>Patil</w:t>
      </w:r>
      <w:proofErr w:type="spellEnd"/>
      <w:r w:rsidR="007250D5" w:rsidRPr="00FE5D3C">
        <w:rPr>
          <w:rFonts w:cs="Arial"/>
        </w:rPr>
        <w:t xml:space="preserve"> </w:t>
      </w:r>
      <w:r w:rsidR="00AF4E1F" w:rsidRPr="00FE5D3C">
        <w:rPr>
          <w:rFonts w:cs="Arial"/>
        </w:rPr>
        <w:t>und</w:t>
      </w:r>
      <w:r w:rsidR="007250D5" w:rsidRPr="00FE5D3C">
        <w:rPr>
          <w:rFonts w:cs="Arial"/>
        </w:rPr>
        <w:t xml:space="preserve"> </w:t>
      </w:r>
      <w:proofErr w:type="spellStart"/>
      <w:r w:rsidR="007250D5" w:rsidRPr="00FE5D3C">
        <w:rPr>
          <w:rFonts w:cs="Arial"/>
        </w:rPr>
        <w:t>Gudivada</w:t>
      </w:r>
      <w:proofErr w:type="spellEnd"/>
      <w:r w:rsidR="007250D5" w:rsidRPr="00FE5D3C">
        <w:t xml:space="preserve"> </w:t>
      </w:r>
      <w:r w:rsidR="007250D5" w:rsidRPr="00FE5D3C">
        <w:rPr>
          <w:rFonts w:cs="Arial"/>
        </w:rPr>
        <w:fldChar w:fldCharType="begin"/>
      </w:r>
      <w:r w:rsidR="007250D5" w:rsidRPr="00FE5D3C">
        <w:rPr>
          <w:rFonts w:cs="Arial"/>
        </w:rPr>
        <w:instrText xml:space="preserve"> ADDIN ZOTERO_ITEM CSL_CITATION {"citationID":"8nYlxtaD","properties":{"formattedCitation":"(2024, S. 18)","plainCitation":"(2024, S. 18)","noteIndex":0},"citationItems":[{"id":454,"uris":["http://zotero.org/users/14644665/items/XNLC7C32"],"itemData":{"id":454,"type":"article-journal","abstract":"Natural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uppress-author":true}],"schema":"https://github.com/citation-style-language/schema/raw/master/csl-citation.json"} </w:instrText>
      </w:r>
      <w:r w:rsidR="007250D5" w:rsidRPr="00FE5D3C">
        <w:rPr>
          <w:rFonts w:cs="Arial"/>
        </w:rPr>
        <w:fldChar w:fldCharType="separate"/>
      </w:r>
      <w:r w:rsidR="007250D5" w:rsidRPr="00FE5D3C">
        <w:rPr>
          <w:rFonts w:cs="Arial"/>
        </w:rPr>
        <w:t>(2024, S. 18)</w:t>
      </w:r>
      <w:r w:rsidR="007250D5" w:rsidRPr="00FE5D3C">
        <w:rPr>
          <w:rFonts w:cs="Arial"/>
        </w:rPr>
        <w:fldChar w:fldCharType="end"/>
      </w:r>
      <w:r w:rsidR="007250D5" w:rsidRPr="00FE5D3C">
        <w:rPr>
          <w:rFonts w:cs="Arial"/>
        </w:rPr>
        <w:t xml:space="preserve"> </w:t>
      </w:r>
      <w:r w:rsidRPr="00FE5D3C">
        <w:t>kostengünstiger</w:t>
      </w:r>
      <w:r w:rsidR="007250D5" w:rsidRPr="00FE5D3C">
        <w:t xml:space="preserve">. </w:t>
      </w:r>
      <w:r w:rsidR="0051044E" w:rsidRPr="00FE5D3C">
        <w:rPr>
          <w:rFonts w:cs="Arial"/>
        </w:rPr>
        <w:t>Brown et al.</w:t>
      </w:r>
      <w:r w:rsidR="0051044E" w:rsidRPr="00FE5D3C">
        <w:t xml:space="preserve"> </w:t>
      </w:r>
      <w:r w:rsidR="0051044E" w:rsidRPr="00FE5D3C">
        <w:fldChar w:fldCharType="begin"/>
      </w:r>
      <w:r w:rsidR="0051044E" w:rsidRPr="00FE5D3C">
        <w:instrText xml:space="preserve"> ADDIN ZOTERO_ITEM CSL_CITATION {"citationID":"uvfx5QJn","properties":{"formattedCitation":"(2020,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51044E" w:rsidRPr="00FE5D3C">
        <w:fldChar w:fldCharType="separate"/>
      </w:r>
      <w:r w:rsidR="0051044E" w:rsidRPr="00FE5D3C">
        <w:rPr>
          <w:rFonts w:cs="Arial"/>
        </w:rPr>
        <w:t>(2020, S. 6)</w:t>
      </w:r>
      <w:r w:rsidR="0051044E" w:rsidRPr="00FE5D3C">
        <w:fldChar w:fldCharType="end"/>
      </w:r>
      <w:r w:rsidR="0051044E" w:rsidRPr="00FE5D3C">
        <w:t xml:space="preserve"> führen jedoch an, dass für das Fine-Tuning ein Datensatz mit einem Umfang von typischer</w:t>
      </w:r>
      <w:r w:rsidR="0022134D" w:rsidRPr="00FE5D3C">
        <w:t>w</w:t>
      </w:r>
      <w:r w:rsidR="0051044E" w:rsidRPr="00FE5D3C">
        <w:t>eise tausende</w:t>
      </w:r>
      <w:r w:rsidR="00D77514" w:rsidRPr="00FE5D3C">
        <w:t>n</w:t>
      </w:r>
      <w:r w:rsidR="0051044E" w:rsidRPr="00FE5D3C">
        <w:t xml:space="preserve"> bis hunderttausende</w:t>
      </w:r>
      <w:r w:rsidR="00D77514" w:rsidRPr="00FE5D3C">
        <w:t>n</w:t>
      </w:r>
      <w:r w:rsidR="0051044E" w:rsidRPr="00FE5D3C">
        <w:t xml:space="preserve"> von beschrifteten Beispielen </w:t>
      </w:r>
      <w:r w:rsidR="0051044E" w:rsidRPr="00FE5D3C">
        <w:lastRenderedPageBreak/>
        <w:t>bedarf.</w:t>
      </w:r>
      <w:r w:rsidR="00B07A28" w:rsidRPr="00FE5D3C">
        <w:t xml:space="preserve"> </w:t>
      </w:r>
      <w:r w:rsidR="0051044E" w:rsidRPr="00FE5D3C">
        <w:rPr>
          <w:bCs/>
        </w:rPr>
        <w:t>Die Notwendigkeit solch</w:t>
      </w:r>
      <w:r w:rsidR="007C1691" w:rsidRPr="00FE5D3C">
        <w:rPr>
          <w:bCs/>
        </w:rPr>
        <w:t xml:space="preserve"> </w:t>
      </w:r>
      <w:r w:rsidR="0051044E" w:rsidRPr="00FE5D3C">
        <w:rPr>
          <w:bCs/>
        </w:rPr>
        <w:t>große</w:t>
      </w:r>
      <w:r w:rsidR="007C1691" w:rsidRPr="00FE5D3C">
        <w:rPr>
          <w:bCs/>
        </w:rPr>
        <w:t>r</w:t>
      </w:r>
      <w:r w:rsidR="0051044E" w:rsidRPr="00FE5D3C">
        <w:rPr>
          <w:bCs/>
        </w:rPr>
        <w:t xml:space="preserve"> Datensätze schränkt die Anwendbarkeit von LLMs ein</w:t>
      </w:r>
      <w:r w:rsidR="004D5420" w:rsidRPr="00FE5D3C">
        <w:rPr>
          <w:bCs/>
        </w:rPr>
        <w:t xml:space="preserve">, da </w:t>
      </w:r>
      <w:r w:rsidR="00C3610E" w:rsidRPr="00FE5D3C">
        <w:rPr>
          <w:bCs/>
        </w:rPr>
        <w:t>nicht für jede spezifische Aufgabe ausreichend annotierte Daten in der erforderlichen Menge verfügbar sind</w:t>
      </w:r>
      <w:r w:rsidR="00CE5FD1" w:rsidRPr="00FE5D3C">
        <w:rPr>
          <w:bCs/>
        </w:rPr>
        <w:t xml:space="preserve"> und eine Beschaffung zeitaufwendig und kostenintensiv sein kann</w:t>
      </w:r>
      <w:r w:rsidR="00795EAD" w:rsidRPr="00FE5D3C">
        <w:rPr>
          <w:bCs/>
        </w:rPr>
        <w:t xml:space="preserve"> </w:t>
      </w:r>
      <w:r w:rsidR="00795EAD" w:rsidRPr="00FE5D3C">
        <w:fldChar w:fldCharType="begin"/>
      </w:r>
      <w:r w:rsidR="00795EAD" w:rsidRPr="00FE5D3C">
        <w:instrText xml:space="preserve"> ADDIN ZOTERO_ITEM CSL_CITATION {"citationID":"mZsUk3WZ","properties":{"formattedCitation":"(Tunstall et al., 2023, S. 289)","plainCitation":"(Tunstall et al., 2023, S. 289)","noteIndex":0},"citationItems":[{"id":198,"uris":["http://zotero.org/users/14644665/items/AGIT35LC"],"itemData":{"id":198,"type":"book","abstract":"Transformer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289","label":"page"}],"schema":"https://github.com/citation-style-language/schema/raw/master/csl-citation.json"} </w:instrText>
      </w:r>
      <w:r w:rsidR="00795EAD" w:rsidRPr="00FE5D3C">
        <w:fldChar w:fldCharType="separate"/>
      </w:r>
      <w:r w:rsidR="00795EAD" w:rsidRPr="00FE5D3C">
        <w:rPr>
          <w:rFonts w:cs="Arial"/>
        </w:rPr>
        <w:t>(Tunstall et al., 2023, S. 289)</w:t>
      </w:r>
      <w:r w:rsidR="00795EAD" w:rsidRPr="00FE5D3C">
        <w:fldChar w:fldCharType="end"/>
      </w:r>
      <w:r w:rsidR="00CE5FD1" w:rsidRPr="00FE5D3C">
        <w:rPr>
          <w:bCs/>
        </w:rPr>
        <w:t>.</w:t>
      </w:r>
      <w:r w:rsidR="00D821C0" w:rsidRPr="00FE5D3C">
        <w:rPr>
          <w:bCs/>
        </w:rPr>
        <w:t xml:space="preserve"> </w:t>
      </w:r>
      <w:r w:rsidRPr="00FE5D3C">
        <w:rPr>
          <w:bCs/>
        </w:rPr>
        <w:t>Zudem müsste f</w:t>
      </w:r>
      <w:r w:rsidRPr="00FE5D3C">
        <w:rPr>
          <w:rFonts w:cs="Arial"/>
        </w:rPr>
        <w:t xml:space="preserve">ür jede Aufgabe </w:t>
      </w:r>
      <w:r w:rsidR="00395135" w:rsidRPr="00FE5D3C">
        <w:rPr>
          <w:rFonts w:cs="Arial"/>
        </w:rPr>
        <w:t>erneut ein LLM mi</w:t>
      </w:r>
      <w:r w:rsidR="00B470AD" w:rsidRPr="00FE5D3C">
        <w:rPr>
          <w:rFonts w:cs="Arial"/>
        </w:rPr>
        <w:t>t</w:t>
      </w:r>
      <w:r w:rsidR="00395135" w:rsidRPr="00FE5D3C">
        <w:rPr>
          <w:rFonts w:cs="Arial"/>
        </w:rPr>
        <w:t>tel</w:t>
      </w:r>
      <w:r w:rsidR="00B470AD" w:rsidRPr="00FE5D3C">
        <w:rPr>
          <w:rFonts w:cs="Arial"/>
        </w:rPr>
        <w:t>s</w:t>
      </w:r>
      <w:r w:rsidR="00395135" w:rsidRPr="00FE5D3C">
        <w:rPr>
          <w:rFonts w:cs="Arial"/>
        </w:rPr>
        <w:t xml:space="preserve"> Fine-Tuning </w:t>
      </w:r>
      <w:r w:rsidR="00B470AD" w:rsidRPr="00FE5D3C">
        <w:rPr>
          <w:rFonts w:cs="Arial"/>
        </w:rPr>
        <w:t>angepasst werde</w:t>
      </w:r>
      <w:r w:rsidR="00560C3B" w:rsidRPr="00FE5D3C">
        <w:rPr>
          <w:rFonts w:cs="Arial"/>
        </w:rPr>
        <w:t>n</w:t>
      </w:r>
      <w:r w:rsidRPr="00FE5D3C">
        <w:rPr>
          <w:rFonts w:cs="Arial"/>
        </w:rPr>
        <w:t xml:space="preserve">, </w:t>
      </w:r>
      <w:r w:rsidRPr="00FE5D3C">
        <w:t>wofür wiederum jeweils eigene</w:t>
      </w:r>
      <w:r w:rsidR="00D77514" w:rsidRPr="00FE5D3C">
        <w:t>,</w:t>
      </w:r>
      <w:r w:rsidRPr="00FE5D3C">
        <w:t xml:space="preserve"> ausreichend große Datensätze benötigt werden würden </w:t>
      </w:r>
      <w:r w:rsidRPr="00FE5D3C">
        <w:fldChar w:fldCharType="begin"/>
      </w:r>
      <w:r w:rsidRPr="00FE5D3C">
        <w:instrText xml:space="preserve"> ADDIN ZOTERO_ITEM CSL_CITATION {"citationID":"fh13QIGf","properties":{"formattedCitation":"(Brown et al., 2020, S. 6; Patil &amp; Gudivada, 2024, S. 18)","plainCitation":"(Brown et al., 2020, S. 6; Patil &amp; Gudivada, 2024, S. 18)","noteIndex":0},"citationItems":[{"id":229,"uris":["http://zotero.org/users/14644665/items/E6FXUFBM"],"itemData":{"id":229,"type":"article","abstract":"Recent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(LLMs)","volume":"14","author":[{"family":"Patil","given":"Rajvardhan"},{"family":"Gudivada","given":"Venkat"}],"issued":{"date-parts":[["2024",3,1]]}},"locator":"18","label":"page"}],"schema":"https://github.com/citation-style-language/schema/raw/master/csl-citation.json"} </w:instrText>
      </w:r>
      <w:r w:rsidRPr="00FE5D3C">
        <w:fldChar w:fldCharType="separate"/>
      </w:r>
      <w:r w:rsidRPr="00FE5D3C">
        <w:rPr>
          <w:rFonts w:cs="Arial"/>
        </w:rPr>
        <w:t>(Brown et al., 2020, S. 6; Patil &amp; Gudivada, 2024, S. 18)</w:t>
      </w:r>
      <w:r w:rsidRPr="00FE5D3C">
        <w:fldChar w:fldCharType="end"/>
      </w:r>
      <w:r w:rsidRPr="00FE5D3C">
        <w:t xml:space="preserve">. </w:t>
      </w:r>
      <w:r w:rsidR="00560C3B" w:rsidRPr="00FE5D3C">
        <w:t xml:space="preserve">Daraus folgt, dass </w:t>
      </w:r>
      <w:r w:rsidR="00560C3B" w:rsidRPr="00FE5D3C">
        <w:rPr>
          <w:rFonts w:cs="Arial"/>
        </w:rPr>
        <w:t>a</w:t>
      </w:r>
      <w:r w:rsidRPr="00FE5D3C">
        <w:rPr>
          <w:rFonts w:cs="Arial"/>
        </w:rPr>
        <w:t>uch wenn die</w:t>
      </w:r>
      <w:r w:rsidR="00D64C95" w:rsidRPr="00FE5D3C">
        <w:rPr>
          <w:rFonts w:cs="Arial"/>
        </w:rPr>
        <w:t>ser</w:t>
      </w:r>
      <w:r w:rsidRPr="00FE5D3C">
        <w:rPr>
          <w:rFonts w:cs="Arial"/>
        </w:rPr>
        <w:t xml:space="preserve"> </w:t>
      </w:r>
      <w:r w:rsidR="00D64C95" w:rsidRPr="00FE5D3C">
        <w:rPr>
          <w:rFonts w:cs="Arial"/>
        </w:rPr>
        <w:t>Ansatz kostengünstiger ist</w:t>
      </w:r>
      <w:r w:rsidRPr="00FE5D3C">
        <w:rPr>
          <w:rFonts w:cs="Arial"/>
        </w:rPr>
        <w:t xml:space="preserve">, </w:t>
      </w:r>
      <w:r w:rsidR="00D64C95" w:rsidRPr="00FE5D3C">
        <w:rPr>
          <w:rFonts w:cs="Arial"/>
        </w:rPr>
        <w:t xml:space="preserve">er </w:t>
      </w:r>
      <w:r w:rsidRPr="00FE5D3C">
        <w:rPr>
          <w:rFonts w:cs="Arial"/>
        </w:rPr>
        <w:t>sich nicht</w:t>
      </w:r>
      <w:r w:rsidR="002C70E2" w:rsidRPr="00FE5D3C">
        <w:rPr>
          <w:rFonts w:cs="Arial"/>
        </w:rPr>
        <w:t xml:space="preserve"> </w:t>
      </w:r>
      <w:r w:rsidR="00C84375" w:rsidRPr="00FE5D3C">
        <w:rPr>
          <w:rFonts w:cs="Arial"/>
        </w:rPr>
        <w:t>für F</w:t>
      </w:r>
      <w:r w:rsidR="002C70E2" w:rsidRPr="00FE5D3C">
        <w:rPr>
          <w:rFonts w:cs="Arial"/>
        </w:rPr>
        <w:t xml:space="preserve">älle </w:t>
      </w:r>
      <w:r w:rsidR="00C84375" w:rsidRPr="00FE5D3C">
        <w:rPr>
          <w:rFonts w:cs="Arial"/>
        </w:rPr>
        <w:t>eignet</w:t>
      </w:r>
      <w:r w:rsidRPr="00FE5D3C">
        <w:rPr>
          <w:rFonts w:cs="Arial"/>
        </w:rPr>
        <w:t xml:space="preserve">, </w:t>
      </w:r>
      <w:r w:rsidR="002C70E2" w:rsidRPr="00FE5D3C">
        <w:rPr>
          <w:rFonts w:cs="Arial"/>
        </w:rPr>
        <w:t xml:space="preserve">in denen </w:t>
      </w:r>
      <w:r w:rsidRPr="00FE5D3C">
        <w:rPr>
          <w:rFonts w:cs="Arial"/>
        </w:rPr>
        <w:t>keine ausreichenden Daten</w:t>
      </w:r>
      <w:r w:rsidR="00DF5690" w:rsidRPr="00FE5D3C">
        <w:rPr>
          <w:rFonts w:cs="Arial"/>
        </w:rPr>
        <w:t>sä</w:t>
      </w:r>
      <w:r w:rsidR="008A0102" w:rsidRPr="00FE5D3C">
        <w:rPr>
          <w:rFonts w:cs="Arial"/>
        </w:rPr>
        <w:t>tze</w:t>
      </w:r>
      <w:r w:rsidRPr="00FE5D3C">
        <w:rPr>
          <w:rFonts w:cs="Arial"/>
        </w:rPr>
        <w:t xml:space="preserve"> vorhanden sind.</w:t>
      </w:r>
      <w:r w:rsidR="00FB0886" w:rsidRPr="00FE5D3C">
        <w:rPr>
          <w:rFonts w:cs="Arial"/>
        </w:rPr>
        <w:t xml:space="preserve"> </w:t>
      </w:r>
      <w:r w:rsidR="00F15BE5" w:rsidRPr="00FE5D3C">
        <w:rPr>
          <w:rFonts w:cs="Arial"/>
        </w:rPr>
        <w:t xml:space="preserve">Nach den Beschreibungen von Lawrence </w:t>
      </w:r>
      <w:r w:rsidR="00AF4E1F" w:rsidRPr="00FE5D3C">
        <w:rPr>
          <w:rFonts w:cs="Arial"/>
        </w:rPr>
        <w:t>und</w:t>
      </w:r>
      <w:r w:rsidR="00F15BE5" w:rsidRPr="00FE5D3C">
        <w:rPr>
          <w:rFonts w:cs="Arial"/>
        </w:rPr>
        <w:t xml:space="preserve"> Reed</w:t>
      </w:r>
      <w:r w:rsidR="00F15BE5" w:rsidRPr="00FE5D3C">
        <w:t xml:space="preserve"> </w:t>
      </w:r>
      <w:r w:rsidR="00F15BE5" w:rsidRPr="00FE5D3C">
        <w:fldChar w:fldCharType="begin"/>
      </w:r>
      <w:r w:rsidR="009E20C7" w:rsidRPr="00FE5D3C">
        <w:instrText xml:space="preserve"> ADDIN ZOTERO_ITEM CSL_CITATION {"citationID":"qCwGF6ZD","properties":{"formattedCitation":"(2020,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F15BE5" w:rsidRPr="00FE5D3C">
        <w:fldChar w:fldCharType="separate"/>
      </w:r>
      <w:r w:rsidR="009E20C7" w:rsidRPr="00FE5D3C">
        <w:rPr>
          <w:rFonts w:cs="Arial"/>
        </w:rPr>
        <w:t>(2020, S. 780, 798)</w:t>
      </w:r>
      <w:r w:rsidR="00F15BE5" w:rsidRPr="00FE5D3C">
        <w:fldChar w:fldCharType="end"/>
      </w:r>
      <w:r w:rsidR="00F15BE5" w:rsidRPr="00FE5D3C">
        <w:t xml:space="preserve"> </w:t>
      </w:r>
      <w:r w:rsidR="007E2E7D" w:rsidRPr="00FE5D3C">
        <w:t>liegt s</w:t>
      </w:r>
      <w:r w:rsidR="00C650EE" w:rsidRPr="00FE5D3C">
        <w:rPr>
          <w:rFonts w:cs="Arial"/>
        </w:rPr>
        <w:t xml:space="preserve">olch ein </w:t>
      </w:r>
      <w:r w:rsidR="00EE5D25" w:rsidRPr="00FE5D3C">
        <w:rPr>
          <w:rFonts w:cs="Arial"/>
        </w:rPr>
        <w:t xml:space="preserve">Mangel an </w:t>
      </w:r>
      <w:r w:rsidR="004F7B3F" w:rsidRPr="00FE5D3C">
        <w:rPr>
          <w:rFonts w:cs="Arial"/>
        </w:rPr>
        <w:t xml:space="preserve">entsprechend </w:t>
      </w:r>
      <w:r w:rsidR="00C650EE" w:rsidRPr="00FE5D3C">
        <w:rPr>
          <w:rFonts w:cs="Arial"/>
        </w:rPr>
        <w:t>annotierten Daten im</w:t>
      </w:r>
      <w:r w:rsidR="003A587F" w:rsidRPr="00FE5D3C">
        <w:rPr>
          <w:rFonts w:cs="Arial"/>
        </w:rPr>
        <w:t xml:space="preserve"> </w:t>
      </w:r>
      <w:r w:rsidR="00FB0886" w:rsidRPr="00FE5D3C">
        <w:rPr>
          <w:rFonts w:cs="Arial"/>
        </w:rPr>
        <w:t xml:space="preserve">Argument Mining </w:t>
      </w:r>
      <w:r w:rsidR="00C650EE" w:rsidRPr="00FE5D3C">
        <w:rPr>
          <w:rFonts w:cs="Arial"/>
        </w:rPr>
        <w:t>vor</w:t>
      </w:r>
      <w:r w:rsidR="005A3CCE" w:rsidRPr="00FE5D3C">
        <w:rPr>
          <w:rFonts w:cs="Arial"/>
        </w:rPr>
        <w:t xml:space="preserve"> und stellt eine große Herausforderung für das Forschungsgebiet dar.</w:t>
      </w:r>
      <w:r w:rsidR="00452A02">
        <w:rPr>
          <w:rFonts w:cs="Arial"/>
        </w:rPr>
        <w:t xml:space="preserve"> </w:t>
      </w:r>
    </w:p>
    <w:p w14:paraId="25D76B12" w14:textId="7AE3CB2D" w:rsidR="0006481C" w:rsidRPr="00A66707" w:rsidRDefault="007E4F38" w:rsidP="0006481C">
      <w:pPr>
        <w:jc w:val="both"/>
      </w:pPr>
      <w:r w:rsidRPr="003A69D9">
        <w:t xml:space="preserve">Der </w:t>
      </w:r>
      <w:proofErr w:type="spellStart"/>
      <w:r w:rsidR="0074252C" w:rsidRPr="003A69D9">
        <w:t>p</w:t>
      </w:r>
      <w:r w:rsidRPr="003A69D9">
        <w:t>romptbasierte</w:t>
      </w:r>
      <w:proofErr w:type="spellEnd"/>
      <w:r w:rsidRPr="003A69D9">
        <w:t xml:space="preserve"> Ansatz bietet eine </w:t>
      </w:r>
      <w:r w:rsidR="00BC5CD3" w:rsidRPr="003A69D9">
        <w:t xml:space="preserve">interessante </w:t>
      </w:r>
      <w:r w:rsidRPr="003A69D9">
        <w:t>Alternative</w:t>
      </w:r>
      <w:r w:rsidR="00BC5CD3" w:rsidRPr="003A69D9">
        <w:t xml:space="preserve">, da </w:t>
      </w:r>
      <w:r w:rsidR="00130C27" w:rsidRPr="003A69D9">
        <w:t xml:space="preserve">hierbei </w:t>
      </w:r>
      <w:r w:rsidR="00835608" w:rsidRPr="003A69D9">
        <w:t xml:space="preserve">weniger Daten benötigt werden und </w:t>
      </w:r>
      <w:r w:rsidR="0072092D" w:rsidRPr="003A69D9">
        <w:t xml:space="preserve">ein einziges LLM für mehrere Anwendungsfälle verwendet werden kann </w:t>
      </w:r>
      <w:r w:rsidR="0072092D" w:rsidRPr="003A69D9">
        <w:fldChar w:fldCharType="begin"/>
      </w:r>
      <w:r w:rsidR="001C76B1" w:rsidRPr="003A69D9">
        <w:instrText xml:space="preserve"> ADDIN ZOTERO_ITEM CSL_CITATION {"citationID":"laLxCi3S","properties":{"formattedCitation":"(Brown et al., 2020, S. 6; Patil &amp; Gudivada, 2024, S. 20)","plainCitation":"(Brown et al., 2020, S. 6; Patil &amp; Gudivada, 2024, S. 20)","noteIndex":0},"citationItems":[{"id":229,"uris":["http://zotero.org/users/14644665/items/E6FXUFBM"],"itemData":{"id":229,"type":"article","abstract":"Recent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(LLMs)","volume":"14","author":[{"family":"Patil","given":"Rajvardhan"},{"family":"Gudivada","given":"Venkat"}],"issued":{"date-parts":[["2024",3,1]]}},"locator":"20","label":"page"}],"schema":"https://github.com/citation-style-language/schema/raw/master/csl-citation.json"} </w:instrText>
      </w:r>
      <w:r w:rsidR="0072092D" w:rsidRPr="003A69D9">
        <w:fldChar w:fldCharType="separate"/>
      </w:r>
      <w:r w:rsidR="001C76B1" w:rsidRPr="003A69D9">
        <w:rPr>
          <w:rFonts w:cs="Arial"/>
        </w:rPr>
        <w:t>(Brown et al., 2020, S. 6; Patil &amp; Gudivada, 2024, S. 20)</w:t>
      </w:r>
      <w:r w:rsidR="0072092D" w:rsidRPr="003A69D9">
        <w:fldChar w:fldCharType="end"/>
      </w:r>
      <w:r w:rsidR="0072092D" w:rsidRPr="003A69D9">
        <w:t>.</w:t>
      </w:r>
      <w:r w:rsidR="003779D1" w:rsidRPr="003A69D9">
        <w:t xml:space="preserve"> </w:t>
      </w:r>
      <w:r w:rsidR="00BC1933" w:rsidRPr="003A69D9">
        <w:t xml:space="preserve">Untersuchungen, in denen </w:t>
      </w:r>
      <w:r w:rsidR="00933FC5" w:rsidRPr="003A69D9">
        <w:t xml:space="preserve">die Auswirkung von </w:t>
      </w:r>
      <w:r w:rsidR="00BC1933" w:rsidRPr="003A69D9">
        <w:t xml:space="preserve">Fine-Tuning und Prompt Engineering </w:t>
      </w:r>
      <w:r w:rsidR="00933FC5" w:rsidRPr="003A69D9">
        <w:t xml:space="preserve">auf </w:t>
      </w:r>
      <w:r w:rsidR="0009530A" w:rsidRPr="003A69D9">
        <w:t xml:space="preserve">die Leistung eines </w:t>
      </w:r>
      <w:r w:rsidR="00933FC5" w:rsidRPr="003A69D9">
        <w:t>LLM</w:t>
      </w:r>
      <w:r w:rsidR="0009530A" w:rsidRPr="003A69D9">
        <w:t>s untersucht wurde</w:t>
      </w:r>
      <w:r w:rsidR="00D06C1D" w:rsidRPr="003A69D9">
        <w:t>,</w:t>
      </w:r>
      <w:r w:rsidR="0009530A" w:rsidRPr="003A69D9">
        <w:t xml:space="preserve"> kommen zu unterschiedlichen Ergebnissen. </w:t>
      </w:r>
      <w:proofErr w:type="spellStart"/>
      <w:r w:rsidR="00E53597" w:rsidRPr="003A69D9">
        <w:rPr>
          <w:rFonts w:cs="Arial"/>
        </w:rPr>
        <w:t>Maharjan</w:t>
      </w:r>
      <w:proofErr w:type="spellEnd"/>
      <w:r w:rsidR="00E53597" w:rsidRPr="003A69D9">
        <w:rPr>
          <w:rFonts w:cs="Arial"/>
        </w:rPr>
        <w:t xml:space="preserve"> et al.</w:t>
      </w:r>
      <w:r w:rsidR="00E53597" w:rsidRPr="003A69D9">
        <w:t xml:space="preserve"> </w:t>
      </w:r>
      <w:r w:rsidR="00E53597" w:rsidRPr="003A69D9">
        <w:fldChar w:fldCharType="begin"/>
      </w:r>
      <w:r w:rsidR="00E53597" w:rsidRPr="003A69D9">
        <w:instrText xml:space="preserve"> ADDIN ZOTERO_ITEM CSL_CITATION {"citationID":"x2ChShps","properties":{"formattedCitation":"(2024)","plainCitation":"(2024)","noteIndex":0},"citationItems":[{"id":851,"uris":["http://zotero.org/users/14644665/items/KAULLCSJ"],"itemData":{"id":851,"type":"article-journal","abstract":"Abstract\n            LLMs can accomplish specialized medical knowledge tasks, however, equitable access is hindered by the extensive fine-tuning, specialized medical data requirement, and limited access to proprietary models. Open-source (OS) medical LLMs show performance improvements and provide the transparency and compliance required in healthcare. We present OpenMedLM, a prompting platform delivering state-of-the-art (SOTA) performance for OS LLMs on medical benchmarks. We evaluated OS foundation LLMs (7B-70B) on medical benchmarks (MedQA, MedMCQA, PubMedQA, MMLU medical-subset) and selected Yi34B for developing OpenMedLM. Prompting strategies included zero-shot, few-shot, chain-of-thought, and ensemble/self-consistency voting. OpenMedLM delivered OS SOTA results on three medical LLM benchmarks, surpassing previous best-performing OS models that leveraged costly and extensive fine-tuning. OpenMedLM displays the first results to date demonstrating the ability of OS foundation models to optimize performance, absent specialized fine-tuning. The model achieved 72.6% accuracy on MedQA, outperforming the previous SOTA by 2.4%, and 81.7% accuracy on MMLU medical-subset, establishing itself as the first OS LLM to surpass 80% accuracy on this benchmark. Our results highlight medical-specific emergent properties in OS LLMs not documented elsewhere to date and validate the ability of OS models to accomplish healthcare tasks, highlighting the benefits of prompt engineering to improve performance of accessible LLMs for medical applications.","container-title":"Scientific Reports","DOI":"10.1038/s41598-024-64827-6","ISSN":"2045-2322","issue":"1","journalAbbreviation":"Sci Rep","language":"en","note":"done","page":"14156","source":"DOI.org (Crossref)","title":"OpenMedLM: prompt engineering can out-perform fine-tuning in medical question-answering with open-source large language models","title-short":"OpenMedLM","volume":"14","author":[{"family":"Maharjan","given":"Jenish"},{"family":"Garikipati","given":"Anurag"},{"family":"Singh","given":"Navan Preet"},{"family":"Cyrus","given":"Leo"},{"family":"Sharma","given":"Mayank"},{"family":"Ciobanu","given":"Madalina"},{"family":"Barnes","given":"Gina"},{"family":"Thapa","given":"Rahul"},{"family":"Mao","given":"Qingqing"},{"family":"Das","given":"Ritankar"}],"issued":{"date-parts":[["2024",6,19]]}},"label":"page","suppress-author":true}],"schema":"https://github.com/citation-style-language/schema/raw/master/csl-citation.json"} </w:instrText>
      </w:r>
      <w:r w:rsidR="00E53597" w:rsidRPr="003A69D9">
        <w:fldChar w:fldCharType="separate"/>
      </w:r>
      <w:r w:rsidR="00E53597" w:rsidRPr="003A69D9">
        <w:rPr>
          <w:rFonts w:cs="Arial"/>
        </w:rPr>
        <w:t>(2024)</w:t>
      </w:r>
      <w:r w:rsidR="00E53597" w:rsidRPr="003A69D9">
        <w:fldChar w:fldCharType="end"/>
      </w:r>
      <w:r w:rsidR="00E53597" w:rsidRPr="003A69D9">
        <w:t xml:space="preserve"> konnten für medizinische Benchmarks zeigen, dass mittels Prompt Engineering Techniken ohne Fine-Tuning dem Stand der Technik entsprechende Ergebnisse für Open-Source Modelle erzielt werden können. Dem </w:t>
      </w:r>
      <w:r w:rsidR="00E53597" w:rsidRPr="0083764C">
        <w:t xml:space="preserve">gegenüber stehen Untersuchungen wie </w:t>
      </w:r>
      <w:r w:rsidR="00E53597" w:rsidRPr="0083764C">
        <w:rPr>
          <w:rFonts w:cs="Arial"/>
        </w:rPr>
        <w:t xml:space="preserve">Trad und </w:t>
      </w:r>
      <w:proofErr w:type="spellStart"/>
      <w:r w:rsidR="00E53597" w:rsidRPr="0083764C">
        <w:rPr>
          <w:rFonts w:cs="Arial"/>
        </w:rPr>
        <w:t>Chehab</w:t>
      </w:r>
      <w:proofErr w:type="spellEnd"/>
      <w:r w:rsidR="00E53597" w:rsidRPr="0083764C">
        <w:rPr>
          <w:rFonts w:cs="Arial"/>
        </w:rPr>
        <w:t xml:space="preserve"> </w:t>
      </w:r>
      <w:r w:rsidR="00E53597" w:rsidRPr="0083764C">
        <w:rPr>
          <w:rFonts w:cs="Arial"/>
        </w:rPr>
        <w:fldChar w:fldCharType="begin"/>
      </w:r>
      <w:r w:rsidR="00E53597" w:rsidRPr="0083764C">
        <w:rPr>
          <w:rFonts w:cs="Arial"/>
        </w:rPr>
        <w:instrText xml:space="preserve"> ADDIN ZOTERO_ITEM CSL_CITATION {"citationID":"tKIhDhsm","properties":{"formattedCitation":"(2024)","plainCitation":"(2024)","noteIndex":0},"citationItems":[{"id":620,"uris":["http://zotero.org/users/14644665/items/3F6LRS5P"],"itemData":{"id":620,"type":"article-journal","abstract":"Large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Fine-Tuning?","volume":"6","author":[{"family":"Trad","given":"Fouad"},{"family":"Chehab","given":"Ali"}],"issued":{"date-parts":[["2024",2,6]]}},"label":"page","suppress-author":true}],"schema":"https://github.com/citation-style-language/schema/raw/master/csl-citation.json"} </w:instrText>
      </w:r>
      <w:r w:rsidR="00E53597" w:rsidRPr="0083764C">
        <w:rPr>
          <w:rFonts w:cs="Arial"/>
        </w:rPr>
        <w:fldChar w:fldCharType="separate"/>
      </w:r>
      <w:r w:rsidR="00E53597" w:rsidRPr="0083764C">
        <w:rPr>
          <w:rFonts w:cs="Arial"/>
        </w:rPr>
        <w:t>(2024)</w:t>
      </w:r>
      <w:r w:rsidR="00E53597" w:rsidRPr="0083764C">
        <w:rPr>
          <w:rFonts w:cs="Arial"/>
        </w:rPr>
        <w:fldChar w:fldCharType="end"/>
      </w:r>
      <w:r w:rsidR="00E53597" w:rsidRPr="0083764C">
        <w:rPr>
          <w:rFonts w:cs="Arial"/>
        </w:rPr>
        <w:t xml:space="preserve"> oder</w:t>
      </w:r>
      <w:r w:rsidR="009A22E0" w:rsidRPr="0083764C">
        <w:rPr>
          <w:rFonts w:cs="Arial"/>
        </w:rPr>
        <w:t xml:space="preserve"> </w:t>
      </w:r>
      <w:proofErr w:type="spellStart"/>
      <w:r w:rsidR="009A22E0" w:rsidRPr="0083764C">
        <w:rPr>
          <w:rFonts w:cs="Arial"/>
        </w:rPr>
        <w:t>Yeginbergen</w:t>
      </w:r>
      <w:proofErr w:type="spellEnd"/>
      <w:r w:rsidR="009A22E0" w:rsidRPr="0083764C">
        <w:rPr>
          <w:rFonts w:cs="Arial"/>
        </w:rPr>
        <w:t xml:space="preserve"> et al.</w:t>
      </w:r>
      <w:r w:rsidR="00E53597" w:rsidRPr="0083764C">
        <w:rPr>
          <w:rFonts w:cs="Arial"/>
        </w:rPr>
        <w:t xml:space="preserve"> </w:t>
      </w:r>
      <w:r w:rsidR="00E53597" w:rsidRPr="0083764C">
        <w:rPr>
          <w:rFonts w:cs="Arial"/>
        </w:rPr>
        <w:fldChar w:fldCharType="begin"/>
      </w:r>
      <w:r w:rsidR="009A22E0" w:rsidRPr="0083764C">
        <w:rPr>
          <w:rFonts w:cs="Arial"/>
        </w:rPr>
        <w:instrText xml:space="preserve"> ADDIN ZOTERO_ITEM CSL_CITATION {"citationID":"SrTGwc6c","properties":{"formattedCitation":"(2024)","plainCitation":"(2024)","noteIndex":0},"citationItems":[{"id":959,"uris":["http://zotero.org/users/14644665/items/T7T4BLWM"],"itemData":{"id":959,"type":"paper-conference","container-title":"Proceedings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abel":"page","suppress-author":true}],"schema":"https://github.com/citation-style-language/schema/raw/master/csl-citation.json"} </w:instrText>
      </w:r>
      <w:r w:rsidR="00E53597" w:rsidRPr="0083764C">
        <w:rPr>
          <w:rFonts w:cs="Arial"/>
        </w:rPr>
        <w:fldChar w:fldCharType="separate"/>
      </w:r>
      <w:r w:rsidR="009A22E0" w:rsidRPr="0083764C">
        <w:rPr>
          <w:rFonts w:cs="Arial"/>
        </w:rPr>
        <w:t>(2024)</w:t>
      </w:r>
      <w:r w:rsidR="00E53597" w:rsidRPr="0083764C">
        <w:rPr>
          <w:rFonts w:cs="Arial"/>
        </w:rPr>
        <w:fldChar w:fldCharType="end"/>
      </w:r>
      <w:r w:rsidR="00E53597" w:rsidRPr="0083764C">
        <w:rPr>
          <w:rFonts w:cs="Arial"/>
        </w:rPr>
        <w:t xml:space="preserve">, welche zu dem Ergebnis kommen, dass Prompt Engineering eine schlechtere Leistung hervorbringt als Fine-Tuning. Auch Brown et al. </w:t>
      </w:r>
      <w:r w:rsidR="00E53597" w:rsidRPr="0083764C">
        <w:fldChar w:fldCharType="begin"/>
      </w:r>
      <w:r w:rsidR="00E53597" w:rsidRPr="0083764C">
        <w:instrText xml:space="preserve"> ADDIN ZOTERO_ITEM CSL_CITATION {"citationID":"1TnBVjJA","properties":{"formattedCitation":"(2020, S. 6)","plainCitation":"(2020,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uppress-author":true}],"schema":"https://github.com/citation-style-language/schema/raw/master/csl-citation.json"} </w:instrText>
      </w:r>
      <w:r w:rsidR="00E53597" w:rsidRPr="0083764C">
        <w:fldChar w:fldCharType="separate"/>
      </w:r>
      <w:r w:rsidR="00E53597" w:rsidRPr="0083764C">
        <w:rPr>
          <w:rFonts w:cs="Arial"/>
        </w:rPr>
        <w:t>(2020, S. 6)</w:t>
      </w:r>
      <w:r w:rsidR="00E53597" w:rsidRPr="0083764C">
        <w:fldChar w:fldCharType="end"/>
      </w:r>
      <w:r w:rsidR="00E53597" w:rsidRPr="0083764C">
        <w:t xml:space="preserve"> </w:t>
      </w:r>
      <w:r w:rsidR="00E53597" w:rsidRPr="0083764C">
        <w:rPr>
          <w:rFonts w:cs="Arial"/>
        </w:rPr>
        <w:t xml:space="preserve">führen an, dass die </w:t>
      </w:r>
      <w:r w:rsidR="00E53597" w:rsidRPr="0083764C">
        <w:t xml:space="preserve">Ergebnisse </w:t>
      </w:r>
      <w:r w:rsidR="006B2109" w:rsidRPr="0083764C">
        <w:t xml:space="preserve">bei der Verwendung von </w:t>
      </w:r>
      <w:r w:rsidR="00E53597" w:rsidRPr="0083764C">
        <w:t xml:space="preserve">ICL in der Regel schlechter sind als die eines </w:t>
      </w:r>
      <w:r w:rsidR="00D17FCB" w:rsidRPr="0083764C">
        <w:t>mit</w:t>
      </w:r>
      <w:r w:rsidR="009C4321" w:rsidRPr="0083764C">
        <w:t>tels</w:t>
      </w:r>
      <w:r w:rsidR="00D17FCB" w:rsidRPr="0083764C">
        <w:t xml:space="preserve"> </w:t>
      </w:r>
      <w:r w:rsidR="00E53597" w:rsidRPr="0083764C">
        <w:t>Fine-Tun</w:t>
      </w:r>
      <w:r w:rsidR="00D17FCB" w:rsidRPr="0083764C">
        <w:t>ing angepassten</w:t>
      </w:r>
      <w:r w:rsidR="00E53597" w:rsidRPr="0083764C">
        <w:t xml:space="preserve"> LLMs, jedoch mit dem Hinweis, dass weniger </w:t>
      </w:r>
      <w:r w:rsidR="00E53597" w:rsidRPr="005D59FC">
        <w:t>aufgabenspezifische Daten benötigt werden.</w:t>
      </w:r>
      <w:r w:rsidR="00D07F31" w:rsidRPr="005D59FC">
        <w:t xml:space="preserve"> </w:t>
      </w:r>
      <w:r w:rsidR="00414597" w:rsidRPr="005D59FC">
        <w:rPr>
          <w:rFonts w:cs="Arial"/>
        </w:rPr>
        <w:t xml:space="preserve">OpenAI </w:t>
      </w:r>
      <w:r w:rsidR="00414597" w:rsidRPr="005D59FC">
        <w:rPr>
          <w:rFonts w:cs="Arial"/>
        </w:rPr>
        <w:fldChar w:fldCharType="begin"/>
      </w:r>
      <w:r w:rsidR="00414597" w:rsidRPr="005D59FC">
        <w:rPr>
          <w:rFonts w:cs="Arial"/>
        </w:rPr>
        <w:instrText xml:space="preserve"> ADDIN ZOTERO_ITEM CSL_CITATION {"citationID":"0rjZ6UWO","properties":{"formattedCitation":"(2024d)","plainCitation":"(2024d)","noteIndex":0},"citationItems":[{"id":1907,"uris":["http://zotero.org/users/14644665/items/GZDGRHZD"],"itemData":{"id":1907,"type":"webpage","abstract":"Explore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414597" w:rsidRPr="005D59FC">
        <w:rPr>
          <w:rFonts w:cs="Arial"/>
        </w:rPr>
        <w:fldChar w:fldCharType="separate"/>
      </w:r>
      <w:r w:rsidR="00414597" w:rsidRPr="005D59FC">
        <w:rPr>
          <w:rFonts w:cs="Arial"/>
        </w:rPr>
        <w:t>(2024d)</w:t>
      </w:r>
      <w:r w:rsidR="00414597" w:rsidRPr="005D59FC">
        <w:rPr>
          <w:rFonts w:cs="Arial"/>
        </w:rPr>
        <w:fldChar w:fldCharType="end"/>
      </w:r>
      <w:r w:rsidR="009C4321" w:rsidRPr="005D59FC">
        <w:rPr>
          <w:rFonts w:cs="Arial"/>
        </w:rPr>
        <w:t xml:space="preserve"> betont</w:t>
      </w:r>
      <w:r w:rsidR="00414597" w:rsidRPr="005D59FC">
        <w:rPr>
          <w:rFonts w:cs="Arial"/>
        </w:rPr>
        <w:t>, dass Prompt Engineering</w:t>
      </w:r>
      <w:r w:rsidR="00FC2D71" w:rsidRPr="005D59FC">
        <w:rPr>
          <w:rFonts w:cs="Arial"/>
        </w:rPr>
        <w:t xml:space="preserve"> </w:t>
      </w:r>
      <w:r w:rsidR="00414597" w:rsidRPr="005D59FC">
        <w:rPr>
          <w:rFonts w:cs="Arial"/>
        </w:rPr>
        <w:t>bei der Anwendung von LLMs auf eigene Anwendungsfälle als erste</w:t>
      </w:r>
      <w:r w:rsidR="0083764C" w:rsidRPr="005D59FC">
        <w:rPr>
          <w:rFonts w:cs="Arial"/>
        </w:rPr>
        <w:t>r</w:t>
      </w:r>
      <w:r w:rsidR="00414597" w:rsidRPr="005D59FC">
        <w:rPr>
          <w:rFonts w:cs="Arial"/>
        </w:rPr>
        <w:t xml:space="preserve"> Ansatz gewählt werden sollte. Erst sofern die Ergebnisse nicht ausreichend sind, sollten demnach im Anschluss komplexere Methoden zur Optimierung des übergebenen Kontexts oder der Optimierung des LLMs angewendet werden. </w:t>
      </w:r>
      <w:r w:rsidR="00D64B60" w:rsidRPr="005D59FC">
        <w:rPr>
          <w:rFonts w:cs="Arial"/>
        </w:rPr>
        <w:t xml:space="preserve">Prompt Engineering </w:t>
      </w:r>
      <w:r w:rsidR="0073054C" w:rsidRPr="005D59FC">
        <w:rPr>
          <w:rFonts w:cs="Arial"/>
        </w:rPr>
        <w:t xml:space="preserve">stellt </w:t>
      </w:r>
      <w:r w:rsidR="00D64B60" w:rsidRPr="005D59FC">
        <w:rPr>
          <w:rFonts w:cs="Arial"/>
        </w:rPr>
        <w:t xml:space="preserve">aufgrund seiner Einfachheit und Flexibilität </w:t>
      </w:r>
      <w:r w:rsidR="00F16D2A" w:rsidRPr="005D59FC">
        <w:rPr>
          <w:rFonts w:cs="Arial"/>
        </w:rPr>
        <w:t>eine attraktive Alternative</w:t>
      </w:r>
      <w:r w:rsidR="0073054C" w:rsidRPr="005D59FC">
        <w:rPr>
          <w:rFonts w:cs="Arial"/>
        </w:rPr>
        <w:t xml:space="preserve"> dar</w:t>
      </w:r>
      <w:r w:rsidR="00F16D2A" w:rsidRPr="005D59FC">
        <w:rPr>
          <w:rFonts w:cs="Arial"/>
        </w:rPr>
        <w:t xml:space="preserve">, insbesondere für Anwendungsfälle, in denen die hohen Anforderungen von LLMs an die Datenmenge die Anwendung von Fine-Tuning unmöglich machen. </w:t>
      </w:r>
      <w:r w:rsidR="00F16D2A" w:rsidRPr="005D59FC">
        <w:t xml:space="preserve">Im Hinblick auf den Mangel an qualitativ hochwertig annotierten Daten scheint </w:t>
      </w:r>
      <w:r w:rsidR="00F16D2A" w:rsidRPr="005D59FC">
        <w:lastRenderedPageBreak/>
        <w:t>es somit auch der geeignete Ansatz für das Argument Mining zu sein.</w:t>
      </w:r>
      <w:r w:rsidR="008816B9" w:rsidRPr="005D59FC">
        <w:t xml:space="preserve"> </w:t>
      </w:r>
      <w:r w:rsidR="007527AC" w:rsidRPr="005D59FC">
        <w:t xml:space="preserve">Der Empfehlung von </w:t>
      </w:r>
      <w:r w:rsidR="007527AC" w:rsidRPr="005D59FC">
        <w:rPr>
          <w:rFonts w:cs="Arial"/>
        </w:rPr>
        <w:t xml:space="preserve">OpenAI </w:t>
      </w:r>
      <w:r w:rsidR="007527AC" w:rsidRPr="005D59FC">
        <w:rPr>
          <w:rFonts w:cs="Arial"/>
        </w:rPr>
        <w:fldChar w:fldCharType="begin"/>
      </w:r>
      <w:r w:rsidR="0077523B" w:rsidRPr="005D59FC">
        <w:rPr>
          <w:rFonts w:cs="Arial"/>
        </w:rPr>
        <w:instrText xml:space="preserve"> ADDIN ZOTERO_ITEM CSL_CITATION {"citationID":"jK4ihlaX","properties":{"formattedCitation":"(2024d)","plainCitation":"(2024d)","noteIndex":0},"citationItems":[{"id":1907,"uris":["http://zotero.org/users/14644665/items/GZDGRHZD"],"itemData":{"id":1907,"type":"webpage","abstract":"Explore developer resources, tutorials, API docs, and dynamic examples to get the most out of OpenAI's platform.","container-title":"OpenAI Platform. Docs.","language":"en","title":"Optimizing LLM Accuracy","URL":"https://platform.openai.com/docs/guides/optimizing-llm-accuracy","author":[{"family":"OpenAI","given":""}],"accessed":{"date-parts":[["2024",12,20]]},"issued":{"date-parts":[["2024"]]}},"label":"page","suppress-author":true}],"schema":"https://github.com/citation-style-language/schema/raw/master/csl-citation.json"} </w:instrText>
      </w:r>
      <w:r w:rsidR="007527AC" w:rsidRPr="005D59FC">
        <w:rPr>
          <w:rFonts w:cs="Arial"/>
        </w:rPr>
        <w:fldChar w:fldCharType="separate"/>
      </w:r>
      <w:r w:rsidR="007527AC" w:rsidRPr="005D59FC">
        <w:rPr>
          <w:rFonts w:cs="Arial"/>
        </w:rPr>
        <w:t>(2024d)</w:t>
      </w:r>
      <w:r w:rsidR="007527AC" w:rsidRPr="005D59FC">
        <w:rPr>
          <w:rFonts w:cs="Arial"/>
        </w:rPr>
        <w:fldChar w:fldCharType="end"/>
      </w:r>
      <w:r w:rsidR="000B38C1" w:rsidRPr="005D59FC">
        <w:rPr>
          <w:rFonts w:cs="Arial"/>
        </w:rPr>
        <w:t>,</w:t>
      </w:r>
      <w:r w:rsidR="007527AC" w:rsidRPr="005D59FC">
        <w:rPr>
          <w:rFonts w:cs="Arial"/>
        </w:rPr>
        <w:t xml:space="preserve"> </w:t>
      </w:r>
      <w:r w:rsidR="007D432D" w:rsidRPr="005D59FC">
        <w:rPr>
          <w:rFonts w:cs="Arial"/>
        </w:rPr>
        <w:t>Prompt Engineering</w:t>
      </w:r>
      <w:r w:rsidR="0036615E" w:rsidRPr="005D59FC">
        <w:rPr>
          <w:rFonts w:cs="Arial"/>
        </w:rPr>
        <w:t xml:space="preserve"> als ersten Ansatz für die Anwendung eines LLMs auf </w:t>
      </w:r>
      <w:r w:rsidR="00D64B60" w:rsidRPr="005D59FC">
        <w:rPr>
          <w:rFonts w:cs="Arial"/>
        </w:rPr>
        <w:t>einen eigenen Anwendungsfall zu verwenden, wird gefolgt.</w:t>
      </w:r>
      <w:r w:rsidR="00CC364F" w:rsidRPr="005D59FC">
        <w:rPr>
          <w:rFonts w:cs="Arial"/>
        </w:rPr>
        <w:t xml:space="preserve"> </w:t>
      </w:r>
      <w:r w:rsidR="00F06D66" w:rsidRPr="005D59FC">
        <w:t xml:space="preserve">Trotz der Popularität großer Sprachmodelle gibt es nach meinem Kenntnisstand zum jetzigen Zeitpunkt nur einzelne Arbeitspapiere, wie das von </w:t>
      </w:r>
      <w:proofErr w:type="spellStart"/>
      <w:r w:rsidR="00F06D66" w:rsidRPr="005D59FC">
        <w:t>Cabessa</w:t>
      </w:r>
      <w:proofErr w:type="spellEnd"/>
      <w:r w:rsidR="00F06D66" w:rsidRPr="005D59FC">
        <w:t xml:space="preserve"> et al. </w:t>
      </w:r>
      <w:r w:rsidR="00F06D66" w:rsidRPr="005D59FC">
        <w:fldChar w:fldCharType="begin"/>
      </w:r>
      <w:r w:rsidR="00F06D66" w:rsidRPr="005D59FC">
        <w:instrText xml:space="preserve"> ADDIN ZOTERO_ITEM CSL_CITATION {"citationID":"qbNKTnMx","properties":{"formattedCitation":"(2024)","plainCitation":"(2024)","noteIndex":0},"citationItems":[{"id":2325,"uris":["http://zotero.org/users/14644665/items/45W65PME"],"itemData":{"id":2325,"type":"article","abstract":"Large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F06D66" w:rsidRPr="005D59FC">
        <w:fldChar w:fldCharType="separate"/>
      </w:r>
      <w:r w:rsidR="00F06D66" w:rsidRPr="005D59FC">
        <w:rPr>
          <w:rFonts w:cs="Arial"/>
        </w:rPr>
        <w:t>(2024)</w:t>
      </w:r>
      <w:r w:rsidR="00F06D66" w:rsidRPr="005D59FC">
        <w:fldChar w:fldCharType="end"/>
      </w:r>
      <w:r w:rsidR="00F06D66" w:rsidRPr="005D59FC">
        <w:t xml:space="preserve">, welche sich explizit </w:t>
      </w:r>
      <w:r w:rsidR="00A16F44" w:rsidRPr="005D59FC">
        <w:t xml:space="preserve">mit </w:t>
      </w:r>
      <w:r w:rsidR="00F06D66" w:rsidRPr="005D59FC">
        <w:t>deren Anwendung für Argument Mining und d</w:t>
      </w:r>
      <w:r w:rsidR="00A16F44" w:rsidRPr="005D59FC">
        <w:t>er</w:t>
      </w:r>
      <w:r w:rsidR="00F06D66" w:rsidRPr="005D59FC">
        <w:t xml:space="preserve"> Rolle von Eingabeaufforderungen </w:t>
      </w:r>
      <w:r w:rsidR="001C792B" w:rsidRPr="005D59FC">
        <w:t>auseinandersetzen</w:t>
      </w:r>
      <w:r w:rsidR="00F06D66" w:rsidRPr="005D59FC">
        <w:t>.</w:t>
      </w:r>
      <w:r w:rsidR="00AD18C9" w:rsidRPr="005D59FC">
        <w:t xml:space="preserve"> </w:t>
      </w:r>
      <w:r w:rsidR="009C2699" w:rsidRPr="005D59FC">
        <w:t xml:space="preserve">Es scheint somit ein </w:t>
      </w:r>
      <w:r w:rsidR="00350CEF" w:rsidRPr="005D59FC">
        <w:t xml:space="preserve">wenig </w:t>
      </w:r>
      <w:r w:rsidR="003A216E" w:rsidRPr="005D59FC">
        <w:t xml:space="preserve">untersuchtes </w:t>
      </w:r>
      <w:r w:rsidR="00350CEF" w:rsidRPr="005D59FC">
        <w:t>Forschungsgebiet zu sein.</w:t>
      </w:r>
      <w:r w:rsidR="00B5408A" w:rsidRPr="005D59FC">
        <w:t xml:space="preserve"> </w:t>
      </w:r>
      <w:proofErr w:type="spellStart"/>
      <w:r w:rsidR="00350CEF" w:rsidRPr="005D59FC">
        <w:t>Cabessa</w:t>
      </w:r>
      <w:proofErr w:type="spellEnd"/>
      <w:r w:rsidR="00350CEF" w:rsidRPr="005D59FC">
        <w:t xml:space="preserve"> et al. </w:t>
      </w:r>
      <w:r w:rsidR="00350CEF" w:rsidRPr="005D59FC">
        <w:fldChar w:fldCharType="begin"/>
      </w:r>
      <w:r w:rsidR="00897337" w:rsidRPr="005D59FC">
        <w:instrText xml:space="preserve"> ADDIN ZOTERO_ITEM CSL_CITATION {"citationID":"Jaz1ote8","properties":{"formattedCitation":"(2024)","plainCitation":"(2024)","noteIndex":0},"citationItems":[{"id":2325,"uris":["http://zotero.org/users/14644665/items/45W65PME"],"itemData":{"id":2325,"type":"article","abstract":"Large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50CEF" w:rsidRPr="005D59FC">
        <w:fldChar w:fldCharType="separate"/>
      </w:r>
      <w:r w:rsidR="00350CEF" w:rsidRPr="005D59FC">
        <w:rPr>
          <w:rFonts w:cs="Arial"/>
        </w:rPr>
        <w:t>(2024)</w:t>
      </w:r>
      <w:r w:rsidR="00350CEF" w:rsidRPr="005D59FC">
        <w:fldChar w:fldCharType="end"/>
      </w:r>
      <w:r w:rsidR="00350CEF" w:rsidRPr="005D59FC">
        <w:t xml:space="preserve"> </w:t>
      </w:r>
      <w:r w:rsidR="00DD638C" w:rsidRPr="005D59FC">
        <w:t xml:space="preserve">beschränken sich auf die Teilaufgabe der Klassifizierung </w:t>
      </w:r>
      <w:r w:rsidR="00B5408A" w:rsidRPr="005D59FC">
        <w:t>der Argumentationskomponenten</w:t>
      </w:r>
      <w:r w:rsidR="00E54EFF" w:rsidRPr="005D59FC">
        <w:t xml:space="preserve"> und verwenden dabei </w:t>
      </w:r>
      <w:r w:rsidR="007D6C4C" w:rsidRPr="005D59FC">
        <w:t>strukturelle und kontextuelle Informationen</w:t>
      </w:r>
      <w:r w:rsidR="00B5408A" w:rsidRPr="005D59FC">
        <w:t>.</w:t>
      </w:r>
      <w:r w:rsidR="007B74B4" w:rsidRPr="005D59FC">
        <w:t xml:space="preserve"> </w:t>
      </w:r>
      <w:r w:rsidR="002B6108" w:rsidRPr="005D59FC">
        <w:t>Die</w:t>
      </w:r>
      <w:r w:rsidR="00E268B8" w:rsidRPr="005D59FC">
        <w:t xml:space="preserve"> vorliegende Untersuchung </w:t>
      </w:r>
      <w:r w:rsidR="0006481C" w:rsidRPr="005D59FC">
        <w:t xml:space="preserve">soll </w:t>
      </w:r>
      <w:r w:rsidR="002B6108" w:rsidRPr="005D59FC">
        <w:t xml:space="preserve">einen </w:t>
      </w:r>
      <w:r w:rsidR="00C53CA2" w:rsidRPr="005D59FC">
        <w:t xml:space="preserve">Beitrag zu diesem Forschungsgebiet </w:t>
      </w:r>
      <w:r w:rsidR="002B6108" w:rsidRPr="005D59FC">
        <w:t>liefern</w:t>
      </w:r>
      <w:r w:rsidR="0006481C" w:rsidRPr="005D59FC">
        <w:t>.</w:t>
      </w:r>
      <w:r w:rsidR="002174AB" w:rsidRPr="005D59FC">
        <w:t xml:space="preserve"> </w:t>
      </w:r>
      <w:r w:rsidR="00094F7E" w:rsidRPr="005D59FC">
        <w:t xml:space="preserve">Sie </w:t>
      </w:r>
      <w:r w:rsidR="0006481C" w:rsidRPr="005D59FC">
        <w:t xml:space="preserve">zielt darauf ab, die Potenziale und Herausforderungen </w:t>
      </w:r>
      <w:r w:rsidR="0035179F" w:rsidRPr="005D59FC">
        <w:t>von LLM</w:t>
      </w:r>
      <w:r w:rsidR="00AA07FF" w:rsidRPr="005D59FC">
        <w:t>s</w:t>
      </w:r>
      <w:r w:rsidR="0035179F" w:rsidRPr="005D59FC">
        <w:t xml:space="preserve"> </w:t>
      </w:r>
      <w:r w:rsidR="0006481C" w:rsidRPr="005D59FC">
        <w:t xml:space="preserve">im Kontext des Argument </w:t>
      </w:r>
      <w:proofErr w:type="spellStart"/>
      <w:r w:rsidR="0006481C" w:rsidRPr="005D59FC">
        <w:t>Minings</w:t>
      </w:r>
      <w:proofErr w:type="spellEnd"/>
      <w:r w:rsidR="0006481C" w:rsidRPr="005D59FC">
        <w:t xml:space="preserve"> zu erforschen. Der Fokus liegt dabei auf der Anwendung von </w:t>
      </w:r>
      <w:r w:rsidR="00021972" w:rsidRPr="005D59FC">
        <w:t xml:space="preserve">Techniken des </w:t>
      </w:r>
      <w:r w:rsidR="0006481C" w:rsidRPr="005D59FC">
        <w:rPr>
          <w:iCs/>
        </w:rPr>
        <w:t>Prompt Engineering</w:t>
      </w:r>
      <w:r w:rsidR="00BB112E" w:rsidRPr="005D59FC">
        <w:rPr>
          <w:iCs/>
        </w:rPr>
        <w:t>s</w:t>
      </w:r>
      <w:r w:rsidR="0006481C" w:rsidRPr="005D59FC">
        <w:t>, um die Generalisierungsfähigkeiten dieser Modelle gezielt zu steuern und deren Leistung ohne Fine-Tuning zu verbessern. Die zentrale Forschungsfrage lautet</w:t>
      </w:r>
      <w:r w:rsidR="0043370F" w:rsidRPr="005D59FC">
        <w:t xml:space="preserve"> somit</w:t>
      </w:r>
      <w:r w:rsidR="0006481C" w:rsidRPr="005D59FC">
        <w:t xml:space="preserve">: Wie beeinflusst der Einsatz von Prompt Engineering Techniken die Leistung von Large Language Models bei der automatisierten Erkennung von Argumentationskomponenten und deren </w:t>
      </w:r>
      <w:r w:rsidR="00BD1BB8" w:rsidRPr="005D59FC">
        <w:t>Beziehungen</w:t>
      </w:r>
      <w:r w:rsidR="0006481C" w:rsidRPr="005D59FC">
        <w:t>?</w:t>
      </w:r>
    </w:p>
    <w:p w14:paraId="176CDDE7" w14:textId="1B308196" w:rsidR="0006481C" w:rsidRDefault="006C2CFF" w:rsidP="001646EB">
      <w:pPr>
        <w:jc w:val="both"/>
      </w:pPr>
      <w:r w:rsidRPr="00BF7414">
        <w:t>Nach</w:t>
      </w:r>
      <w:r w:rsidR="00BF7414" w:rsidRPr="00BF7414">
        <w:t xml:space="preserve"> </w:t>
      </w:r>
      <w:proofErr w:type="spellStart"/>
      <w:r w:rsidR="00BF7414" w:rsidRPr="00BF7414">
        <w:rPr>
          <w:rFonts w:cs="Arial"/>
        </w:rPr>
        <w:t>Peldszus</w:t>
      </w:r>
      <w:proofErr w:type="spellEnd"/>
      <w:r w:rsidR="00BF7414" w:rsidRPr="00BF7414">
        <w:rPr>
          <w:rFonts w:cs="Arial"/>
        </w:rPr>
        <w:t xml:space="preserve"> </w:t>
      </w:r>
      <w:r w:rsidR="00BF7414" w:rsidRPr="00BF7414">
        <w:rPr>
          <w:rFonts w:cs="Arial"/>
        </w:rPr>
        <w:t>und</w:t>
      </w:r>
      <w:r w:rsidR="00BF7414" w:rsidRPr="00BF7414">
        <w:rPr>
          <w:rFonts w:cs="Arial"/>
        </w:rPr>
        <w:t xml:space="preserve"> Stede</w:t>
      </w:r>
      <w:r w:rsidRPr="00BF7414">
        <w:t xml:space="preserve"> </w:t>
      </w:r>
      <w:r w:rsidRPr="00BF7414">
        <w:fldChar w:fldCharType="begin"/>
      </w:r>
      <w:r w:rsidR="00BF7414" w:rsidRPr="00BF7414">
        <w:instrText xml:space="preserve"> ADDIN ZOTERO_ITEM CSL_CITATION {"citationID":"VIttvKuN","properties":{"formattedCitation":"(2013, S. 6)","plainCitation":"(2013, S. 6)","noteIndex":0},"citationItems":[{"id":977,"uris":["http://zotero.org/users/14644665/items/KTRCCE94"],"itemData":{"id":977,"type":"article-journal","abstract":"In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6","label":"page","suppress-author":true}],"schema":"https://github.com/citation-style-language/schema/raw/master/csl-citation.json"} </w:instrText>
      </w:r>
      <w:r w:rsidRPr="00BF7414">
        <w:fldChar w:fldCharType="separate"/>
      </w:r>
      <w:r w:rsidR="00BF7414" w:rsidRPr="00BF7414">
        <w:rPr>
          <w:rFonts w:cs="Arial"/>
        </w:rPr>
        <w:t>(2013, S. 6)</w:t>
      </w:r>
      <w:r w:rsidRPr="00BF7414">
        <w:fldChar w:fldCharType="end"/>
      </w:r>
      <w:r w:rsidRPr="00BF7414">
        <w:t xml:space="preserve"> können Argumente mit ihren Komponenten und Beziehungen in einem</w:t>
      </w:r>
      <w:r>
        <w:t xml:space="preserve"> Argument-Graphen abgebildet werden</w:t>
      </w:r>
      <w:r w:rsidR="00543804">
        <w:t>.</w:t>
      </w:r>
      <w:r>
        <w:t xml:space="preserve"> </w:t>
      </w:r>
      <w:r w:rsidRPr="00865D14">
        <w:t xml:space="preserve">Demnach gibt es verschiedene Theorien zu den Strukturen von Argumenten mit zunehmender Komplexität </w:t>
      </w:r>
      <w:r w:rsidRPr="00865D14">
        <w:fldChar w:fldCharType="begin"/>
      </w:r>
      <w:r w:rsidRPr="00865D14">
        <w:instrText xml:space="preserve"> ADDIN ZOTERO_ITEM CSL_CITATION {"citationID":"VOyU8M8L","properties":{"formattedCitation":"(Peldszus &amp; Stede, 2013, S. 3\\uc0\\u8211{}14)","plainCitation":"(Peldszus &amp; Stede, 2013, S. 3–14)","noteIndex":0},"citationItems":[{"id":977,"uris":["http://zotero.org/users/14644665/items/KTRCCE94"],"itemData":{"id":977,"type":"article-journal","abstract":"In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Texts","volume":"7","author":[{"family":"Peldszus","given":"Andreas"},{"family":"Stede","given":"Manfred"}],"issued":{"date-parts":[["2013",1,1]]}},"locator":"3-14","label":"page"}],"schema":"https://github.com/citation-style-language/schema/raw/master/csl-citation.json"} </w:instrText>
      </w:r>
      <w:r w:rsidRPr="00865D14">
        <w:fldChar w:fldCharType="separate"/>
      </w:r>
      <w:r w:rsidRPr="00865D14">
        <w:rPr>
          <w:rFonts w:cs="Arial"/>
        </w:rPr>
        <w:t>(Peldszus &amp; Stede, 2013, S. 3–14)</w:t>
      </w:r>
      <w:r w:rsidRPr="00865D14">
        <w:fldChar w:fldCharType="end"/>
      </w:r>
      <w:r w:rsidRPr="00865D14">
        <w:t>. Auch wenn eine vis</w:t>
      </w:r>
      <w:r>
        <w:t>uelle Darstellung von Argumentationen die Nachvollziehbarkeit unterstützt, ist dies lediglich informativ aufgeführt und nicht Teil der vorliegenden Untersuchung.</w:t>
      </w:r>
      <w:r w:rsidR="006D3E9A">
        <w:t xml:space="preserve"> </w:t>
      </w:r>
      <w:r w:rsidR="0006481C">
        <w:t xml:space="preserve">Zur Beantwortung der Forschungsfrage </w:t>
      </w:r>
      <w:r w:rsidR="001646EB">
        <w:t xml:space="preserve">werden zunächst </w:t>
      </w:r>
      <w:r w:rsidR="00DB17CB">
        <w:t>in</w:t>
      </w:r>
      <w:r w:rsidR="0006481C">
        <w:t xml:space="preserve"> Kapitel </w:t>
      </w:r>
      <w:r w:rsidR="0006481C">
        <w:fldChar w:fldCharType="begin"/>
      </w:r>
      <w:r w:rsidR="0006481C">
        <w:instrText xml:space="preserve"> REF _Ref188081959 \n \h  \* MERGEFORMAT </w:instrText>
      </w:r>
      <w:r w:rsidR="0006481C">
        <w:fldChar w:fldCharType="separate"/>
      </w:r>
      <w:r w:rsidR="0006481C">
        <w:t>2</w:t>
      </w:r>
      <w:r w:rsidR="0006481C">
        <w:fldChar w:fldCharType="end"/>
      </w:r>
      <w:r w:rsidR="0006481C">
        <w:t xml:space="preserve"> das ausgewählte Modell, die verwendeten Daten sowie die Methode der Datenanalyse erläutert. Darauf aufbauend werden in Kapitel </w:t>
      </w:r>
      <w:r w:rsidR="0006481C">
        <w:fldChar w:fldCharType="begin"/>
      </w:r>
      <w:r w:rsidR="0006481C">
        <w:instrText xml:space="preserve"> REF _Ref188082210 \n \h  \* MERGEFORMAT </w:instrText>
      </w:r>
      <w:r w:rsidR="0006481C">
        <w:fldChar w:fldCharType="separate"/>
      </w:r>
      <w:r w:rsidR="0006481C">
        <w:t>3</w:t>
      </w:r>
      <w:r w:rsidR="0006481C">
        <w:fldChar w:fldCharType="end"/>
      </w:r>
      <w:r w:rsidR="0006481C">
        <w:t xml:space="preserve"> die Ergebnisse der Untersuchung dargestellt, sodass diese in Kapitel </w:t>
      </w:r>
      <w:r w:rsidR="0006481C">
        <w:fldChar w:fldCharType="begin"/>
      </w:r>
      <w:r w:rsidR="0006481C">
        <w:instrText xml:space="preserve"> REF _Ref188082387 \n \h  \* MERGEFORMAT </w:instrText>
      </w:r>
      <w:r w:rsidR="0006481C">
        <w:fldChar w:fldCharType="separate"/>
      </w:r>
      <w:r w:rsidR="0006481C">
        <w:t>4</w:t>
      </w:r>
      <w:r w:rsidR="0006481C">
        <w:fldChar w:fldCharType="end"/>
      </w:r>
      <w:r w:rsidR="0006481C">
        <w:t xml:space="preserve"> diskutiert und mögliche Handlungsempfehlungen abgeleitet werden können.</w:t>
      </w:r>
    </w:p>
    <w:p w14:paraId="4091BF17" w14:textId="77777777" w:rsidR="005A27A1" w:rsidRDefault="005A27A1" w:rsidP="001646EB">
      <w:pPr>
        <w:jc w:val="both"/>
      </w:pPr>
    </w:p>
    <w:p w14:paraId="33DBDB4A" w14:textId="5E2A330A" w:rsidR="00690A2C" w:rsidRPr="001F3F1D" w:rsidRDefault="00690A2C" w:rsidP="004A5A26">
      <w:pPr>
        <w:pStyle w:val="berschrift1"/>
        <w:rPr>
          <w:lang w:val="en-US"/>
        </w:rPr>
      </w:pPr>
      <w:bookmarkStart w:id="3" w:name="_Ref188081953"/>
      <w:bookmarkStart w:id="4" w:name="_Ref188081954"/>
      <w:bookmarkStart w:id="5" w:name="_Ref188081959"/>
      <w:bookmarkStart w:id="6" w:name="_Ref188081963"/>
      <w:bookmarkStart w:id="7" w:name="_Toc189404896"/>
      <w:r w:rsidRPr="001F3F1D">
        <w:rPr>
          <w:lang w:val="en-US"/>
        </w:rPr>
        <w:lastRenderedPageBreak/>
        <w:t xml:space="preserve">Daten und </w:t>
      </w:r>
      <w:proofErr w:type="spellStart"/>
      <w:r w:rsidRPr="001F3F1D">
        <w:rPr>
          <w:lang w:val="en-US"/>
        </w:rPr>
        <w:t>Methoden</w:t>
      </w:r>
      <w:bookmarkEnd w:id="3"/>
      <w:bookmarkEnd w:id="4"/>
      <w:bookmarkEnd w:id="5"/>
      <w:bookmarkEnd w:id="6"/>
      <w:bookmarkEnd w:id="7"/>
      <w:proofErr w:type="spellEnd"/>
    </w:p>
    <w:p w14:paraId="04DC79AD" w14:textId="40817C69" w:rsidR="00796E4B" w:rsidRDefault="00796E4B" w:rsidP="00CA7BA8">
      <w:pPr>
        <w:jc w:val="both"/>
      </w:pPr>
      <w:r>
        <w:t xml:space="preserve">Das </w:t>
      </w:r>
      <w:r w:rsidR="00292B3D" w:rsidRPr="00292B3D">
        <w:t xml:space="preserve">Kapitel </w:t>
      </w:r>
      <w:r>
        <w:t xml:space="preserve">beginnt mit der Vorstellung des </w:t>
      </w:r>
      <w:r w:rsidR="00622B3B">
        <w:t>verwendete</w:t>
      </w:r>
      <w:r>
        <w:t>n</w:t>
      </w:r>
      <w:r w:rsidR="00622B3B">
        <w:t xml:space="preserve"> LLM</w:t>
      </w:r>
      <w:r>
        <w:t>s</w:t>
      </w:r>
      <w:r w:rsidR="00622B3B">
        <w:t xml:space="preserve"> </w:t>
      </w:r>
      <w:r>
        <w:t xml:space="preserve">und </w:t>
      </w:r>
      <w:r w:rsidR="0096555B">
        <w:t>den Besonderheiten</w:t>
      </w:r>
      <w:r w:rsidR="00622B3B">
        <w:t xml:space="preserve"> </w:t>
      </w:r>
      <w:r w:rsidR="00F4252D">
        <w:t xml:space="preserve">bei </w:t>
      </w:r>
      <w:r w:rsidR="002E4EE8">
        <w:t xml:space="preserve">dessen </w:t>
      </w:r>
      <w:r w:rsidR="00CB5BC5">
        <w:t>Verwendung</w:t>
      </w:r>
      <w:r w:rsidR="00F4252D">
        <w:t xml:space="preserve">, </w:t>
      </w:r>
      <w:r w:rsidR="00880F0F">
        <w:t xml:space="preserve">wie der Batch API oder </w:t>
      </w:r>
      <w:r>
        <w:t xml:space="preserve">den </w:t>
      </w:r>
      <w:r w:rsidR="00880F0F">
        <w:t xml:space="preserve">Ansätzen zur </w:t>
      </w:r>
      <w:r w:rsidR="00622B3B">
        <w:t>R</w:t>
      </w:r>
      <w:r w:rsidR="00FC0973">
        <w:t>eproduzierbarkeit</w:t>
      </w:r>
      <w:r w:rsidR="00880F0F">
        <w:t>.</w:t>
      </w:r>
      <w:r w:rsidR="00B00808">
        <w:t xml:space="preserve"> Daran anschließend erfolgt die </w:t>
      </w:r>
      <w:r w:rsidR="00736E60">
        <w:t xml:space="preserve">Begründung zur Auswahl des Datensatzes sowie </w:t>
      </w:r>
      <w:r w:rsidR="005E1959">
        <w:t xml:space="preserve">die </w:t>
      </w:r>
      <w:r>
        <w:t xml:space="preserve">Beschreibung </w:t>
      </w:r>
      <w:r w:rsidR="00736E60">
        <w:t xml:space="preserve">desgleichen. </w:t>
      </w:r>
      <w:r w:rsidR="005E1959">
        <w:t>In dem Unterkapitel Methode wird die Vorgehensweise</w:t>
      </w:r>
      <w:r w:rsidR="00D535AC">
        <w:t xml:space="preserve"> </w:t>
      </w:r>
      <w:r w:rsidR="005E1959">
        <w:t>erläutert</w:t>
      </w:r>
      <w:r w:rsidR="00D535AC">
        <w:t xml:space="preserve">. Speziell wird hierbei auf die </w:t>
      </w:r>
      <w:r w:rsidR="00141933">
        <w:t xml:space="preserve">verwendeten </w:t>
      </w:r>
      <w:r w:rsidR="00D535AC">
        <w:t xml:space="preserve">Prompt Engineering Techniken und </w:t>
      </w:r>
      <w:r w:rsidR="00141933">
        <w:t xml:space="preserve">die </w:t>
      </w:r>
      <w:proofErr w:type="spellStart"/>
      <w:r w:rsidR="00141933">
        <w:t>Evaluationsmetriken</w:t>
      </w:r>
      <w:proofErr w:type="spellEnd"/>
      <w:r w:rsidR="00141933">
        <w:t xml:space="preserve"> eingegangen.</w:t>
      </w:r>
    </w:p>
    <w:p w14:paraId="52E9EA80" w14:textId="7D91B6EA" w:rsidR="00E93C54" w:rsidRPr="00292B3D" w:rsidRDefault="00E93C54" w:rsidP="00FC0973">
      <w:pPr>
        <w:jc w:val="both"/>
      </w:pPr>
    </w:p>
    <w:p w14:paraId="77F73523" w14:textId="48EDBB4B" w:rsidR="000E19D8" w:rsidRPr="00292A16" w:rsidRDefault="00292A16" w:rsidP="00A25CE4">
      <w:pPr>
        <w:pStyle w:val="berschrift2"/>
        <w:rPr>
          <w:lang w:val="en-US"/>
        </w:rPr>
      </w:pPr>
      <w:bookmarkStart w:id="8" w:name="_Toc189404897"/>
      <w:r>
        <w:rPr>
          <w:lang w:val="en-US"/>
        </w:rPr>
        <w:t>Large Language Model</w:t>
      </w:r>
      <w:bookmarkEnd w:id="8"/>
    </w:p>
    <w:p w14:paraId="1A36EB43" w14:textId="60F9D674" w:rsidR="003A108F" w:rsidRDefault="00FD2B28" w:rsidP="003A108F">
      <w:pPr>
        <w:jc w:val="both"/>
        <w:rPr>
          <w:b/>
        </w:rPr>
      </w:pPr>
      <w:r w:rsidRPr="009D769B">
        <w:t xml:space="preserve">Es gibt mittlerweile eine </w:t>
      </w:r>
      <w:r w:rsidR="00EE7933" w:rsidRPr="009D769B">
        <w:t>V</w:t>
      </w:r>
      <w:r w:rsidRPr="009D769B">
        <w:t>ielzahl von LLM</w:t>
      </w:r>
      <w:r w:rsidR="009D769B" w:rsidRPr="009D769B">
        <w:t>s</w:t>
      </w:r>
      <w:r w:rsidRPr="009D769B">
        <w:t xml:space="preserve">. </w:t>
      </w:r>
      <w:r w:rsidR="002D5E78" w:rsidRPr="009D769B">
        <w:t xml:space="preserve">Für die Untersuchung wird das </w:t>
      </w:r>
      <w:r w:rsidR="00B47B03" w:rsidRPr="009D769B">
        <w:t>Modell</w:t>
      </w:r>
      <w:r w:rsidR="002D5E78" w:rsidRPr="009D769B">
        <w:t xml:space="preserve"> GPT</w:t>
      </w:r>
      <w:r w:rsidR="006253F8" w:rsidRPr="009D769B">
        <w:t>-</w:t>
      </w:r>
      <w:r w:rsidR="002D5E78" w:rsidRPr="009D769B">
        <w:t>4o</w:t>
      </w:r>
      <w:r w:rsidR="006253F8" w:rsidRPr="009D769B">
        <w:t xml:space="preserve"> </w:t>
      </w:r>
      <w:r w:rsidR="002D5E78" w:rsidRPr="009D769B">
        <w:t xml:space="preserve">mini </w:t>
      </w:r>
      <w:r w:rsidR="00C30D13" w:rsidRPr="009D769B">
        <w:t xml:space="preserve">von OpenAI </w:t>
      </w:r>
      <w:r w:rsidR="002D5E78" w:rsidRPr="009D769B">
        <w:t xml:space="preserve">verwendet. </w:t>
      </w:r>
      <w:r w:rsidR="00436DBB" w:rsidRPr="009D769B">
        <w:t>Dieses wird</w:t>
      </w:r>
      <w:r w:rsidR="002D5E78" w:rsidRPr="009D769B">
        <w:t xml:space="preserve"> </w:t>
      </w:r>
      <w:r w:rsidR="00F60474" w:rsidRPr="009D769B">
        <w:t xml:space="preserve">seitens OpenAI </w:t>
      </w:r>
      <w:r w:rsidR="001A1E22" w:rsidRPr="009D769B">
        <w:fldChar w:fldCharType="begin"/>
      </w:r>
      <w:r w:rsidR="00436DBB" w:rsidRPr="009D769B">
        <w:instrText xml:space="preserve"> ADDIN ZOTERO_ITEM CSL_CITATION {"citationID":"IjzDfwNL","properties":{"formattedCitation":"(2024b)","plainCitation":"(2024b)","noteIndex":0},"citationItems":[{"id":2010,"uris":["http://zotero.org/users/14644665/items/QSZNSPVN"],"itemData":{"id":2010,"type":"webpage","abstract":"Introducing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1A1E22" w:rsidRPr="009D769B">
        <w:fldChar w:fldCharType="separate"/>
      </w:r>
      <w:r w:rsidR="00436DBB" w:rsidRPr="009D769B">
        <w:rPr>
          <w:rFonts w:cs="Arial"/>
        </w:rPr>
        <w:t>(2024b)</w:t>
      </w:r>
      <w:r w:rsidR="001A1E22" w:rsidRPr="009D769B">
        <w:fldChar w:fldCharType="end"/>
      </w:r>
      <w:r w:rsidR="001A1E22" w:rsidRPr="009D769B">
        <w:t xml:space="preserve"> </w:t>
      </w:r>
      <w:r w:rsidR="00676EFE" w:rsidRPr="009D769B">
        <w:t xml:space="preserve">als </w:t>
      </w:r>
      <w:r w:rsidR="00F60474" w:rsidRPr="009D769B">
        <w:t xml:space="preserve">ihr kosteneffizientestes kleines </w:t>
      </w:r>
      <w:r w:rsidR="0088667E" w:rsidRPr="009D769B">
        <w:t>Mod</w:t>
      </w:r>
      <w:r w:rsidR="00F60474" w:rsidRPr="009D769B">
        <w:t xml:space="preserve">ell </w:t>
      </w:r>
      <w:r w:rsidR="00676EFE" w:rsidRPr="009D769B">
        <w:t>ausgewi</w:t>
      </w:r>
      <w:r w:rsidR="001A1E22" w:rsidRPr="009D769B">
        <w:t>e</w:t>
      </w:r>
      <w:r w:rsidR="00676EFE" w:rsidRPr="009D769B">
        <w:t>sen.</w:t>
      </w:r>
      <w:r w:rsidR="00436DBB" w:rsidRPr="009D769B">
        <w:t xml:space="preserve"> </w:t>
      </w:r>
      <w:r w:rsidR="00AA5E24" w:rsidRPr="009D769B">
        <w:t xml:space="preserve">Nach </w:t>
      </w:r>
      <w:r w:rsidR="00FC6FE4" w:rsidRPr="009D769B">
        <w:t xml:space="preserve">den </w:t>
      </w:r>
      <w:r w:rsidR="00AA5E24" w:rsidRPr="009D769B">
        <w:t xml:space="preserve">Angaben von </w:t>
      </w:r>
      <w:r w:rsidR="00AA5E24" w:rsidRPr="009D769B">
        <w:rPr>
          <w:rFonts w:cs="Arial"/>
        </w:rPr>
        <w:t xml:space="preserve">OpenAI </w:t>
      </w:r>
      <w:r w:rsidR="00AA5E24" w:rsidRPr="009D769B">
        <w:fldChar w:fldCharType="begin"/>
      </w:r>
      <w:r w:rsidR="007D0E36" w:rsidRPr="009D769B">
        <w:instrText xml:space="preserve"> ADDIN ZOTERO_ITEM CSL_CITATION {"citationID":"ic9xst3P","properties":{"formattedCitation":"(2024b)","plainCitation":"(2024b)","noteIndex":0},"citationItems":[{"id":2010,"uris":["http://zotero.org/users/14644665/items/QSZNSPVN"],"itemData":{"id":2010,"type":"webpage","abstract":"Introducing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label":"page","suppress-author":true}],"schema":"https://github.com/citation-style-language/schema/raw/master/csl-citation.json"} </w:instrText>
      </w:r>
      <w:r w:rsidR="00AA5E24" w:rsidRPr="009D769B">
        <w:fldChar w:fldCharType="separate"/>
      </w:r>
      <w:r w:rsidR="007D0E36" w:rsidRPr="009D769B">
        <w:rPr>
          <w:rFonts w:cs="Arial"/>
        </w:rPr>
        <w:t>(2024b)</w:t>
      </w:r>
      <w:r w:rsidR="00AA5E24" w:rsidRPr="009D769B">
        <w:fldChar w:fldCharType="end"/>
      </w:r>
      <w:r w:rsidR="007D0E36" w:rsidRPr="009D769B">
        <w:t xml:space="preserve"> </w:t>
      </w:r>
      <w:r w:rsidR="00486FE0" w:rsidRPr="009D769B">
        <w:t>über</w:t>
      </w:r>
      <w:r w:rsidR="00B916B2" w:rsidRPr="009D769B">
        <w:t xml:space="preserve">trifft </w:t>
      </w:r>
      <w:r w:rsidR="00CB0103" w:rsidRPr="009D769B">
        <w:t xml:space="preserve">es </w:t>
      </w:r>
      <w:r w:rsidR="00AA6396" w:rsidRPr="009D769B">
        <w:t xml:space="preserve">in </w:t>
      </w:r>
      <w:r w:rsidR="007D0E36" w:rsidRPr="009D769B">
        <w:t xml:space="preserve">akademischen </w:t>
      </w:r>
      <w:r w:rsidR="00AA6396" w:rsidRPr="009D769B">
        <w:t xml:space="preserve">Benchmarks </w:t>
      </w:r>
      <w:r w:rsidR="00323B23" w:rsidRPr="009D769B">
        <w:t>andere LLMs wie Gemini Flash, Claude Haiku und GPT-3.5 Turbo</w:t>
      </w:r>
      <w:r w:rsidR="004C2386" w:rsidRPr="009D769B">
        <w:fldChar w:fldCharType="begin"/>
      </w:r>
      <w:r w:rsidR="00A64FAE" w:rsidRPr="009D769B">
        <w:instrText xml:space="preserve"> ADDIN ZOTERO_ITEM CSL_CITATION {"citationID":"Ql5d1Tx1","properties":{"formattedCitation":"(OpenAI, 2024b)","plainCitation":"(OpenAI, 2024b)","dontUpdate":true,"noteIndex":0},"citationItems":[{"id":2010,"uris":["http://zotero.org/users/14644665/items/QSZNSPVN"],"itemData":{"id":2010,"type":"webpage","abstract":"Introducing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4C2386" w:rsidRPr="009D769B">
        <w:fldChar w:fldCharType="separate"/>
      </w:r>
      <w:r w:rsidR="004C2386" w:rsidRPr="009D769B">
        <w:fldChar w:fldCharType="end"/>
      </w:r>
      <w:r w:rsidR="00323B23" w:rsidRPr="009D769B">
        <w:t>.</w:t>
      </w:r>
      <w:r w:rsidR="008B2E86" w:rsidRPr="009D769B">
        <w:t xml:space="preserve"> </w:t>
      </w:r>
      <w:r w:rsidR="003711E6" w:rsidRPr="009D769B">
        <w:t xml:space="preserve">Eine ausführliche Dokumentation bekräftigt die Entscheidung. </w:t>
      </w:r>
      <w:r w:rsidR="00CC7EB5" w:rsidRPr="009D769B">
        <w:t>Das</w:t>
      </w:r>
      <w:r w:rsidR="00B1398E" w:rsidRPr="009D769B">
        <w:t xml:space="preserve"> ebenfalls von OpenAI</w:t>
      </w:r>
      <w:r w:rsidR="00CC7EB5" w:rsidRPr="009D769B">
        <w:t xml:space="preserve"> </w:t>
      </w:r>
      <w:r w:rsidR="008B2E86" w:rsidRPr="009D769B">
        <w:t xml:space="preserve">in den </w:t>
      </w:r>
      <w:r w:rsidR="00323B23" w:rsidRPr="009D769B">
        <w:t>gleichen Benchmarks besser</w:t>
      </w:r>
      <w:r w:rsidR="00DA0623" w:rsidRPr="009D769B">
        <w:t xml:space="preserve"> abschneidende LLM GPT-4o</w:t>
      </w:r>
      <w:r w:rsidR="00E306EC" w:rsidRPr="009D769B">
        <w:t xml:space="preserve"> wurde </w:t>
      </w:r>
      <w:r w:rsidR="008D1E47" w:rsidRPr="009D769B">
        <w:t xml:space="preserve">aufgrund der höheren Kosten </w:t>
      </w:r>
      <w:r w:rsidR="007C69BA" w:rsidRPr="009D769B">
        <w:t xml:space="preserve">und </w:t>
      </w:r>
      <w:r w:rsidR="005A4A64" w:rsidRPr="009D769B">
        <w:t xml:space="preserve">geringeren </w:t>
      </w:r>
      <w:r w:rsidR="008B186B" w:rsidRPr="009D769B">
        <w:t>Anfragebegrenzungen</w:t>
      </w:r>
      <w:r w:rsidR="0052749B" w:rsidRPr="009D769B">
        <w:t xml:space="preserve"> </w:t>
      </w:r>
      <w:r w:rsidR="00CD2487" w:rsidRPr="009D769B">
        <w:fldChar w:fldCharType="begin"/>
      </w:r>
      <w:r w:rsidR="002364E1" w:rsidRPr="009D769B">
        <w:instrText xml:space="preserve"> ADDIN ZOTERO_ITEM CSL_CITATION {"citationID":"V6dk2Uqn","properties":{"formattedCitation":"(OpenAI, 2025c, 2025d)","plainCitation":"(OpenAI, 2025c, 2025d)","noteIndex":0},"citationItems":[{"id":2211,"uris":["http://zotero.org/users/14644665/items/WR8XUV49"],"itemData":{"id":2211,"type":"webpage","abstract":"Simple and flexible. Only pay for what you use.","language":"en-US","title":"Pricing","URL":"https://openai.com/api/pricing/","author":[{"family":"OpenAI","given":""}],"accessed":{"date-parts":[["2025",1,17]]},"issued":{"date-parts":[["2025"]]}}},{"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schema":"https://github.com/citation-style-language/schema/raw/master/csl-citation.json"} </w:instrText>
      </w:r>
      <w:r w:rsidR="00CD2487" w:rsidRPr="009D769B">
        <w:fldChar w:fldCharType="separate"/>
      </w:r>
      <w:r w:rsidR="002364E1" w:rsidRPr="009D769B">
        <w:rPr>
          <w:rFonts w:cs="Arial"/>
        </w:rPr>
        <w:t>(OpenAI, 2025c, 2025d)</w:t>
      </w:r>
      <w:r w:rsidR="00CD2487" w:rsidRPr="009D769B">
        <w:fldChar w:fldCharType="end"/>
      </w:r>
      <w:r w:rsidR="0052749B" w:rsidRPr="009D769B">
        <w:t xml:space="preserve"> im Hinblick auf den begrenzten Bearbeitungszeitraum und </w:t>
      </w:r>
      <w:r w:rsidR="008107DD" w:rsidRPr="009D769B">
        <w:t xml:space="preserve">das </w:t>
      </w:r>
      <w:r w:rsidR="007C69BA" w:rsidRPr="009D769B">
        <w:t xml:space="preserve">Budget </w:t>
      </w:r>
      <w:r w:rsidR="008D1E47" w:rsidRPr="009D769B">
        <w:t>nicht ausgewählt</w:t>
      </w:r>
      <w:r w:rsidR="003711E6" w:rsidRPr="009D769B">
        <w:t xml:space="preserve">. </w:t>
      </w:r>
      <w:r w:rsidR="008A6D0A" w:rsidRPr="009D769B">
        <w:t xml:space="preserve">Die Kosten von GPT-4o </w:t>
      </w:r>
      <w:r w:rsidR="00986A34" w:rsidRPr="009D769B">
        <w:t xml:space="preserve">mini </w:t>
      </w:r>
      <w:r w:rsidR="008A6D0A" w:rsidRPr="009D769B">
        <w:t>betragen zum derzeitigen Stand (01/2025)</w:t>
      </w:r>
      <w:r w:rsidR="00977A98" w:rsidRPr="009D769B">
        <w:t xml:space="preserve"> </w:t>
      </w:r>
      <w:r w:rsidR="002F4948" w:rsidRPr="009D769B">
        <w:t>0</w:t>
      </w:r>
      <w:r w:rsidR="00977A98" w:rsidRPr="009D769B">
        <w:t>,</w:t>
      </w:r>
      <w:r w:rsidR="002F4948" w:rsidRPr="009D769B">
        <w:t>1</w:t>
      </w:r>
      <w:r w:rsidR="00977A98" w:rsidRPr="009D769B">
        <w:t xml:space="preserve">5 USD pro einer Million </w:t>
      </w:r>
      <w:r w:rsidR="00D74946" w:rsidRPr="009D769B">
        <w:t>Input-</w:t>
      </w:r>
      <w:r w:rsidR="00977A98" w:rsidRPr="009D769B">
        <w:t>Tokens</w:t>
      </w:r>
      <w:r w:rsidR="00CB70FA" w:rsidRPr="009D769B">
        <w:t xml:space="preserve">, wohingegen die </w:t>
      </w:r>
      <w:r w:rsidR="002D3E0A" w:rsidRPr="009D769B">
        <w:t xml:space="preserve">Kosten für GPT-4o bei </w:t>
      </w:r>
      <w:r w:rsidR="00986A34" w:rsidRPr="009D769B">
        <w:t>2</w:t>
      </w:r>
      <w:r w:rsidR="002D3E0A" w:rsidRPr="009D769B">
        <w:t>,</w:t>
      </w:r>
      <w:r w:rsidR="00986A34" w:rsidRPr="009D769B">
        <w:t>5</w:t>
      </w:r>
      <w:r w:rsidR="002D3E0A" w:rsidRPr="009D769B">
        <w:t xml:space="preserve"> USD pro einer Million Tokens lieg</w:t>
      </w:r>
      <w:r w:rsidR="00986A34" w:rsidRPr="009D769B">
        <w:t xml:space="preserve">en </w:t>
      </w:r>
      <w:r w:rsidR="006E32F9" w:rsidRPr="009D769B">
        <w:fldChar w:fldCharType="begin"/>
      </w:r>
      <w:r w:rsidR="006E32F9" w:rsidRPr="009D769B">
        <w:instrText xml:space="preserve"> ADDIN ZOTERO_ITEM CSL_CITATION {"citationID":"SjMjsrok","properties":{"formattedCitation":"(OpenAI, 2025c)","plainCitation":"(OpenAI, 2025c)","noteIndex":0},"citationItems":[{"id":2211,"uris":["http://zotero.org/users/14644665/items/WR8XUV49"],"itemData":{"id":2211,"type":"webpage","abstract":"Simple and flexible. Only pay for what you use.","language":"en-US","title":"Pricing","URL":"https://openai.com/api/pricing/","author":[{"family":"OpenAI","given":""}],"accessed":{"date-parts":[["2025",1,17]]},"issued":{"date-parts":[["2025"]]}}}],"schema":"https://github.com/citation-style-language/schema/raw/master/csl-citation.json"} </w:instrText>
      </w:r>
      <w:r w:rsidR="006E32F9" w:rsidRPr="009D769B">
        <w:fldChar w:fldCharType="separate"/>
      </w:r>
      <w:r w:rsidR="006E32F9" w:rsidRPr="009D769B">
        <w:rPr>
          <w:rFonts w:cs="Arial"/>
        </w:rPr>
        <w:t>(OpenAI, 2025c)</w:t>
      </w:r>
      <w:r w:rsidR="006E32F9" w:rsidRPr="009D769B">
        <w:fldChar w:fldCharType="end"/>
      </w:r>
      <w:r w:rsidR="00AC07E3" w:rsidRPr="009D769B">
        <w:t xml:space="preserve"> und somit </w:t>
      </w:r>
      <w:r w:rsidR="003A108F" w:rsidRPr="009D769B">
        <w:t>etwa das 16,7-Fache höher sind.</w:t>
      </w:r>
      <w:r w:rsidR="003A108F" w:rsidRPr="003A108F">
        <w:rPr>
          <w:b/>
        </w:rPr>
        <w:t xml:space="preserve"> </w:t>
      </w:r>
    </w:p>
    <w:p w14:paraId="5AEB9121" w14:textId="77777777" w:rsidR="00D451A9" w:rsidRDefault="00676481" w:rsidP="00D451A9">
      <w:pPr>
        <w:jc w:val="both"/>
      </w:pPr>
      <w:r w:rsidRPr="004062BB">
        <w:t xml:space="preserve">Sanders </w:t>
      </w:r>
      <w:r w:rsidRPr="004062BB">
        <w:fldChar w:fldCharType="begin"/>
      </w:r>
      <w:r w:rsidRPr="004062BB">
        <w:instrText xml:space="preserve"> ADDIN ZOTERO_ITEM CSL_CITATION {"citationID":"8NzPEfMO","properties":{"formattedCitation":"(2022)","plainCitation":"(2022)","noteIndex":0},"citationItems":[{"id":2012,"uris":["http://zotero.org/users/14644665/items/DYAJRUN7"],"itemData":{"id":2012,"type":"webpage","abstract":"Open-source examples and guides for building with the OpenAI API. Browse a collection of snippets, advanced techniques and walkthroughs. Share your own examples and guides.","container-title":"OpenAI Cookbook","language":"en","title":"How to count tokens with Tiktoken","URL":"https://cookbook.openai.com/examples/how_to_count_tokens_with_tiktoken","author":[{"family":"Sanders","given":"Ted"}],"accessed":{"date-parts":[["2025",1,3]]},"issued":{"date-parts":[["2022",12,16]]}},"label":"page","suppress-author":true}],"schema":"https://github.com/citation-style-language/schema/raw/master/csl-citation.json"} </w:instrText>
      </w:r>
      <w:r w:rsidRPr="004062BB">
        <w:fldChar w:fldCharType="separate"/>
      </w:r>
      <w:r w:rsidRPr="004062BB">
        <w:rPr>
          <w:rFonts w:cs="Arial"/>
        </w:rPr>
        <w:t>(2022)</w:t>
      </w:r>
      <w:r w:rsidRPr="004062BB">
        <w:fldChar w:fldCharType="end"/>
      </w:r>
      <w:r w:rsidRPr="004062BB">
        <w:t xml:space="preserve"> beschreibt, dass GPT-Modelle Texte in Form von Tokens verwenden. Demnach entspricht im Englischen ein Token in der Regel einer Länge von einem Zeichen bis zu </w:t>
      </w:r>
      <w:r w:rsidRPr="00156180">
        <w:t>einem Wort. Die genaue Aufteilung der Texte in Tokens richtet sich nach de</w:t>
      </w:r>
      <w:r w:rsidR="004062BB" w:rsidRPr="00156180">
        <w:t>r</w:t>
      </w:r>
      <w:r w:rsidRPr="00156180">
        <w:t xml:space="preserve"> verwendeten Kodierung (engl. </w:t>
      </w:r>
      <w:proofErr w:type="spellStart"/>
      <w:r w:rsidRPr="00156180">
        <w:t>encoding</w:t>
      </w:r>
      <w:proofErr w:type="spellEnd"/>
      <w:r w:rsidRPr="00156180">
        <w:t xml:space="preserve">) und </w:t>
      </w:r>
      <w:r w:rsidR="00F43204" w:rsidRPr="00156180">
        <w:t>kann</w:t>
      </w:r>
      <w:r w:rsidRPr="00156180">
        <w:t xml:space="preserve"> von LLM zu LLM abweichen. Ein sogenannter </w:t>
      </w:r>
      <w:proofErr w:type="spellStart"/>
      <w:r w:rsidRPr="00156180">
        <w:t>Tokenizer</w:t>
      </w:r>
      <w:proofErr w:type="spellEnd"/>
      <w:r w:rsidRPr="00156180">
        <w:t xml:space="preserve"> teilt den Text unter Verwendung der Kodierung in eine Liste von Tokens auf. Dies zu verstehen ist relevant für die Arbeit mit LLMs, da einerseits die Modelle nur eine begrenz</w:t>
      </w:r>
      <w:r w:rsidR="00A65A4C" w:rsidRPr="00156180">
        <w:t>t</w:t>
      </w:r>
      <w:r w:rsidRPr="00156180">
        <w:t>e Anzahl an Token</w:t>
      </w:r>
      <w:r w:rsidR="00130020" w:rsidRPr="00156180">
        <w:t>s</w:t>
      </w:r>
      <w:r w:rsidRPr="00156180">
        <w:t xml:space="preserve"> auf einmal verarbeiten können und sich andererseits die Kosten zur Verwendung des Modells </w:t>
      </w:r>
      <w:r w:rsidR="00EE1744" w:rsidRPr="00156180">
        <w:t xml:space="preserve">GPT-4o mini </w:t>
      </w:r>
      <w:r w:rsidRPr="00156180">
        <w:t>nach der übergebenen Tokenanzahl richte</w:t>
      </w:r>
      <w:r w:rsidR="00AC1151" w:rsidRPr="00156180">
        <w:t>n</w:t>
      </w:r>
      <w:r w:rsidRPr="00156180">
        <w:t>.</w:t>
      </w:r>
      <w:r w:rsidR="00C17180" w:rsidRPr="00156180">
        <w:t xml:space="preserve"> </w:t>
      </w:r>
      <w:r w:rsidR="00713506" w:rsidRPr="00156180">
        <w:t xml:space="preserve">Die Kosten </w:t>
      </w:r>
      <w:r w:rsidR="00057234" w:rsidRPr="00156180">
        <w:t xml:space="preserve">pro Token sind </w:t>
      </w:r>
      <w:r w:rsidR="002A7EE2" w:rsidRPr="00156180">
        <w:t>für jedes Modell individuell</w:t>
      </w:r>
      <w:r w:rsidR="00FF55DE" w:rsidRPr="00156180">
        <w:t xml:space="preserve">. Darüber hinaus </w:t>
      </w:r>
      <w:r w:rsidR="000133A9" w:rsidRPr="00156180">
        <w:t>ist das Kontextfenster des jeweiligen LLMs zu berücksichtigen, welches bei GPT-4o mini bei 128 Tausend Token</w:t>
      </w:r>
      <w:r w:rsidR="00485C68" w:rsidRPr="00156180">
        <w:t>s</w:t>
      </w:r>
      <w:r w:rsidR="000133A9" w:rsidRPr="00156180">
        <w:t xml:space="preserve"> </w:t>
      </w:r>
      <w:r w:rsidR="000133A9" w:rsidRPr="00156180">
        <w:lastRenderedPageBreak/>
        <w:t xml:space="preserve">liegt </w:t>
      </w:r>
      <w:r w:rsidR="000133A9" w:rsidRPr="00156180">
        <w:fldChar w:fldCharType="begin"/>
      </w:r>
      <w:r w:rsidR="000133A9" w:rsidRPr="00156180">
        <w:instrText xml:space="preserve"> ADDIN ZOTERO_ITEM CSL_CITATION {"citationID":"hByDcadA","properties":{"formattedCitation":"(OpenAI, 2024b)","plainCitation":"(OpenAI, 2024b)","noteIndex":0},"citationItems":[{"id":2010,"uris":["http://zotero.org/users/14644665/items/QSZNSPVN"],"itemData":{"id":2010,"type":"webpage","abstract":"Introducing the most cost-efficient small model in the market","container-title":"openai.com","language":"en-US","title":"GPT-4o mini: advancing cost-efficient intelligence","title-short":"GPT-4o mini","URL":"https://openai.com/index/gpt-4o-mini-advancing-cost-efficient-intelligence/","author":[{"family":"OpenAI","given":""}],"accessed":{"date-parts":[["2025",1,3]]},"issued":{"date-parts":[["2024"]]}}}],"schema":"https://github.com/citation-style-language/schema/raw/master/csl-citation.json"} </w:instrText>
      </w:r>
      <w:r w:rsidR="000133A9" w:rsidRPr="00156180">
        <w:fldChar w:fldCharType="separate"/>
      </w:r>
      <w:r w:rsidR="000133A9" w:rsidRPr="00156180">
        <w:rPr>
          <w:rFonts w:cs="Arial"/>
        </w:rPr>
        <w:t>(OpenAI, 2024b)</w:t>
      </w:r>
      <w:r w:rsidR="000133A9" w:rsidRPr="00156180">
        <w:fldChar w:fldCharType="end"/>
      </w:r>
      <w:r w:rsidR="000133A9" w:rsidRPr="00156180">
        <w:t>.</w:t>
      </w:r>
      <w:r w:rsidR="001F165D" w:rsidRPr="00156180">
        <w:t xml:space="preserve"> </w:t>
      </w:r>
      <w:r w:rsidR="000133A9" w:rsidRPr="00156180">
        <w:rPr>
          <w:rFonts w:cs="Arial"/>
        </w:rPr>
        <w:t>OpenAI</w:t>
      </w:r>
      <w:r w:rsidR="000133A9" w:rsidRPr="00156180">
        <w:t xml:space="preserve"> </w:t>
      </w:r>
      <w:r w:rsidR="000133A9" w:rsidRPr="00156180">
        <w:rPr>
          <w:lang w:val="en-US"/>
        </w:rPr>
        <w:fldChar w:fldCharType="begin"/>
      </w:r>
      <w:r w:rsidR="000133A9" w:rsidRPr="00156180">
        <w:instrText xml:space="preserve"> ADDIN ZOTERO_ITEM CSL_CITATION {"citationID":"APuKeftR","properties":{"formattedCitation":"(2024c)","plainCitation":"(2024c)","noteIndex":0},"citationItems":[{"id":1986,"uris":["http://zotero.org/users/14644665/items/4RT8NBJG"],"itemData":{"id":1986,"type":"webpage","abstract":"Explore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000133A9" w:rsidRPr="00156180">
        <w:rPr>
          <w:lang w:val="en-US"/>
        </w:rPr>
        <w:fldChar w:fldCharType="separate"/>
      </w:r>
      <w:r w:rsidR="000133A9" w:rsidRPr="00156180">
        <w:rPr>
          <w:rFonts w:cs="Arial"/>
        </w:rPr>
        <w:t>(2024c)</w:t>
      </w:r>
      <w:r w:rsidR="000133A9" w:rsidRPr="00156180">
        <w:rPr>
          <w:lang w:val="en-US"/>
        </w:rPr>
        <w:fldChar w:fldCharType="end"/>
      </w:r>
      <w:r w:rsidR="000133A9" w:rsidRPr="00156180">
        <w:t xml:space="preserve"> definier</w:t>
      </w:r>
      <w:r w:rsidR="00057AC4" w:rsidRPr="00156180">
        <w:t>t</w:t>
      </w:r>
      <w:r w:rsidR="000133A9" w:rsidRPr="00156180">
        <w:t xml:space="preserve"> ein Kontextfenster als einen Wert, welcher die maximale Anzahl an Tokens beschreibt, welche während einer einzigen Anfrage übergeben werden können. Dies beinhaltet sowohl die Input- als auch</w:t>
      </w:r>
      <w:r w:rsidR="00057AC4" w:rsidRPr="00156180">
        <w:t xml:space="preserve"> die</w:t>
      </w:r>
      <w:r w:rsidR="000133A9" w:rsidRPr="00156180">
        <w:t xml:space="preserve"> Output-Tokens sowie </w:t>
      </w:r>
      <w:r w:rsidR="00156180" w:rsidRPr="00156180">
        <w:t xml:space="preserve">die </w:t>
      </w:r>
      <w:proofErr w:type="spellStart"/>
      <w:r w:rsidR="000133A9" w:rsidRPr="00156180">
        <w:t>Reasoning</w:t>
      </w:r>
      <w:proofErr w:type="spellEnd"/>
      <w:r w:rsidR="000133A9" w:rsidRPr="00156180">
        <w:t xml:space="preserve">-Tokens. Input-Tokens </w:t>
      </w:r>
      <w:r w:rsidR="00B9610F" w:rsidRPr="00156180">
        <w:t xml:space="preserve">sind </w:t>
      </w:r>
      <w:r w:rsidR="000133A9" w:rsidRPr="00156180">
        <w:t xml:space="preserve">demnach </w:t>
      </w:r>
      <w:r w:rsidR="00A3491C" w:rsidRPr="00156180">
        <w:t xml:space="preserve">die </w:t>
      </w:r>
      <w:r w:rsidR="007D3DF8" w:rsidRPr="00156180">
        <w:t>Eingabe des Benutzers</w:t>
      </w:r>
      <w:r w:rsidR="00D24379" w:rsidRPr="00156180">
        <w:t>, Output-Token</w:t>
      </w:r>
      <w:r w:rsidR="009D64ED" w:rsidRPr="00156180">
        <w:t xml:space="preserve">s </w:t>
      </w:r>
      <w:r w:rsidR="00CF0196" w:rsidRPr="00156180">
        <w:t>repräsentieren</w:t>
      </w:r>
      <w:r w:rsidR="00D24379" w:rsidRPr="00156180">
        <w:t xml:space="preserve"> </w:t>
      </w:r>
      <w:r w:rsidR="00CF0196" w:rsidRPr="00156180">
        <w:t xml:space="preserve">die vom LLM </w:t>
      </w:r>
      <w:r w:rsidR="00D24379" w:rsidRPr="00156180">
        <w:t>generiert</w:t>
      </w:r>
      <w:r w:rsidR="00E045EA" w:rsidRPr="00156180">
        <w:t>en Antworten</w:t>
      </w:r>
      <w:r w:rsidR="00D24379" w:rsidRPr="00156180">
        <w:t xml:space="preserve"> und </w:t>
      </w:r>
      <w:proofErr w:type="spellStart"/>
      <w:r w:rsidR="00E67EF3" w:rsidRPr="00156180">
        <w:t>Reasoning</w:t>
      </w:r>
      <w:proofErr w:type="spellEnd"/>
      <w:r w:rsidR="00E045EA" w:rsidRPr="00156180">
        <w:t>-Token</w:t>
      </w:r>
      <w:r w:rsidR="009D64ED" w:rsidRPr="00156180">
        <w:t>s</w:t>
      </w:r>
      <w:r w:rsidR="00E045EA" w:rsidRPr="00156180">
        <w:t xml:space="preserve"> </w:t>
      </w:r>
      <w:r w:rsidR="0018042E" w:rsidRPr="00156180">
        <w:t>werden von dem LLM bei der Generierung einer Antwort genutzt</w:t>
      </w:r>
      <w:r w:rsidR="000133A9" w:rsidRPr="00156180">
        <w:t xml:space="preserve"> </w:t>
      </w:r>
      <w:r w:rsidR="000133A9" w:rsidRPr="00156180">
        <w:rPr>
          <w:lang w:val="en-US"/>
        </w:rPr>
        <w:fldChar w:fldCharType="begin"/>
      </w:r>
      <w:r w:rsidR="000133A9" w:rsidRPr="00156180">
        <w:instrText xml:space="preserve"> ADDIN ZOTERO_ITEM CSL_CITATION {"citationID":"C3Gt4Zli","properties":{"formattedCitation":"(OpenAI,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0133A9" w:rsidRPr="00156180">
        <w:rPr>
          <w:lang w:val="en-US"/>
        </w:rPr>
        <w:fldChar w:fldCharType="separate"/>
      </w:r>
      <w:r w:rsidR="000133A9" w:rsidRPr="00156180">
        <w:rPr>
          <w:rFonts w:cs="Arial"/>
        </w:rPr>
        <w:t>(OpenAI, 2024c)</w:t>
      </w:r>
      <w:r w:rsidR="000133A9" w:rsidRPr="00156180">
        <w:rPr>
          <w:lang w:val="en-US"/>
        </w:rPr>
        <w:fldChar w:fldCharType="end"/>
      </w:r>
      <w:r w:rsidR="00BC42D0" w:rsidRPr="00156180">
        <w:t>.</w:t>
      </w:r>
      <w:r w:rsidR="004075C1" w:rsidRPr="00156180">
        <w:t xml:space="preserve"> </w:t>
      </w:r>
      <w:r w:rsidR="009D64ED" w:rsidRPr="00156180">
        <w:t xml:space="preserve">Die maximale Anzahl an Output-Tokens ist bei </w:t>
      </w:r>
      <w:r w:rsidR="00093F5E" w:rsidRPr="00156180">
        <w:t xml:space="preserve">GPT-4o mini auf 16.384 Tokens begrenzt </w:t>
      </w:r>
      <w:r w:rsidR="0069218A" w:rsidRPr="00156180">
        <w:fldChar w:fldCharType="begin"/>
      </w:r>
      <w:r w:rsidR="002364E1" w:rsidRPr="00156180">
        <w:instrText xml:space="preserve"> ADDIN ZOTERO_ITEM CSL_CITATION {"citationID":"giEJMpKb","properties":{"formattedCitation":"(OpenAI, 2024c)","plainCitation":"(OpenAI, 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schema":"https://github.com/citation-style-language/schema/raw/master/csl-citation.json"} </w:instrText>
      </w:r>
      <w:r w:rsidR="0069218A" w:rsidRPr="00156180">
        <w:fldChar w:fldCharType="separate"/>
      </w:r>
      <w:r w:rsidR="002364E1" w:rsidRPr="00D451A9">
        <w:t>(OpenAI, 2024c)</w:t>
      </w:r>
      <w:r w:rsidR="0069218A" w:rsidRPr="00156180">
        <w:fldChar w:fldCharType="end"/>
      </w:r>
      <w:r w:rsidR="00093F5E" w:rsidRPr="00156180">
        <w:t>.</w:t>
      </w:r>
      <w:r w:rsidR="00093F5E">
        <w:t xml:space="preserve"> </w:t>
      </w:r>
    </w:p>
    <w:p w14:paraId="6AC0F08A" w14:textId="77777777" w:rsidR="00D451A9" w:rsidRDefault="00387583" w:rsidP="003E4148">
      <w:pPr>
        <w:jc w:val="both"/>
      </w:pPr>
      <w:r w:rsidRPr="00EF2988">
        <w:t xml:space="preserve">Die Ausgaben </w:t>
      </w:r>
      <w:r w:rsidR="00ED1346" w:rsidRPr="00EF2988">
        <w:t>eines</w:t>
      </w:r>
      <w:r w:rsidRPr="00EF2988">
        <w:t xml:space="preserve"> LLM</w:t>
      </w:r>
      <w:r w:rsidR="00416C7E" w:rsidRPr="00EF2988">
        <w:t xml:space="preserve">s </w:t>
      </w:r>
      <w:r w:rsidR="00052D14" w:rsidRPr="00EF2988">
        <w:t xml:space="preserve">können </w:t>
      </w:r>
      <w:r w:rsidR="00E94F5C" w:rsidRPr="00EF2988">
        <w:t xml:space="preserve">standardmäßig </w:t>
      </w:r>
      <w:r w:rsidR="009563E0" w:rsidRPr="00EF2988">
        <w:t xml:space="preserve">bei gleicher Anfrage unterschiedlich ausfallen </w:t>
      </w:r>
      <w:r w:rsidR="005A6983" w:rsidRPr="00EF2988">
        <w:fldChar w:fldCharType="begin"/>
      </w:r>
      <w:r w:rsidR="00491597">
        <w:instrText xml:space="preserve"> ADDIN ZOTERO_ITEM CSL_CITATION {"citationID":"CBCDVIBY","properties":{"formattedCitation":"(Anadkat,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A6983" w:rsidRPr="00EF2988">
        <w:fldChar w:fldCharType="separate"/>
      </w:r>
      <w:r w:rsidR="00491597" w:rsidRPr="00D451A9">
        <w:t>(</w:t>
      </w:r>
      <w:proofErr w:type="spellStart"/>
      <w:r w:rsidR="00491597" w:rsidRPr="00D451A9">
        <w:t>Anadkat</w:t>
      </w:r>
      <w:proofErr w:type="spellEnd"/>
      <w:r w:rsidR="00491597" w:rsidRPr="00D451A9">
        <w:t>, 2023)</w:t>
      </w:r>
      <w:r w:rsidR="005A6983" w:rsidRPr="00EF2988">
        <w:fldChar w:fldCharType="end"/>
      </w:r>
      <w:r w:rsidR="009563E0" w:rsidRPr="00EF2988">
        <w:t xml:space="preserve">. </w:t>
      </w:r>
      <w:r w:rsidR="00131A69" w:rsidRPr="00EF2988">
        <w:t xml:space="preserve">Um die </w:t>
      </w:r>
      <w:r w:rsidR="007317C2" w:rsidRPr="00EF2988">
        <w:t xml:space="preserve">Ausgaben des LLMs </w:t>
      </w:r>
      <w:r w:rsidR="00B365FE" w:rsidRPr="00EF2988">
        <w:t>möglichst reproduzierbar</w:t>
      </w:r>
      <w:r w:rsidR="007317C2" w:rsidRPr="00EF2988">
        <w:t xml:space="preserve"> werden</w:t>
      </w:r>
      <w:r w:rsidR="00F7333D" w:rsidRPr="00EF2988">
        <w:t xml:space="preserve"> zu lassen</w:t>
      </w:r>
      <w:r w:rsidR="002E72E6" w:rsidRPr="00EF2988">
        <w:t>, g</w:t>
      </w:r>
      <w:r w:rsidR="009D6143" w:rsidRPr="00EF2988">
        <w:t xml:space="preserve">ibt es seitens OpenAI </w:t>
      </w:r>
      <w:r w:rsidR="009E1BF7" w:rsidRPr="00EF2988">
        <w:t xml:space="preserve">die </w:t>
      </w:r>
      <w:r w:rsidR="009D6143" w:rsidRPr="00EF2988">
        <w:t>Möglichkeit</w:t>
      </w:r>
      <w:r w:rsidR="0036104B" w:rsidRPr="00EF2988">
        <w:t>,</w:t>
      </w:r>
      <w:r w:rsidR="009E1BF7" w:rsidRPr="00EF2988">
        <w:t xml:space="preserve"> </w:t>
      </w:r>
      <w:r w:rsidR="00856B4D" w:rsidRPr="00EF2988">
        <w:t xml:space="preserve">die Modellparameter </w:t>
      </w:r>
      <w:commentRangeStart w:id="9"/>
      <w:proofErr w:type="spellStart"/>
      <w:r w:rsidR="009E1BF7" w:rsidRPr="00EF2988">
        <w:rPr>
          <w:i/>
        </w:rPr>
        <w:t>seed</w:t>
      </w:r>
      <w:proofErr w:type="spellEnd"/>
      <w:r w:rsidR="0041371D" w:rsidRPr="00EF2988">
        <w:t xml:space="preserve">, </w:t>
      </w:r>
      <w:proofErr w:type="spellStart"/>
      <w:r w:rsidR="009E1BF7" w:rsidRPr="00EF2988">
        <w:rPr>
          <w:i/>
        </w:rPr>
        <w:t>system_fingerprint</w:t>
      </w:r>
      <w:proofErr w:type="spellEnd"/>
      <w:r w:rsidR="009E1BF7" w:rsidRPr="00EF2988">
        <w:t xml:space="preserve"> </w:t>
      </w:r>
      <w:r w:rsidR="0041371D" w:rsidRPr="00EF2988">
        <w:t>u</w:t>
      </w:r>
      <w:r w:rsidR="00856B4D" w:rsidRPr="00EF2988">
        <w:t>nd</w:t>
      </w:r>
      <w:r w:rsidR="004E6251" w:rsidRPr="00EF2988">
        <w:t xml:space="preserve"> beispielsweise</w:t>
      </w:r>
      <w:r w:rsidR="00856B4D" w:rsidRPr="00EF2988">
        <w:t xml:space="preserve"> </w:t>
      </w:r>
      <w:proofErr w:type="spellStart"/>
      <w:r w:rsidR="00856B4D" w:rsidRPr="00EF2988">
        <w:rPr>
          <w:i/>
        </w:rPr>
        <w:t>temperatur</w:t>
      </w:r>
      <w:r w:rsidR="006D79D5" w:rsidRPr="00EF2988">
        <w:rPr>
          <w:i/>
        </w:rPr>
        <w:t>e</w:t>
      </w:r>
      <w:proofErr w:type="spellEnd"/>
      <w:r w:rsidR="00856B4D" w:rsidRPr="00EF2988">
        <w:t xml:space="preserve"> </w:t>
      </w:r>
      <w:commentRangeEnd w:id="9"/>
      <w:r w:rsidR="004E6251" w:rsidRPr="00EF2988">
        <w:rPr>
          <w:rStyle w:val="Kommentarzeichen"/>
        </w:rPr>
        <w:commentReference w:id="9"/>
      </w:r>
      <w:r w:rsidR="009E1BF7" w:rsidRPr="00EF2988">
        <w:t>festzul</w:t>
      </w:r>
      <w:r w:rsidR="0041371D" w:rsidRPr="00EF2988">
        <w:t>e</w:t>
      </w:r>
      <w:r w:rsidR="009E1BF7" w:rsidRPr="00EF2988">
        <w:t>gen</w:t>
      </w:r>
      <w:r w:rsidR="00856B4D" w:rsidRPr="00EF2988">
        <w:t xml:space="preserve"> </w:t>
      </w:r>
      <w:r w:rsidR="00856B4D" w:rsidRPr="00EF2988">
        <w:fldChar w:fldCharType="begin"/>
      </w:r>
      <w:r w:rsidR="008917B9" w:rsidRPr="00EF2988">
        <w:instrText xml:space="preserve"> ADDIN ZOTERO_ITEM CSL_CITATION {"citationID":"io1idYGL","properties":{"formattedCitation":"(OpenAI, 2025a)","plainCitation":"(OpenAI, 2025a)","noteIndex":0},"citationItems":[{"id":2006,"uris":["http://zotero.org/users/14644665/items/G44GTZSN"],"itemData":{"id":2006,"type":"webpage","abstract":"Explore developer resources, tutorials, API docs, and dynamic examples to get the most out of OpenAI's platform.","container-title":"OpenAI Platform","language":"en","title":"Advanced usage","URL":"https://platform.openai.com","author":[{"family":"OpenAI","given":""}],"accessed":{"date-parts":[["2025",1,3]]},"issued":{"date-parts":[["2025"]]}}}],"schema":"https://github.com/citation-style-language/schema/raw/master/csl-citation.json"} </w:instrText>
      </w:r>
      <w:r w:rsidR="00856B4D" w:rsidRPr="00EF2988">
        <w:fldChar w:fldCharType="separate"/>
      </w:r>
      <w:r w:rsidR="008917B9" w:rsidRPr="00EF2988">
        <w:rPr>
          <w:rFonts w:cs="Arial"/>
        </w:rPr>
        <w:t>(OpenAI, 2025a)</w:t>
      </w:r>
      <w:r w:rsidR="00856B4D" w:rsidRPr="00EF2988">
        <w:fldChar w:fldCharType="end"/>
      </w:r>
      <w:r w:rsidR="009D6143" w:rsidRPr="00EF2988">
        <w:t>.</w:t>
      </w:r>
      <w:r w:rsidR="006B1593" w:rsidRPr="00EF2988">
        <w:t xml:space="preserve"> Der Parameter </w:t>
      </w:r>
      <w:proofErr w:type="spellStart"/>
      <w:r w:rsidR="006B1593" w:rsidRPr="00EF2988">
        <w:rPr>
          <w:i/>
        </w:rPr>
        <w:t>temperature</w:t>
      </w:r>
      <w:proofErr w:type="spellEnd"/>
      <w:r w:rsidR="006B1593" w:rsidRPr="00EF2988">
        <w:t xml:space="preserve"> kann zwischen 0 und 1 festgelegt werden, wobei die Zufälligkeit der Ausgaben des LLMs mit steigendem Wert zunimmt </w:t>
      </w:r>
      <w:r w:rsidR="006B1593" w:rsidRPr="00EF2988">
        <w:rPr>
          <w:lang w:val="en-US"/>
        </w:rPr>
        <w:fldChar w:fldCharType="begin"/>
      </w:r>
      <w:r w:rsidR="006B1593" w:rsidRPr="00EF2988">
        <w:instrText xml:space="preserve"> ADDIN ZOTERO_ITEM CSL_CITATION {"citationID":"ZrfQjimI","properties":{"formattedCitation":"(OpenAI, 2024a)","plainCitation":"(OpenAI, 2024a)","noteIndex":0},"citationItems":[{"id":1909,"uris":["http://zotero.org/users/14644665/items/UNBQFY3I"],"itemData":{"id":1909,"type":"webpage","abstract":"Explore developer resources, tutorials, API docs, and dynamic examples to get the most out of OpenAI's platform.","container-title":"OpenAI Platform. API reference.","language":"en","title":"Chat. Temperature","URL":"https://platform.openai.com/docs/api-reference/chat/create","author":[{"family":"OpenAI","given":""}],"accessed":{"date-parts":[["2024",12,20]]},"issued":{"date-parts":[["2024"]]}}}],"schema":"https://github.com/citation-style-language/schema/raw/master/csl-citation.json"} </w:instrText>
      </w:r>
      <w:r w:rsidR="006B1593" w:rsidRPr="00EF2988">
        <w:rPr>
          <w:lang w:val="en-US"/>
        </w:rPr>
        <w:fldChar w:fldCharType="separate"/>
      </w:r>
      <w:r w:rsidR="006B1593" w:rsidRPr="00EF2988">
        <w:rPr>
          <w:rFonts w:cs="Arial"/>
        </w:rPr>
        <w:t>(OpenAI, 2024a)</w:t>
      </w:r>
      <w:r w:rsidR="006B1593" w:rsidRPr="00EF2988">
        <w:rPr>
          <w:lang w:val="en-US"/>
        </w:rPr>
        <w:fldChar w:fldCharType="end"/>
      </w:r>
      <w:r w:rsidR="006B1593" w:rsidRPr="00EF2988">
        <w:t xml:space="preserve">. Er wurde für weniger zufällige Ausgaben folglich auf </w:t>
      </w:r>
      <w:proofErr w:type="spellStart"/>
      <w:r w:rsidR="006B1593" w:rsidRPr="00EF2988">
        <w:t>Null</w:t>
      </w:r>
      <w:proofErr w:type="spellEnd"/>
      <w:r w:rsidR="006B1593" w:rsidRPr="00EF2988">
        <w:t xml:space="preserve"> festgelegt.</w:t>
      </w:r>
      <w:r w:rsidR="009D6143" w:rsidRPr="00EF2988">
        <w:t xml:space="preserve"> </w:t>
      </w:r>
      <w:r w:rsidR="0039087B" w:rsidRPr="00EF2988">
        <w:t xml:space="preserve">Der </w:t>
      </w:r>
      <w:proofErr w:type="spellStart"/>
      <w:r w:rsidR="00936757" w:rsidRPr="00EF2988">
        <w:rPr>
          <w:i/>
        </w:rPr>
        <w:t>system_fingerprint</w:t>
      </w:r>
      <w:proofErr w:type="spellEnd"/>
      <w:r w:rsidR="00936757" w:rsidRPr="00EF2988">
        <w:t xml:space="preserve"> </w:t>
      </w:r>
      <w:r w:rsidR="0039087B" w:rsidRPr="00EF2988">
        <w:t xml:space="preserve">ist </w:t>
      </w:r>
      <w:r w:rsidR="00871E9C" w:rsidRPr="00EF2988">
        <w:t xml:space="preserve">hingegen </w:t>
      </w:r>
      <w:r w:rsidR="00936757" w:rsidRPr="00EF2988">
        <w:t>ein</w:t>
      </w:r>
      <w:r w:rsidR="00200D0E" w:rsidRPr="00EF2988">
        <w:t>e Kennung des</w:t>
      </w:r>
      <w:r w:rsidR="00A55696" w:rsidRPr="00EF2988">
        <w:t xml:space="preserve"> </w:t>
      </w:r>
      <w:r w:rsidR="00140408" w:rsidRPr="00EF2988">
        <w:t xml:space="preserve">aktuellen </w:t>
      </w:r>
      <w:r w:rsidR="00A55696" w:rsidRPr="00EF2988">
        <w:t>Modells inkl. G</w:t>
      </w:r>
      <w:r w:rsidR="00B72F27" w:rsidRPr="00EF2988">
        <w:t>ewichtungen und weiteren Konfigu</w:t>
      </w:r>
      <w:r w:rsidR="000D0C67" w:rsidRPr="00EF2988">
        <w:t>rationen</w:t>
      </w:r>
      <w:r w:rsidR="00140408" w:rsidRPr="00EF2988">
        <w:t xml:space="preserve">, wie es </w:t>
      </w:r>
      <w:r w:rsidR="00566035" w:rsidRPr="00EF2988">
        <w:t>von den OpenAI-Servern zur Verv</w:t>
      </w:r>
      <w:r w:rsidR="00DF3DDC" w:rsidRPr="00EF2988">
        <w:t>o</w:t>
      </w:r>
      <w:r w:rsidR="00566035" w:rsidRPr="00EF2988">
        <w:t xml:space="preserve">llständigung der Ausgaben genutzt wird </w:t>
      </w:r>
      <w:r w:rsidR="00566035" w:rsidRPr="00EF2988">
        <w:fldChar w:fldCharType="begin"/>
      </w:r>
      <w:r w:rsidR="00491597">
        <w:instrText xml:space="preserve"> ADDIN ZOTERO_ITEM CSL_CITATION {"citationID":"7JtgG4KU","properties":{"formattedCitation":"(Anadkat, 2023)","plainCitation":"(Anadkat, 2023)","noteIndex":0},"citationItems":[{"id":2008,"uris":["http://zotero.org/users/14644665/items/A566MUC6"],"itemData":{"id":2008,"type":"webpage","abstract":"Open-source examples and guides for building with the OpenAI API. Browse a collection of snippets, advanced techniques and walkthroughs. Share your own examples and guides.","language":"en","title":"How to make your completions outputs consistent with the new seed parameter","URL":"https://cookbook.openai.com/examples/reproducible_outputs_with_the_seed_parameter","author":[{"family":"Anadkat","given":"Shyamal"}],"accessed":{"date-parts":[["2025",1,3]]},"issued":{"date-parts":[["2023"]]}}}],"schema":"https://github.com/citation-style-language/schema/raw/master/csl-citation.json"} </w:instrText>
      </w:r>
      <w:r w:rsidR="00566035" w:rsidRPr="00EF2988">
        <w:fldChar w:fldCharType="separate"/>
      </w:r>
      <w:r w:rsidR="00491597" w:rsidRPr="00491597">
        <w:rPr>
          <w:rFonts w:cs="Arial"/>
        </w:rPr>
        <w:t>(</w:t>
      </w:r>
      <w:proofErr w:type="spellStart"/>
      <w:r w:rsidR="00491597" w:rsidRPr="00491597">
        <w:rPr>
          <w:rFonts w:cs="Arial"/>
        </w:rPr>
        <w:t>Anadkat</w:t>
      </w:r>
      <w:proofErr w:type="spellEnd"/>
      <w:r w:rsidR="00491597" w:rsidRPr="00491597">
        <w:rPr>
          <w:rFonts w:cs="Arial"/>
        </w:rPr>
        <w:t>, 2023)</w:t>
      </w:r>
      <w:r w:rsidR="00566035" w:rsidRPr="00EF2988">
        <w:fldChar w:fldCharType="end"/>
      </w:r>
      <w:r w:rsidR="00566035" w:rsidRPr="00EF2988">
        <w:t xml:space="preserve">. </w:t>
      </w:r>
      <w:r w:rsidR="000C2D96" w:rsidRPr="00EF2988">
        <w:t>Diese Kennung kann sich bei notwendige</w:t>
      </w:r>
      <w:r w:rsidR="00827342" w:rsidRPr="00EF2988">
        <w:t>n</w:t>
      </w:r>
      <w:r w:rsidR="000C2D96" w:rsidRPr="00EF2988">
        <w:t xml:space="preserve"> Änderungen auf der Seite von OpenAI ändern</w:t>
      </w:r>
      <w:r w:rsidR="00121C32" w:rsidRPr="00EF2988">
        <w:t xml:space="preserve"> und damit auch die </w:t>
      </w:r>
      <w:r w:rsidR="00D0509A" w:rsidRPr="00EF2988">
        <w:t>Ausgabe</w:t>
      </w:r>
      <w:r w:rsidR="000C2D96" w:rsidRPr="00EF2988">
        <w:t xml:space="preserve">. </w:t>
      </w:r>
      <w:r w:rsidR="0039087B" w:rsidRPr="00EF2988">
        <w:t xml:space="preserve">Bei dem </w:t>
      </w:r>
      <w:proofErr w:type="spellStart"/>
      <w:r w:rsidR="0039087B" w:rsidRPr="00EF2988">
        <w:rPr>
          <w:i/>
        </w:rPr>
        <w:t>seed</w:t>
      </w:r>
      <w:proofErr w:type="spellEnd"/>
      <w:r w:rsidR="0039087B" w:rsidRPr="00EF2988">
        <w:t xml:space="preserve"> handelt es sich u</w:t>
      </w:r>
      <w:r w:rsidR="000C2D96" w:rsidRPr="00EF2988">
        <w:t xml:space="preserve">m eine </w:t>
      </w:r>
      <w:r w:rsidR="0039087B" w:rsidRPr="00EF2988">
        <w:t>Ganzzahl, welche, sofern bei den Prompts gleich,</w:t>
      </w:r>
      <w:r w:rsidR="00291087" w:rsidRPr="00EF2988">
        <w:t xml:space="preserve"> </w:t>
      </w:r>
      <w:r w:rsidR="00745761" w:rsidRPr="00EF2988">
        <w:t xml:space="preserve">in Kombination mit gleichen Modellparametern und gleichem </w:t>
      </w:r>
      <w:proofErr w:type="spellStart"/>
      <w:r w:rsidR="00745761" w:rsidRPr="00EF2988">
        <w:rPr>
          <w:i/>
        </w:rPr>
        <w:t>system_fingerprint</w:t>
      </w:r>
      <w:proofErr w:type="spellEnd"/>
      <w:r w:rsidR="00745761" w:rsidRPr="00EF2988">
        <w:t xml:space="preserve"> </w:t>
      </w:r>
      <w:proofErr w:type="gramStart"/>
      <w:r w:rsidR="00745761" w:rsidRPr="00EF2988">
        <w:t xml:space="preserve">zu </w:t>
      </w:r>
      <w:r w:rsidR="000C2D96" w:rsidRPr="00EF2988">
        <w:t>meist</w:t>
      </w:r>
      <w:proofErr w:type="gramEnd"/>
      <w:r w:rsidR="000C2D96" w:rsidRPr="00EF2988">
        <w:t xml:space="preserve"> identischen Ausgaben des LLMs führt.</w:t>
      </w:r>
      <w:r w:rsidR="00291087" w:rsidRPr="00EF2988">
        <w:t xml:space="preserve"> </w:t>
      </w:r>
      <w:r w:rsidR="00EA754A" w:rsidRPr="00EF2988">
        <w:t>Trotz dieser Möglichkeiten</w:t>
      </w:r>
      <w:r w:rsidR="001C083F" w:rsidRPr="00EF2988">
        <w:t xml:space="preserve"> wird seitens OpenAI darauf hingewiesen, dass die </w:t>
      </w:r>
      <w:r w:rsidR="00B86AEF" w:rsidRPr="00EF2988">
        <w:t>Konsistenz</w:t>
      </w:r>
      <w:r w:rsidR="00357A5C" w:rsidRPr="00EF2988">
        <w:t xml:space="preserve"> der Ausgaben</w:t>
      </w:r>
      <w:r w:rsidR="00143F2E" w:rsidRPr="00EF2988">
        <w:t xml:space="preserve"> </w:t>
      </w:r>
      <w:r w:rsidR="00F14C09" w:rsidRPr="00EF2988">
        <w:t xml:space="preserve">verbessert, jedoch </w:t>
      </w:r>
      <w:r w:rsidR="00143F2E" w:rsidRPr="00EF2988">
        <w:t>nicht garantiert werden kann.</w:t>
      </w:r>
      <w:r w:rsidR="005A47FA" w:rsidRPr="00EF2988">
        <w:t xml:space="preserve"> </w:t>
      </w:r>
      <w:r w:rsidR="0005417F" w:rsidRPr="00EF2988">
        <w:t>Die restlichen Modellparameter wurden bei den Standardwerten belassen.</w:t>
      </w:r>
    </w:p>
    <w:p w14:paraId="1A7A010A" w14:textId="357BD5AC" w:rsidR="00537D17" w:rsidRDefault="00CB739D" w:rsidP="003E4148">
      <w:pPr>
        <w:jc w:val="both"/>
      </w:pPr>
      <w:r w:rsidRPr="00D737AA">
        <w:t xml:space="preserve">Nach der Beschreibung von </w:t>
      </w:r>
      <w:r w:rsidRPr="00D737AA">
        <w:rPr>
          <w:rFonts w:cs="Arial"/>
        </w:rPr>
        <w:t>OpenAI</w:t>
      </w:r>
      <w:r w:rsidRPr="00D737AA">
        <w:t xml:space="preserve"> </w:t>
      </w:r>
      <w:r w:rsidRPr="00D737AA">
        <w:fldChar w:fldCharType="begin"/>
      </w:r>
      <w:r w:rsidR="00970FF1" w:rsidRPr="00D737AA">
        <w:instrText xml:space="preserve"> ADDIN ZOTERO_ITEM CSL_CITATION {"citationID":"DxFethEO","properties":{"formattedCitation":"(2024c)","plainCitation":"(2024c)","noteIndex":0},"citationItems":[{"id":1986,"uris":["http://zotero.org/users/14644665/items/4RT8NBJG"],"itemData":{"id":1986,"type":"webpage","abstract":"Explore developer resources, tutorials, API docs, and dynamic examples to get the most out of OpenAI's platform.","container-title":"OpenAI Platform","language":"en","title":"Models","URL":"https://platform.openai.com/docs/models/","author":[{"family":"OpenAI","given":""}],"accessed":{"date-parts":[["2024",12,22]]},"issued":{"date-parts":[["2024"]]}},"label":"page","suppress-author":true}],"schema":"https://github.com/citation-style-language/schema/raw/master/csl-citation.json"} </w:instrText>
      </w:r>
      <w:r w:rsidRPr="00D737AA">
        <w:fldChar w:fldCharType="separate"/>
      </w:r>
      <w:r w:rsidR="00970FF1" w:rsidRPr="00D737AA">
        <w:rPr>
          <w:rFonts w:cs="Arial"/>
        </w:rPr>
        <w:t>(2024c)</w:t>
      </w:r>
      <w:r w:rsidRPr="00D737AA">
        <w:fldChar w:fldCharType="end"/>
      </w:r>
      <w:r w:rsidRPr="00D737AA">
        <w:t xml:space="preserve"> </w:t>
      </w:r>
      <w:r w:rsidR="00A14A57" w:rsidRPr="00D737AA">
        <w:t xml:space="preserve">akzeptiert </w:t>
      </w:r>
      <w:r w:rsidR="00AC7F6C" w:rsidRPr="00D737AA">
        <w:t xml:space="preserve">GPT-4o mini </w:t>
      </w:r>
      <w:r w:rsidR="00A14A57" w:rsidRPr="00D737AA">
        <w:t xml:space="preserve">sowohl Texte als auch Bilder als Eingaben und </w:t>
      </w:r>
      <w:r w:rsidRPr="00D737AA">
        <w:t>p</w:t>
      </w:r>
      <w:r w:rsidR="00A14A57" w:rsidRPr="00D737AA">
        <w:t xml:space="preserve">roduziert </w:t>
      </w:r>
      <w:r w:rsidRPr="00D737AA">
        <w:t xml:space="preserve">Texte als Ausgabe. Hierbei </w:t>
      </w:r>
      <w:r w:rsidR="00D74459" w:rsidRPr="00D737AA">
        <w:t xml:space="preserve">unterstützt </w:t>
      </w:r>
      <w:r w:rsidR="00970FF1" w:rsidRPr="00D737AA">
        <w:t xml:space="preserve">es </w:t>
      </w:r>
      <w:r w:rsidR="00D74459" w:rsidRPr="00D737AA">
        <w:t xml:space="preserve">strukturierte Ausgaben. </w:t>
      </w:r>
      <w:r w:rsidR="007821B7" w:rsidRPr="00D737AA">
        <w:t xml:space="preserve">Damit kann sichergestellt werden, dass </w:t>
      </w:r>
      <w:r w:rsidR="00EB4235" w:rsidRPr="00D737AA">
        <w:t xml:space="preserve">die Ausgaben des </w:t>
      </w:r>
      <w:r w:rsidR="007821B7" w:rsidRPr="00D737AA">
        <w:t>LLM</w:t>
      </w:r>
      <w:r w:rsidR="00EB4235" w:rsidRPr="00D737AA">
        <w:t>s</w:t>
      </w:r>
      <w:r w:rsidR="007821B7" w:rsidRPr="00D737AA">
        <w:t xml:space="preserve"> </w:t>
      </w:r>
      <w:r w:rsidR="00425B9F" w:rsidRPr="00D737AA">
        <w:t>dem übergebenen JSON-Schema entsprechen</w:t>
      </w:r>
      <w:r w:rsidR="006427D6" w:rsidRPr="00D737AA">
        <w:t xml:space="preserve"> un</w:t>
      </w:r>
      <w:r w:rsidR="007E76C5" w:rsidRPr="00D737AA">
        <w:t>d sich auf die wesentlichen Informationen beschränk</w:t>
      </w:r>
      <w:r w:rsidR="00BB286E" w:rsidRPr="00D737AA">
        <w:t>en</w:t>
      </w:r>
      <w:r w:rsidR="00EB4235" w:rsidRPr="00D737AA">
        <w:t xml:space="preserve"> </w:t>
      </w:r>
      <w:r w:rsidR="00EB4235" w:rsidRPr="00D737AA">
        <w:fldChar w:fldCharType="begin"/>
      </w:r>
      <w:r w:rsidR="00EB4235" w:rsidRPr="00D737AA">
        <w:instrText xml:space="preserve"> ADDIN ZOTERO_ITEM CSL_CITATION {"citationID":"QV3f1z9O","properties":{"formattedCitation":"(OpenAI, 2024f)","plainCitation":"(OpenAI, 2024f)","noteIndex":0},"citationItems":[{"id":1990,"uris":["http://zotero.org/users/14644665/items/393VH6P6"],"itemData":{"id":1990,"type":"webpage","abstract":"Explore developer resources, tutorials, API docs, and dynamic examples to get the most out of OpenAI's platform.","container-title":"Docs","language":"en","title":"Structured Outputs","URL":"https://platform.openai.com/docs/guides/structured-outputs","author":[{"family":"OpenAI","given":""}],"accessed":{"date-parts":[["2024",12,24]]},"issued":{"date-parts":[["2024"]]}}}],"schema":"https://github.com/citation-style-language/schema/raw/master/csl-citation.json"} </w:instrText>
      </w:r>
      <w:r w:rsidR="00EB4235" w:rsidRPr="00D737AA">
        <w:fldChar w:fldCharType="separate"/>
      </w:r>
      <w:r w:rsidR="00EB4235" w:rsidRPr="00D737AA">
        <w:rPr>
          <w:rFonts w:cs="Arial"/>
        </w:rPr>
        <w:t>(OpenAI, 2024f)</w:t>
      </w:r>
      <w:r w:rsidR="00EB4235" w:rsidRPr="00D737AA">
        <w:fldChar w:fldCharType="end"/>
      </w:r>
      <w:r w:rsidR="00E777A1" w:rsidRPr="00D737AA">
        <w:t xml:space="preserve">. </w:t>
      </w:r>
      <w:r w:rsidR="008619BD" w:rsidRPr="00D737AA">
        <w:t xml:space="preserve">Die Ausgabe </w:t>
      </w:r>
      <w:r w:rsidR="00481850" w:rsidRPr="00D737AA">
        <w:t xml:space="preserve">des LLMs in Form </w:t>
      </w:r>
      <w:r w:rsidR="008619BD" w:rsidRPr="00D737AA">
        <w:t xml:space="preserve">von Text als unstrukturierte Daten würde </w:t>
      </w:r>
      <w:r w:rsidR="003423EC" w:rsidRPr="00D737AA">
        <w:t xml:space="preserve">aus meiner Sicht die Weiterverarbeitung erschweren, weshalb die </w:t>
      </w:r>
      <w:r w:rsidR="001F7DFC" w:rsidRPr="00D737AA">
        <w:t xml:space="preserve">Auferlegung eines JSON-Schemas </w:t>
      </w:r>
      <w:r w:rsidR="00366C38" w:rsidRPr="00D737AA">
        <w:t>für eine semi-strukturierte</w:t>
      </w:r>
      <w:r w:rsidR="0031102C" w:rsidRPr="00D737AA">
        <w:t xml:space="preserve"> Ausgabe</w:t>
      </w:r>
      <w:r w:rsidR="00E934D8" w:rsidRPr="00D737AA">
        <w:t xml:space="preserve"> </w:t>
      </w:r>
      <w:r w:rsidR="00BB2CB2" w:rsidRPr="00D737AA">
        <w:t xml:space="preserve">als </w:t>
      </w:r>
      <w:r w:rsidR="00AA6B1B" w:rsidRPr="00D737AA">
        <w:t>wesentliche</w:t>
      </w:r>
      <w:r w:rsidR="00BB2CB2" w:rsidRPr="00D737AA">
        <w:t>r</w:t>
      </w:r>
      <w:r w:rsidR="00AA6B1B" w:rsidRPr="00D737AA">
        <w:t xml:space="preserve"> </w:t>
      </w:r>
      <w:r w:rsidR="001F7DFC" w:rsidRPr="00D737AA">
        <w:t xml:space="preserve">Vorteil </w:t>
      </w:r>
      <w:r w:rsidR="00BB2CB2" w:rsidRPr="00D737AA">
        <w:t>angesehen wird</w:t>
      </w:r>
      <w:r w:rsidR="001F7DFC" w:rsidRPr="00D737AA">
        <w:t>.</w:t>
      </w:r>
      <w:r w:rsidR="00542DB7" w:rsidRPr="00D737AA">
        <w:t xml:space="preserve"> Für den </w:t>
      </w:r>
      <w:r w:rsidR="00CF49FF" w:rsidRPr="00D737AA">
        <w:t xml:space="preserve">vorliegenden </w:t>
      </w:r>
      <w:r w:rsidR="00542DB7" w:rsidRPr="00D737AA">
        <w:lastRenderedPageBreak/>
        <w:t xml:space="preserve">Anwendungsfall </w:t>
      </w:r>
      <w:r w:rsidR="00CF49FF" w:rsidRPr="00D737AA">
        <w:t xml:space="preserve">wurde solch ein </w:t>
      </w:r>
      <w:commentRangeStart w:id="10"/>
      <w:r w:rsidR="00CF49FF" w:rsidRPr="00D737AA">
        <w:t>JSON-Schema</w:t>
      </w:r>
      <w:r w:rsidR="002C0744" w:rsidRPr="00D737AA">
        <w:t xml:space="preserve"> </w:t>
      </w:r>
      <w:commentRangeEnd w:id="10"/>
      <w:r w:rsidR="00422FB9" w:rsidRPr="00D737AA">
        <w:rPr>
          <w:rStyle w:val="Kommentarzeichen"/>
        </w:rPr>
        <w:commentReference w:id="10"/>
      </w:r>
      <w:r w:rsidR="002C0744" w:rsidRPr="00D737AA">
        <w:t xml:space="preserve">eigenständig erstellt </w:t>
      </w:r>
      <w:r w:rsidR="001364EC" w:rsidRPr="00D737AA">
        <w:t>und bei den Anfragen an das LLM mit übergeben.</w:t>
      </w:r>
      <w:r w:rsidR="003E4148">
        <w:t xml:space="preserve"> </w:t>
      </w:r>
      <w:r w:rsidR="002E6767" w:rsidRPr="00BF3B19">
        <w:t xml:space="preserve">Das Modell wird über die OpenAI Batch API verwendet. Dabei werden die Anfragen gesammelt übergeben und von OpenAI innerhalb von 24 Stunden bearbeitet </w:t>
      </w:r>
      <w:r w:rsidR="002E6767" w:rsidRPr="00BF3B19">
        <w:fldChar w:fldCharType="begin"/>
      </w:r>
      <w:r w:rsidR="002E6767" w:rsidRPr="00BF3B19">
        <w:instrText xml:space="preserve"> ADDIN ZOTERO_ITEM CSL_CITATION {"citationID":"ZBxi6Ka0","properties":{"formattedCitation":"(OpenAI,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002E6767" w:rsidRPr="00BF3B19">
        <w:fldChar w:fldCharType="separate"/>
      </w:r>
      <w:r w:rsidR="002E6767" w:rsidRPr="00BF3B19">
        <w:rPr>
          <w:rFonts w:cs="Arial"/>
        </w:rPr>
        <w:t>(OpenAI, 2025b)</w:t>
      </w:r>
      <w:r w:rsidR="002E6767" w:rsidRPr="00BF3B19">
        <w:fldChar w:fldCharType="end"/>
      </w:r>
      <w:r w:rsidR="002E6767" w:rsidRPr="00BF3B19">
        <w:t>. Die Ausgaben des Modells inkl. dazugehöriger Metadaten können anschließend heruntergeladen werden. Aufgrund des Bearbeitungszeitraums von 24 Stunden gewährt OpenAI auf die Kosten einen Preisnachlass von 50</w:t>
      </w:r>
      <w:r w:rsidR="007D42F0" w:rsidRPr="00BF3B19">
        <w:t xml:space="preserve"> </w:t>
      </w:r>
      <w:r w:rsidR="002E6767" w:rsidRPr="00BF3B19">
        <w:t xml:space="preserve">% </w:t>
      </w:r>
      <w:r w:rsidR="002E6767" w:rsidRPr="00BF3B19">
        <w:fldChar w:fldCharType="begin"/>
      </w:r>
      <w:r w:rsidR="002E6767" w:rsidRPr="00BF3B19">
        <w:instrText xml:space="preserve"> ADDIN ZOTERO_ITEM CSL_CITATION {"citationID":"2qZ9l9EH","properties":{"formattedCitation":"(OpenAI, 2025b)","plainCitation":"(OpenAI, 2025b)","noteIndex":0},"citationItems":[{"id":2209,"uris":["http://zotero.org/users/14644665/items/3DLR9ZIC"],"itemData":{"id":2209,"type":"webpage","abstract":"Explore developer resources, tutorials, API docs, and dynamic examples to get the most out of OpenAI's platform.","container-title":"OpenAI Platform","language":"en","title":"Batch API","URL":"https://platform.openai.com/docs/guides/batch/batch-api","author":[{"family":"OpenAI","given":""}],"accessed":{"date-parts":[["2025",1,17]]},"issued":{"date-parts":[["2025"]]}}}],"schema":"https://github.com/citation-style-language/schema/raw/master/csl-citation.json"} </w:instrText>
      </w:r>
      <w:r w:rsidR="002E6767" w:rsidRPr="00BF3B19">
        <w:fldChar w:fldCharType="separate"/>
      </w:r>
      <w:r w:rsidR="002E6767" w:rsidRPr="00BF3B19">
        <w:rPr>
          <w:rFonts w:cs="Arial"/>
        </w:rPr>
        <w:t>(OpenAI, 2025b)</w:t>
      </w:r>
      <w:r w:rsidR="002E6767" w:rsidRPr="00BF3B19">
        <w:fldChar w:fldCharType="end"/>
      </w:r>
      <w:r w:rsidR="002E6767" w:rsidRPr="00BF3B19">
        <w:t>.</w:t>
      </w:r>
      <w:r w:rsidR="002E6767">
        <w:t xml:space="preserve"> </w:t>
      </w:r>
    </w:p>
    <w:p w14:paraId="7D342C80" w14:textId="77777777" w:rsidR="00063B35" w:rsidRPr="00BB2D45" w:rsidRDefault="00063B35" w:rsidP="00DB2053">
      <w:pPr>
        <w:autoSpaceDE w:val="0"/>
        <w:autoSpaceDN w:val="0"/>
        <w:adjustRightInd w:val="0"/>
        <w:spacing w:after="0"/>
        <w:jc w:val="both"/>
      </w:pPr>
    </w:p>
    <w:p w14:paraId="189BB60C" w14:textId="642ACB01" w:rsidR="007A763E" w:rsidRPr="002A664A" w:rsidRDefault="007A763E" w:rsidP="00F34611">
      <w:pPr>
        <w:pStyle w:val="berschrift2"/>
      </w:pPr>
      <w:bookmarkStart w:id="11" w:name="_Toc189404898"/>
      <w:r w:rsidRPr="002A664A">
        <w:t>Datensatz</w:t>
      </w:r>
      <w:bookmarkEnd w:id="11"/>
    </w:p>
    <w:p w14:paraId="71295ACF" w14:textId="07B66CB2" w:rsidR="009B6306" w:rsidRDefault="00EC08AC">
      <w:pPr>
        <w:jc w:val="both"/>
      </w:pPr>
      <w:r w:rsidRPr="007F078C">
        <w:rPr>
          <w:rFonts w:cs="Arial"/>
        </w:rPr>
        <w:t xml:space="preserve">Um dem </w:t>
      </w:r>
      <w:r w:rsidR="009B6306" w:rsidRPr="007F078C">
        <w:rPr>
          <w:rFonts w:cs="Arial"/>
        </w:rPr>
        <w:t>oben beschriebenen Mangel</w:t>
      </w:r>
      <w:r w:rsidRPr="007F078C">
        <w:rPr>
          <w:rFonts w:cs="Arial"/>
        </w:rPr>
        <w:t xml:space="preserve"> an annotierten Daten</w:t>
      </w:r>
      <w:r w:rsidR="00B02481" w:rsidRPr="007F078C">
        <w:rPr>
          <w:rFonts w:cs="Arial"/>
        </w:rPr>
        <w:t xml:space="preserve"> für das Argument Mining </w:t>
      </w:r>
      <w:r w:rsidR="009B6306" w:rsidRPr="007F078C">
        <w:t xml:space="preserve">entgegenzuwirken, </w:t>
      </w:r>
      <w:r w:rsidR="00B02481" w:rsidRPr="007F078C">
        <w:t xml:space="preserve">führen </w:t>
      </w:r>
      <w:r w:rsidR="00B02481" w:rsidRPr="007F078C">
        <w:rPr>
          <w:rFonts w:cs="Arial"/>
        </w:rPr>
        <w:t xml:space="preserve">Lawrence </w:t>
      </w:r>
      <w:r w:rsidR="00AF4E1F" w:rsidRPr="007F078C">
        <w:rPr>
          <w:rFonts w:cs="Arial"/>
        </w:rPr>
        <w:t>und</w:t>
      </w:r>
      <w:r w:rsidR="00B02481" w:rsidRPr="007F078C">
        <w:rPr>
          <w:rFonts w:cs="Arial"/>
        </w:rPr>
        <w:t xml:space="preserve"> Reed</w:t>
      </w:r>
      <w:r w:rsidR="00B02481" w:rsidRPr="007F078C">
        <w:t xml:space="preserve"> </w:t>
      </w:r>
      <w:r w:rsidR="00B02481" w:rsidRPr="007F078C">
        <w:fldChar w:fldCharType="begin"/>
      </w:r>
      <w:r w:rsidR="00F925DF" w:rsidRPr="007F078C">
        <w:instrText xml:space="preserve"> ADDIN ZOTERO_ITEM CSL_CITATION {"citationID":"hXoN0p8Y","properties":{"formattedCitation":"(2020, S. 780, 798)","plainCitation":"(2020, S. 780, 798)","noteIndex":0},"citationItems":[{"id":237,"uris":["http://zotero.org/users/14644665/items/BMEGHZ9H"],"itemData":{"id":237,"type":"article-journal","abstract":"Argument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 798","label":"page","suppress-author":true}],"schema":"https://github.com/citation-style-language/schema/raw/master/csl-citation.json"} </w:instrText>
      </w:r>
      <w:r w:rsidR="00B02481" w:rsidRPr="007F078C">
        <w:fldChar w:fldCharType="separate"/>
      </w:r>
      <w:r w:rsidR="00B02481" w:rsidRPr="007F078C">
        <w:rPr>
          <w:rFonts w:cs="Arial"/>
        </w:rPr>
        <w:t>(2020, S. 780, 798)</w:t>
      </w:r>
      <w:r w:rsidR="00B02481" w:rsidRPr="007F078C">
        <w:fldChar w:fldCharType="end"/>
      </w:r>
      <w:r w:rsidR="009D7922" w:rsidRPr="007F078C">
        <w:t xml:space="preserve"> an, dass</w:t>
      </w:r>
      <w:r w:rsidR="00B02481" w:rsidRPr="007F078C">
        <w:t xml:space="preserve"> </w:t>
      </w:r>
      <w:r w:rsidR="009B6306" w:rsidRPr="007F078C">
        <w:t>sich einige Untersuchungen mit der Erstellung von Annotations</w:t>
      </w:r>
      <w:r w:rsidR="002D7DBE" w:rsidRPr="007F078C">
        <w:t>r</w:t>
      </w:r>
      <w:r w:rsidR="009B6306" w:rsidRPr="007F078C">
        <w:t>ichtlinien beschäftigen</w:t>
      </w:r>
      <w:r w:rsidR="003A4340" w:rsidRPr="007F078C">
        <w:t xml:space="preserve">. Sie weisen jedoch </w:t>
      </w:r>
      <w:r w:rsidR="00BD13BB" w:rsidRPr="007F078C">
        <w:t xml:space="preserve">auf den Nachteil </w:t>
      </w:r>
      <w:r w:rsidR="003A4340" w:rsidRPr="007F078C">
        <w:t xml:space="preserve">hin, </w:t>
      </w:r>
      <w:r w:rsidR="003164D1" w:rsidRPr="007F078C">
        <w:t xml:space="preserve">dass sich die </w:t>
      </w:r>
      <w:r w:rsidR="009B6306" w:rsidRPr="007F078C">
        <w:t xml:space="preserve">spezifischen </w:t>
      </w:r>
      <w:r w:rsidR="002D7DBE" w:rsidRPr="007F078C">
        <w:t>Annotationsrichtlinien</w:t>
      </w:r>
      <w:r w:rsidR="009B6306" w:rsidRPr="007F078C">
        <w:t xml:space="preserve"> </w:t>
      </w:r>
      <w:r w:rsidR="00751833" w:rsidRPr="007F078C">
        <w:t xml:space="preserve">auf die Besonderheiten des </w:t>
      </w:r>
      <w:r w:rsidR="009B6306" w:rsidRPr="007F078C">
        <w:t>jeweiligen Bereich</w:t>
      </w:r>
      <w:r w:rsidR="00751833" w:rsidRPr="007F078C">
        <w:t>s</w:t>
      </w:r>
      <w:r w:rsidR="009B6306" w:rsidRPr="007F078C">
        <w:t xml:space="preserve"> beschränken, in dem sie entwickelt wurden</w:t>
      </w:r>
      <w:r w:rsidR="00A0446C" w:rsidRPr="007F078C">
        <w:t>,</w:t>
      </w:r>
      <w:r w:rsidR="003164D1" w:rsidRPr="007F078C">
        <w:t xml:space="preserve"> und </w:t>
      </w:r>
      <w:r w:rsidR="00C2588B" w:rsidRPr="007F078C">
        <w:t xml:space="preserve">sich </w:t>
      </w:r>
      <w:r w:rsidR="003164D1" w:rsidRPr="007F078C">
        <w:t xml:space="preserve">somit </w:t>
      </w:r>
      <w:r w:rsidR="0005088C" w:rsidRPr="007F078C">
        <w:t xml:space="preserve">darauf aufbauende </w:t>
      </w:r>
      <w:r w:rsidR="005C0A10" w:rsidRPr="007F078C">
        <w:t xml:space="preserve">Methoden </w:t>
      </w:r>
      <w:r w:rsidR="00677C92" w:rsidRPr="007F078C">
        <w:t>auch nur für diesen Bereich</w:t>
      </w:r>
      <w:r w:rsidR="005C0A10" w:rsidRPr="007F078C">
        <w:t xml:space="preserve"> eignen</w:t>
      </w:r>
      <w:r w:rsidR="009B6306" w:rsidRPr="007F078C">
        <w:t xml:space="preserve"> </w:t>
      </w:r>
      <w:r w:rsidR="009B6306" w:rsidRPr="007F078C">
        <w:fldChar w:fldCharType="begin"/>
      </w:r>
      <w:r w:rsidR="009B6306" w:rsidRPr="007F078C">
        <w:instrText xml:space="preserve"> ADDIN ZOTERO_ITEM CSL_CITATION {"citationID":"lqtaWw7Q","properties":{"formattedCitation":"(Lawrence &amp; Reed, 2020, S. 806)","plainCitation":"(Lawrence &amp; Reed, 2020, S. 806)","noteIndex":0},"citationItems":[{"id":237,"uris":["http://zotero.org/users/14644665/items/BMEGHZ9H"],"itemData":{"id":237,"type":"article-journal","abstract":"Argument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Mining","volume":"45","author":[{"family":"Lawrence","given":"John"},{"family":"Reed","given":"Chris"}],"issued":{"date-parts":[["2020",1]]}},"locator":"806","label":"page"}],"schema":"https://github.com/citation-style-language/schema/raw/master/csl-citation.json"} </w:instrText>
      </w:r>
      <w:r w:rsidR="009B6306" w:rsidRPr="007F078C">
        <w:fldChar w:fldCharType="separate"/>
      </w:r>
      <w:r w:rsidR="009B6306" w:rsidRPr="007F078C">
        <w:rPr>
          <w:rFonts w:cs="Arial"/>
        </w:rPr>
        <w:t>(Lawrence &amp; Reed, 2020, S. 806)</w:t>
      </w:r>
      <w:r w:rsidR="009B6306" w:rsidRPr="007F078C">
        <w:fldChar w:fldCharType="end"/>
      </w:r>
      <w:r w:rsidR="009B6306" w:rsidRPr="007F078C">
        <w:t xml:space="preserve">. Zudem kann es trotz dieser Richtlinien zu Abweichungen aufgrund subjektiver Einschätzungen kommen </w:t>
      </w:r>
      <w:r w:rsidR="009B6306" w:rsidRPr="007F078C">
        <w:fldChar w:fldCharType="begin"/>
      </w:r>
      <w:r w:rsidR="009B6306" w:rsidRPr="007F078C">
        <w:instrText xml:space="preserve"> ADDIN ZOTERO_ITEM CSL_CITATION {"citationID":"AmGAFtjw","properties":{"formattedCitation":"(Peldszus &amp; Stede, 2013, S. 27)","plainCitation":"(Peldszus &amp; Stede, 2013, S. 27)","noteIndex":0},"citationItems":[{"id":977,"uris":["http://zotero.org/users/14644665/items/KTRCCE94"],"itemData":{"id":977,"type":"article-journal","abstract":"In this paper, the authors consider argument mining as the task of building a formal representation for an argumentative piece of text. Their goal is to provide a critical survey of the literature on both the resulting representations (i.e., argument diagramming techniques) and on the various aspects of the automatic analysis process. For representation, the authors also provide a synthesized proposal of a scheme that combines advantages from several of the earlier approaches; in addition, the authors discuss the relationship between representing argument structure and the rhetorical structure of texts in the sense of Mann and Thompsons (1988) RST. Then, for the argument mining problem, the authors also cover the literature on closely-related tasks that have been tackled in Computational Linguistics, because they think that these can contribute to more powerful argument mining systems than the first prototypes that were built in recent years. The paper concludes with the authors’ suggestions for the major challenges that should be addressed in the field of argument mining.","container-title":"International Journal of Cognitive Informatics and Natural Intelligence","DOI":"10.4018/jcini.2013010101","ISSN":"1557-3958, 1557-3966","issue":"1","language":"ng","note":"done","page":"1-31","source":"DOI.org (Crossref)","title":"From Argument Diagrams to Argumentation Mining in Texts: A Survey","title-short":"From Argument Diagrams to Argumentation Mining in Texts","volume":"7","author":[{"family":"Peldszus","given":"Andreas"},{"family":"Stede","given":"Manfred"}],"issued":{"date-parts":[["2013",1,1]]}},"locator":"27","label":"page"}],"schema":"https://github.com/citation-style-language/schema/raw/master/csl-citation.json"} </w:instrText>
      </w:r>
      <w:r w:rsidR="009B6306" w:rsidRPr="007F078C">
        <w:fldChar w:fldCharType="separate"/>
      </w:r>
      <w:r w:rsidR="009B6306" w:rsidRPr="007F078C">
        <w:rPr>
          <w:rFonts w:cs="Arial"/>
        </w:rPr>
        <w:t>(Peldszus &amp; Stede, 2013, S. 27)</w:t>
      </w:r>
      <w:r w:rsidR="009B6306" w:rsidRPr="007F078C">
        <w:fldChar w:fldCharType="end"/>
      </w:r>
      <w:r w:rsidR="009B6306" w:rsidRPr="007F078C">
        <w:t xml:space="preserve">. Die Übereinstimmung zwischen den </w:t>
      </w:r>
      <w:proofErr w:type="spellStart"/>
      <w:r w:rsidR="009B6306" w:rsidRPr="007F078C">
        <w:t>Annotatoren</w:t>
      </w:r>
      <w:proofErr w:type="spellEnd"/>
      <w:r w:rsidR="009B6306" w:rsidRPr="007F078C">
        <w:t xml:space="preserve"> kann als </w:t>
      </w:r>
      <w:proofErr w:type="spellStart"/>
      <w:r w:rsidR="009B6306" w:rsidRPr="007F078C">
        <w:t>Gütemaß</w:t>
      </w:r>
      <w:proofErr w:type="spellEnd"/>
      <w:r w:rsidR="009B6306" w:rsidRPr="007F078C">
        <w:t xml:space="preserve"> für die Zuverlässigkeit der Annotation herangezogen werden </w:t>
      </w:r>
      <w:r w:rsidR="009B6306" w:rsidRPr="007F078C">
        <w:rPr>
          <w:i/>
        </w:rPr>
        <w:fldChar w:fldCharType="begin"/>
      </w:r>
      <w:r w:rsidR="009B6306" w:rsidRPr="007F078C">
        <w:rPr>
          <w:i/>
        </w:rPr>
        <w:instrText xml:space="preserve"> ADDIN ZOTERO_ITEM CSL_CITATION {"citationID":"8eBnPwGc","properties":{"formattedCitation":"(Cabrio &amp; Villata, 2018, S. 5428)","plainCitation":"(Cabrio &amp; Villata, 2018, S. 5428)","noteIndex":0},"citationItems":[{"id":953,"uris":["http://zotero.org/users/14644665/items/IQNIBDA6"],"itemData":{"id":953,"type":"paper-conference","abstract":"Argument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5428","label":"page"}],"schema":"https://github.com/citation-style-language/schema/raw/master/csl-citation.json"} </w:instrText>
      </w:r>
      <w:r w:rsidR="009B6306" w:rsidRPr="007F078C">
        <w:rPr>
          <w:i/>
        </w:rPr>
        <w:fldChar w:fldCharType="separate"/>
      </w:r>
      <w:r w:rsidR="009B6306" w:rsidRPr="007F078C">
        <w:rPr>
          <w:rFonts w:cs="Arial"/>
        </w:rPr>
        <w:t>(Cabrio &amp; Villata, 2018, S. 5428)</w:t>
      </w:r>
      <w:r w:rsidR="009B6306" w:rsidRPr="007F078C">
        <w:rPr>
          <w:i/>
        </w:rPr>
        <w:fldChar w:fldCharType="end"/>
      </w:r>
      <w:r w:rsidR="009B6306" w:rsidRPr="007F078C">
        <w:rPr>
          <w:i/>
        </w:rPr>
        <w:t xml:space="preserve">. </w:t>
      </w:r>
      <w:r w:rsidR="00FD51CA" w:rsidRPr="007F078C">
        <w:t xml:space="preserve">Es gibt verschiedene Datensätze, welche sich in ihrem Schwerpunkt und den Annotationen unterscheiden </w:t>
      </w:r>
      <w:r w:rsidR="00FD51CA" w:rsidRPr="007F078C">
        <w:fldChar w:fldCharType="begin"/>
      </w:r>
      <w:r w:rsidR="00FD51CA" w:rsidRPr="007F078C">
        <w:instrText xml:space="preserve"> ADDIN ZOTERO_ITEM CSL_CITATION {"citationID":"PU8n9Slm","properties":{"formattedCitation":"(Lawrence &amp; Reed, 2020, S. 780\\uc0\\u8211{}786)","</w:instrText>
      </w:r>
      <w:r w:rsidR="00FD51CA" w:rsidRPr="007F078C">
        <w:rPr>
          <w:lang w:val="en-US"/>
        </w:rPr>
        <w:instrText xml:space="preserve">plainCitation":"(Lawrence &amp; Reed, 2020, S. 780–786)","noteIndex":0},"citationItems":[{"id":237,"uris":["http://zotero.org/users/14644665/items/BMEGHZ9H"],"itemData":{"id":237,"type":"article-journal","abstract":"Argument mining is the automatic identification and extraction of the structure of inference and reasoning expressed as arguments presented in natural language. Understanding argumentative structure makes it possible to determine not only what positions people are adopting, but also why they hold the opinions they do, providing valuable insights in domains as diverse as financial market prediction and public relations. This survey explores the techniques that establish the foundations for argument mining, provides a review of recent advances in argument mining techniques, and discusses the challenges faced in automatically extracting a deeper understanding of reasoning expressed in language in general.","container-title":"Computational Linguistics","DOI":"10.1162/coli_a_00364","ISSN":"0891-2017, 1530-9312","issue":"4","journalAbbreviation":"Computational Linguistics","language":"en","note":"done","page":"765-818","source":"DOI.org (Crossref)","title":"Argument Mining: A Survey","title-short":"Argument Mining","volume":"45","author":[{"family":"Lawrence","given":"John"},{"family":"Reed","given":"Chris"}],"issued":{"date-parts":[["2020",1]]}},"locator":"780-786","label":"page"}],"schema":"https://github.com/citation-style-language/schema/raw/master/csl-citation.json"} </w:instrText>
      </w:r>
      <w:r w:rsidR="00FD51CA" w:rsidRPr="007F078C">
        <w:fldChar w:fldCharType="separate"/>
      </w:r>
      <w:r w:rsidR="00FD51CA" w:rsidRPr="007F078C">
        <w:rPr>
          <w:rFonts w:cs="Arial"/>
          <w:lang w:val="en-US"/>
        </w:rPr>
        <w:t>(Lawrence &amp; Reed, 2020, S. 780–786)</w:t>
      </w:r>
      <w:r w:rsidR="00FD51CA" w:rsidRPr="007F078C">
        <w:fldChar w:fldCharType="end"/>
      </w:r>
      <w:r w:rsidR="00FD51CA" w:rsidRPr="007F078C">
        <w:rPr>
          <w:lang w:val="en-US"/>
        </w:rPr>
        <w:t xml:space="preserve">. </w:t>
      </w:r>
      <w:r w:rsidR="009B6306" w:rsidRPr="007F078C">
        <w:rPr>
          <w:rFonts w:cs="Arial"/>
          <w:lang w:val="en-US"/>
        </w:rPr>
        <w:t xml:space="preserve">Cabrio </w:t>
      </w:r>
      <w:r w:rsidR="00AF4E1F" w:rsidRPr="007F078C">
        <w:rPr>
          <w:rFonts w:cs="Arial"/>
          <w:lang w:val="en-US"/>
        </w:rPr>
        <w:t>und</w:t>
      </w:r>
      <w:r w:rsidR="009B6306" w:rsidRPr="007F078C">
        <w:rPr>
          <w:rFonts w:cs="Arial"/>
          <w:lang w:val="en-US"/>
        </w:rPr>
        <w:t xml:space="preserve"> Villata</w:t>
      </w:r>
      <w:r w:rsidR="009B6306" w:rsidRPr="007F078C">
        <w:rPr>
          <w:lang w:val="en-US"/>
        </w:rPr>
        <w:t xml:space="preserve"> </w:t>
      </w:r>
      <w:r w:rsidR="009B6306" w:rsidRPr="007F078C">
        <w:fldChar w:fldCharType="begin"/>
      </w:r>
      <w:r w:rsidR="009B6306" w:rsidRPr="007F078C">
        <w:rPr>
          <w:lang w:val="en-US"/>
        </w:rPr>
        <w:instrText xml:space="preserve"> ADDIN ZOTERO_ITEM CSL_CITATION {"citationID":"GwoSweb3","properties":{"formattedCitation":"(2018, S. 5432)","plainCitation":"(2018, S. 5432)","noteIndex":0},"citationItems":[{"id":953,"uris":["http://zotero.org/users/14644665/items/IQNIBDA6"],"itemData":{"id":953,"type":"paper-conference","abstract":"Argument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5432","label":"page","suppress-author":true}],"schema":"https://github.com/citation-style-language/schema/raw/master/csl-citation.json"} </w:instrText>
      </w:r>
      <w:r w:rsidR="009B6306" w:rsidRPr="007F078C">
        <w:fldChar w:fldCharType="separate"/>
      </w:r>
      <w:r w:rsidR="009B6306" w:rsidRPr="007F078C">
        <w:rPr>
          <w:rFonts w:cs="Arial"/>
          <w:lang w:val="en-US"/>
        </w:rPr>
        <w:t>(2018, S. 5432)</w:t>
      </w:r>
      <w:r w:rsidR="009B6306" w:rsidRPr="007F078C">
        <w:fldChar w:fldCharType="end"/>
      </w:r>
      <w:r w:rsidR="009B6306" w:rsidRPr="007F078C">
        <w:rPr>
          <w:lang w:val="en-US"/>
        </w:rPr>
        <w:t xml:space="preserve"> bieten in ihrer Arbeit einen Vergleich von verfügbaren Datensätzen für das Argument Mining. </w:t>
      </w:r>
      <w:r w:rsidR="009B6306" w:rsidRPr="007F078C">
        <w:t xml:space="preserve">Sie weisen in diesem Zusammenhang darauf hin, dass aufgrund </w:t>
      </w:r>
      <w:r w:rsidR="00074F59" w:rsidRPr="007F078C">
        <w:t xml:space="preserve">fehlender </w:t>
      </w:r>
      <w:r w:rsidR="009B6306" w:rsidRPr="007F078C">
        <w:t>eindeutige</w:t>
      </w:r>
      <w:r w:rsidR="00074F59" w:rsidRPr="007F078C">
        <w:t>r</w:t>
      </w:r>
      <w:r w:rsidR="009B6306" w:rsidRPr="007F078C">
        <w:t xml:space="preserve"> Definition</w:t>
      </w:r>
      <w:r w:rsidR="00074F59" w:rsidRPr="007F078C">
        <w:t>en</w:t>
      </w:r>
      <w:r w:rsidR="009B6306" w:rsidRPr="007F078C">
        <w:t xml:space="preserve"> die Argumente in den Datensätze</w:t>
      </w:r>
      <w:r w:rsidR="00A0446C" w:rsidRPr="007F078C">
        <w:t>n</w:t>
      </w:r>
      <w:r w:rsidR="009B6306" w:rsidRPr="007F078C">
        <w:t xml:space="preserve"> unterschiedlich annotiert werden und sich somit auch nicht für jede Teilaufgabe des Argument </w:t>
      </w:r>
      <w:proofErr w:type="spellStart"/>
      <w:r w:rsidR="009B6306" w:rsidRPr="007F078C">
        <w:t>Minings</w:t>
      </w:r>
      <w:proofErr w:type="spellEnd"/>
      <w:r w:rsidR="009B6306" w:rsidRPr="007F078C">
        <w:t xml:space="preserve"> eignen. </w:t>
      </w:r>
      <w:r w:rsidR="005C1138" w:rsidRPr="007F078C">
        <w:t>Domänenunabhängige Rahmenbedingungen gibt es folglich nicht.</w:t>
      </w:r>
    </w:p>
    <w:p w14:paraId="41766C93" w14:textId="51D777EF" w:rsidR="004B0C84" w:rsidRPr="00E04072" w:rsidRDefault="00356AB6" w:rsidP="00F34611">
      <w:pPr>
        <w:jc w:val="both"/>
        <w:rPr>
          <w:rFonts w:cs="Arial"/>
        </w:rPr>
      </w:pPr>
      <w:r w:rsidRPr="004A0D05">
        <w:t xml:space="preserve">Für die Auswahl eines geeigneten Datensatzes wurden diverse Kriterien herangezogen. Zunächst sollte der </w:t>
      </w:r>
      <w:r w:rsidR="003E3441" w:rsidRPr="004A0D05">
        <w:t>Datensatz vorab nicht bereits von dem nicht-argumentativen Text befreit worden sein</w:t>
      </w:r>
      <w:r w:rsidR="00852873" w:rsidRPr="004A0D05">
        <w:t xml:space="preserve">, um die Realität bestmöglich abzubilden </w:t>
      </w:r>
      <w:r w:rsidR="003E3441" w:rsidRPr="004A0D05">
        <w:fldChar w:fldCharType="begin"/>
      </w:r>
      <w:r w:rsidR="003E3441" w:rsidRPr="004A0D05">
        <w:instrText xml:space="preserve"> ADDIN ZOTERO_ITEM CSL_CITATION {"citationID":"9y1f8kPh","properties":{"formattedCitation":"(Stab &amp; Gurevych, 2017b, S. 620)","plainCitation":"(Stab &amp; Gurevych, 2017b, S. 620)","noteIndex":0},"citationItems":[{"id":967,"uris":["http://zotero.org/users/14644665/items/TQBD3JQ9"],"itemData":{"id":967,"type":"article-journal","abstract":"In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Essays","volume":"43","author":[{"family":"Stab","given":"Christian"},{"family":"Gurevych","given":"Iryna"}],"issued":{"date-parts":[["2017",9]]}},"locator":"620","label":"page"}],"schema":"https://github.com/citation-style-language/schema/raw/master/csl-citation.json"} </w:instrText>
      </w:r>
      <w:r w:rsidR="003E3441" w:rsidRPr="004A0D05">
        <w:fldChar w:fldCharType="separate"/>
      </w:r>
      <w:r w:rsidR="003E3441" w:rsidRPr="004A0D05">
        <w:rPr>
          <w:rFonts w:cs="Arial"/>
        </w:rPr>
        <w:t>(Stab &amp; Gurevych, 2017b, S. 620)</w:t>
      </w:r>
      <w:r w:rsidR="003E3441" w:rsidRPr="004A0D05">
        <w:fldChar w:fldCharType="end"/>
      </w:r>
      <w:r w:rsidR="003E3441" w:rsidRPr="006F1043">
        <w:t xml:space="preserve">. </w:t>
      </w:r>
      <w:r w:rsidR="00A76B67" w:rsidRPr="006F1043">
        <w:t>Des</w:t>
      </w:r>
      <w:r w:rsidR="008B1E6A" w:rsidRPr="006F1043">
        <w:t xml:space="preserve"> W</w:t>
      </w:r>
      <w:r w:rsidR="00A76B67" w:rsidRPr="006F1043">
        <w:t>eite</w:t>
      </w:r>
      <w:r w:rsidR="008B1E6A" w:rsidRPr="006F1043">
        <w:t>re</w:t>
      </w:r>
      <w:r w:rsidR="00A76B67" w:rsidRPr="006F1043">
        <w:t xml:space="preserve">n wird der Ansatz verfolgt, nicht </w:t>
      </w:r>
      <w:r w:rsidR="00887B44" w:rsidRPr="006F1043">
        <w:t xml:space="preserve">für jede Teilaufgabe </w:t>
      </w:r>
      <w:r w:rsidR="00A76B67" w:rsidRPr="006F1043">
        <w:t xml:space="preserve">des </w:t>
      </w:r>
      <w:r w:rsidR="00674340" w:rsidRPr="006F1043">
        <w:t>Argument</w:t>
      </w:r>
      <w:r w:rsidR="00A76B67" w:rsidRPr="006F1043">
        <w:t xml:space="preserve"> </w:t>
      </w:r>
      <w:proofErr w:type="spellStart"/>
      <w:r w:rsidR="00A76B67" w:rsidRPr="006F1043">
        <w:t>Minings</w:t>
      </w:r>
      <w:proofErr w:type="spellEnd"/>
      <w:r w:rsidR="00A76B67" w:rsidRPr="006F1043">
        <w:t xml:space="preserve"> </w:t>
      </w:r>
      <w:r w:rsidR="00887B44" w:rsidRPr="006F1043">
        <w:t xml:space="preserve">einen eigenen Datensatz </w:t>
      </w:r>
      <w:r w:rsidR="00A76B67" w:rsidRPr="006F1043">
        <w:t xml:space="preserve">zu </w:t>
      </w:r>
      <w:r w:rsidR="00887B44" w:rsidRPr="006F1043">
        <w:t xml:space="preserve">verwenden. </w:t>
      </w:r>
      <w:r w:rsidR="00E56322" w:rsidRPr="006F1043">
        <w:t xml:space="preserve">Stattdessen soll sich der Datensatz über </w:t>
      </w:r>
      <w:r w:rsidR="00DF7A0F" w:rsidRPr="006F1043">
        <w:t xml:space="preserve">die </w:t>
      </w:r>
      <w:r w:rsidR="00887B44" w:rsidRPr="006F1043">
        <w:t xml:space="preserve">drei Teilaufgaben </w:t>
      </w:r>
      <w:r w:rsidR="00DF7A0F" w:rsidRPr="006F1043">
        <w:t xml:space="preserve">hinweg </w:t>
      </w:r>
      <w:r w:rsidR="00887B44" w:rsidRPr="006F1043">
        <w:t xml:space="preserve">verwenden </w:t>
      </w:r>
      <w:r w:rsidR="00DF7A0F" w:rsidRPr="006F1043">
        <w:lastRenderedPageBreak/>
        <w:t>lassen</w:t>
      </w:r>
      <w:r w:rsidR="00887B44" w:rsidRPr="006F1043">
        <w:t>.</w:t>
      </w:r>
      <w:r w:rsidR="00A42C0D" w:rsidRPr="006F1043">
        <w:t xml:space="preserve"> Es </w:t>
      </w:r>
      <w:r w:rsidR="00887B44" w:rsidRPr="006F1043">
        <w:t xml:space="preserve">bedarf </w:t>
      </w:r>
      <w:r w:rsidR="00A42C0D" w:rsidRPr="006F1043">
        <w:t xml:space="preserve">folglich </w:t>
      </w:r>
      <w:r w:rsidR="00887B44" w:rsidRPr="006F1043">
        <w:t xml:space="preserve">eines annotierten Datensatzes, in dem </w:t>
      </w:r>
      <w:r w:rsidR="00507DF9" w:rsidRPr="006F1043">
        <w:t xml:space="preserve">sowohl </w:t>
      </w:r>
      <w:r w:rsidR="00887B44" w:rsidRPr="006F1043">
        <w:t xml:space="preserve">die </w:t>
      </w:r>
      <w:r w:rsidR="00E3790C" w:rsidRPr="006F1043">
        <w:t>A</w:t>
      </w:r>
      <w:r w:rsidR="00887B44" w:rsidRPr="006F1043">
        <w:t>rgument</w:t>
      </w:r>
      <w:r w:rsidR="00961A84" w:rsidRPr="006F1043">
        <w:t>ationsk</w:t>
      </w:r>
      <w:r w:rsidR="00887B44" w:rsidRPr="006F1043">
        <w:t xml:space="preserve">omponenten </w:t>
      </w:r>
      <w:r w:rsidR="00507DF9" w:rsidRPr="006F1043">
        <w:t xml:space="preserve">als auch </w:t>
      </w:r>
      <w:r w:rsidR="00887B44" w:rsidRPr="006F1043">
        <w:t>d</w:t>
      </w:r>
      <w:r w:rsidR="00A42C0D" w:rsidRPr="006F1043">
        <w:t>ie</w:t>
      </w:r>
      <w:r w:rsidR="00887B44" w:rsidRPr="006F1043">
        <w:t xml:space="preserve"> argumentativen Beziehungen ausgewiesen werden. </w:t>
      </w:r>
      <w:r w:rsidR="00F06999" w:rsidRPr="006F1043">
        <w:t xml:space="preserve">Zudem soll der Datensatz </w:t>
      </w:r>
      <w:r w:rsidR="00563F3A" w:rsidRPr="006F1043">
        <w:t xml:space="preserve">annotierter </w:t>
      </w:r>
      <w:r w:rsidR="00F06999" w:rsidRPr="006F1043">
        <w:t xml:space="preserve">sein, damit </w:t>
      </w:r>
      <w:r w:rsidR="00563F3A" w:rsidRPr="006F1043">
        <w:t>a</w:t>
      </w:r>
      <w:r w:rsidR="00887B44" w:rsidRPr="006F1043">
        <w:t>nhand der Grundwahrheit die Ausgabe</w:t>
      </w:r>
      <w:r w:rsidR="00563F3A" w:rsidRPr="006F1043">
        <w:t>n</w:t>
      </w:r>
      <w:r w:rsidR="00887B44" w:rsidRPr="006F1043">
        <w:t xml:space="preserve"> des LLMs </w:t>
      </w:r>
      <w:r w:rsidR="00563F3A" w:rsidRPr="006F1043">
        <w:t>evaluier</w:t>
      </w:r>
      <w:r w:rsidR="00F06999" w:rsidRPr="006F1043">
        <w:t>t werden können</w:t>
      </w:r>
      <w:r w:rsidR="00887B44" w:rsidRPr="006F1043">
        <w:t>.</w:t>
      </w:r>
      <w:r w:rsidR="00B22711" w:rsidRPr="006F1043">
        <w:t xml:space="preserve"> Sofern kein passender Datensatz verfügbar ist, </w:t>
      </w:r>
      <w:r w:rsidR="0033434B" w:rsidRPr="006F1043">
        <w:t>bestünde die Möglichkeit</w:t>
      </w:r>
      <w:r w:rsidR="00AF16D4" w:rsidRPr="006F1043">
        <w:t>,</w:t>
      </w:r>
      <w:r w:rsidR="0033434B" w:rsidRPr="006F1043">
        <w:t xml:space="preserve"> einen eigenen Datensatz zu erstellen. </w:t>
      </w:r>
      <w:r w:rsidR="00E72D5D" w:rsidRPr="006F1043">
        <w:t xml:space="preserve">Der Schwerpunkt der Untersuchung liegt </w:t>
      </w:r>
      <w:r w:rsidR="00DC7CF3" w:rsidRPr="006F1043">
        <w:t xml:space="preserve">jedoch </w:t>
      </w:r>
      <w:r w:rsidR="00E72D5D" w:rsidRPr="006F1043">
        <w:t xml:space="preserve">auf der Anwendung von Eingabeaufforderungen in LLMs für Argument Mining und nicht auf der sprachwissenschaftlichen Theorie zu Argumenten. In Kombination </w:t>
      </w:r>
      <w:r w:rsidR="00CB0D53" w:rsidRPr="006F1043">
        <w:t xml:space="preserve">mit </w:t>
      </w:r>
      <w:r w:rsidR="00CE7594" w:rsidRPr="006F1043">
        <w:t xml:space="preserve">dem Aufwand </w:t>
      </w:r>
      <w:r w:rsidR="00E23ADE" w:rsidRPr="006F1043">
        <w:t xml:space="preserve">für die </w:t>
      </w:r>
      <w:r w:rsidR="00966754" w:rsidRPr="006F1043">
        <w:t xml:space="preserve">Datenbeschriftung </w:t>
      </w:r>
      <w:r w:rsidR="004732D9" w:rsidRPr="006F1043">
        <w:t xml:space="preserve">wird </w:t>
      </w:r>
      <w:r w:rsidR="00966754" w:rsidRPr="006F1043">
        <w:t xml:space="preserve">sich </w:t>
      </w:r>
      <w:r w:rsidR="00DC7CF3" w:rsidRPr="006F1043">
        <w:t>gegen</w:t>
      </w:r>
      <w:r w:rsidR="0033434B" w:rsidRPr="006F1043">
        <w:t xml:space="preserve"> </w:t>
      </w:r>
      <w:r w:rsidR="00CB0D53" w:rsidRPr="006F1043">
        <w:t xml:space="preserve">die Erstellung eines eigenen Datensatzes </w:t>
      </w:r>
      <w:r w:rsidR="00966754" w:rsidRPr="006F1043">
        <w:t xml:space="preserve">entschieden. </w:t>
      </w:r>
      <w:r w:rsidR="00B72C1C" w:rsidRPr="006F1043">
        <w:t xml:space="preserve">Zur Orientierung: </w:t>
      </w:r>
      <w:r w:rsidR="00F32EC3" w:rsidRPr="006F1043">
        <w:t xml:space="preserve">Die </w:t>
      </w:r>
      <w:r w:rsidR="002D7DBE" w:rsidRPr="006F1043">
        <w:t>Annotationsrichtlinien</w:t>
      </w:r>
      <w:r w:rsidR="00F32EC3" w:rsidRPr="006F1043">
        <w:t xml:space="preserve"> von </w:t>
      </w:r>
      <w:r w:rsidR="00F32EC3" w:rsidRPr="006F1043">
        <w:rPr>
          <w:rFonts w:cs="Arial"/>
        </w:rPr>
        <w:t xml:space="preserve">Stab </w:t>
      </w:r>
      <w:r w:rsidR="00AF4E1F" w:rsidRPr="006F1043">
        <w:rPr>
          <w:rFonts w:cs="Arial"/>
        </w:rPr>
        <w:t>und</w:t>
      </w:r>
      <w:r w:rsidR="00F32EC3" w:rsidRPr="006F1043">
        <w:rPr>
          <w:rFonts w:cs="Arial"/>
        </w:rPr>
        <w:t xml:space="preserve"> </w:t>
      </w:r>
      <w:proofErr w:type="spellStart"/>
      <w:r w:rsidR="00F32EC3" w:rsidRPr="006F1043">
        <w:rPr>
          <w:rFonts w:cs="Arial"/>
        </w:rPr>
        <w:t>Gurevych</w:t>
      </w:r>
      <w:proofErr w:type="spellEnd"/>
      <w:r w:rsidR="00F32EC3" w:rsidRPr="006F1043">
        <w:rPr>
          <w:rFonts w:cs="Arial"/>
        </w:rPr>
        <w:t xml:space="preserve"> </w:t>
      </w:r>
      <w:r w:rsidR="00F32EC3" w:rsidRPr="006F1043">
        <w:rPr>
          <w:rFonts w:cs="Arial"/>
          <w:lang w:val="en-US"/>
        </w:rPr>
        <w:fldChar w:fldCharType="begin"/>
      </w:r>
      <w:r w:rsidR="00D06F32" w:rsidRPr="006F1043">
        <w:rPr>
          <w:rFonts w:cs="Arial"/>
        </w:rPr>
        <w:instrText xml:space="preserve"> ADDIN ZOTERO_ITEM CSL_CITATION {"citationID":"HFSmseZX","properties":{"formattedCitation":"(2017b,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F32EC3" w:rsidRPr="006F1043">
        <w:rPr>
          <w:rFonts w:cs="Arial"/>
          <w:lang w:val="en-US"/>
        </w:rPr>
        <w:fldChar w:fldCharType="separate"/>
      </w:r>
      <w:r w:rsidR="00D06F32" w:rsidRPr="006F1043">
        <w:rPr>
          <w:rFonts w:cs="Arial"/>
        </w:rPr>
        <w:t>(2017b, S. 630)</w:t>
      </w:r>
      <w:r w:rsidR="00F32EC3" w:rsidRPr="006F1043">
        <w:rPr>
          <w:rFonts w:cs="Arial"/>
          <w:lang w:val="en-US"/>
        </w:rPr>
        <w:fldChar w:fldCharType="end"/>
      </w:r>
      <w:r w:rsidR="00463615" w:rsidRPr="006F1043">
        <w:rPr>
          <w:rFonts w:cs="Arial"/>
        </w:rPr>
        <w:t xml:space="preserve"> umfassen 31 Seiten.</w:t>
      </w:r>
      <w:r w:rsidR="00537411" w:rsidRPr="006F1043">
        <w:rPr>
          <w:rFonts w:cs="Arial"/>
        </w:rPr>
        <w:t xml:space="preserve"> </w:t>
      </w:r>
      <w:r w:rsidR="00AC475E" w:rsidRPr="006F1043">
        <w:rPr>
          <w:rFonts w:cs="Arial"/>
        </w:rPr>
        <w:t>E</w:t>
      </w:r>
      <w:r w:rsidR="00CA40E3" w:rsidRPr="006F1043">
        <w:rPr>
          <w:rFonts w:cs="Arial"/>
        </w:rPr>
        <w:t>ntsprechen</w:t>
      </w:r>
      <w:r w:rsidR="001F0DCB" w:rsidRPr="006F1043">
        <w:rPr>
          <w:rFonts w:cs="Arial"/>
        </w:rPr>
        <w:t>d</w:t>
      </w:r>
      <w:r w:rsidR="00CA40E3" w:rsidRPr="006F1043">
        <w:rPr>
          <w:rFonts w:cs="Arial"/>
        </w:rPr>
        <w:t xml:space="preserve"> der </w:t>
      </w:r>
      <w:r w:rsidR="001F0DCB" w:rsidRPr="006F1043">
        <w:rPr>
          <w:rFonts w:cs="Arial"/>
        </w:rPr>
        <w:t xml:space="preserve">zuvor genannten Anforderungen wird der </w:t>
      </w:r>
      <w:r w:rsidR="00EA7E90" w:rsidRPr="006F1043">
        <w:t xml:space="preserve">Argument </w:t>
      </w:r>
      <w:proofErr w:type="spellStart"/>
      <w:r w:rsidR="00EA7E90" w:rsidRPr="006F1043">
        <w:t>Annotated</w:t>
      </w:r>
      <w:proofErr w:type="spellEnd"/>
      <w:r w:rsidR="00EA7E90" w:rsidRPr="006F1043">
        <w:t xml:space="preserve"> Essays (</w:t>
      </w:r>
      <w:r w:rsidR="001F0DCB" w:rsidRPr="006F1043">
        <w:t>V</w:t>
      </w:r>
      <w:r w:rsidR="00EA7E90" w:rsidRPr="006F1043">
        <w:t>ersion 2)</w:t>
      </w:r>
      <w:r w:rsidR="009F4724" w:rsidRPr="006F1043">
        <w:t xml:space="preserve"> </w:t>
      </w:r>
      <w:r w:rsidR="009C1137" w:rsidRPr="006F1043">
        <w:t>Datensatz</w:t>
      </w:r>
      <w:r w:rsidR="00BC6555" w:rsidRPr="006F1043">
        <w:t xml:space="preserve"> </w:t>
      </w:r>
      <w:r w:rsidR="00440A71" w:rsidRPr="006F1043">
        <w:t xml:space="preserve">(AAEC) </w:t>
      </w:r>
      <w:r w:rsidR="00895A9C" w:rsidRPr="006F1043">
        <w:fldChar w:fldCharType="begin"/>
      </w:r>
      <w:r w:rsidR="008B22DB" w:rsidRPr="006F1043">
        <w:instrText xml:space="preserve"> ADDIN ZOTERO_ITEM CSL_CITATION {"citationID":"c6EOLXJI","properties":{"formattedCitation":"(Stab &amp; Gurevych, 2017a)","plainCitation":"(Stab &amp; Gurevych, 2017a)","noteIndex":0},"citationItems":[{"id":1911,"uris":["http://zotero.org/users/14644665/items/DKHBG3HB"],"itemData":{"id":1911,"type":"dataset","abstract":"The corpus consists of argument annotated persuasive essays including annotations of argument components and argumentative relations.","language":"en","license":"License description","note":"Datensatz","source":"tudatalib.ulb.tu-darmstadt.de","title":"Argument Annotated Essays (version 2)","URL":"https://tudatalib.ulb.tu-darmstadt.de/handle/tudatalib/2422","author":[{"family":"Stab","given":"Christian"},{"family":"Gurevych","given":"Iryna"}],"accessed":{"date-parts":[["2024",12,21]]},"issued":{"date-parts":[["2017"]]}}}],"schema":"https://github.com/citation-style-language/schema/raw/master/csl-citation.json"} </w:instrText>
      </w:r>
      <w:r w:rsidR="00895A9C" w:rsidRPr="006F1043">
        <w:fldChar w:fldCharType="separate"/>
      </w:r>
      <w:r w:rsidR="00895A9C" w:rsidRPr="006F1043">
        <w:rPr>
          <w:rFonts w:cs="Arial"/>
        </w:rPr>
        <w:t>(Stab &amp; Gurevych, 2017a)</w:t>
      </w:r>
      <w:r w:rsidR="00895A9C" w:rsidRPr="006F1043">
        <w:fldChar w:fldCharType="end"/>
      </w:r>
      <w:r w:rsidR="009C1137" w:rsidRPr="006F1043">
        <w:t xml:space="preserve"> </w:t>
      </w:r>
      <w:r w:rsidR="001F0DCB" w:rsidRPr="006F1043">
        <w:t>als geeignet betrachtet</w:t>
      </w:r>
      <w:r w:rsidR="0088629F" w:rsidRPr="006F1043">
        <w:t xml:space="preserve">. </w:t>
      </w:r>
      <w:r w:rsidR="00615AF5" w:rsidRPr="006F1043">
        <w:t xml:space="preserve">Dieser Datensatz </w:t>
      </w:r>
      <w:r w:rsidR="00076BD0" w:rsidRPr="006F1043">
        <w:t xml:space="preserve">ist das Ergebnis der Arbeit von </w:t>
      </w:r>
      <w:r w:rsidR="00615AF5" w:rsidRPr="006F1043">
        <w:rPr>
          <w:rFonts w:cs="Arial"/>
        </w:rPr>
        <w:t xml:space="preserve">Stab </w:t>
      </w:r>
      <w:r w:rsidR="00AF4E1F" w:rsidRPr="006F1043">
        <w:rPr>
          <w:rFonts w:cs="Arial"/>
        </w:rPr>
        <w:t>und</w:t>
      </w:r>
      <w:r w:rsidR="00615AF5" w:rsidRPr="006F1043">
        <w:rPr>
          <w:rFonts w:cs="Arial"/>
        </w:rPr>
        <w:t xml:space="preserve"> </w:t>
      </w:r>
      <w:proofErr w:type="spellStart"/>
      <w:r w:rsidR="00615AF5" w:rsidRPr="006F1043">
        <w:rPr>
          <w:rFonts w:cs="Arial"/>
        </w:rPr>
        <w:t>Gurevych</w:t>
      </w:r>
      <w:proofErr w:type="spellEnd"/>
      <w:r w:rsidR="00615AF5" w:rsidRPr="006F1043">
        <w:rPr>
          <w:rFonts w:cs="Arial"/>
        </w:rPr>
        <w:t xml:space="preserve"> </w:t>
      </w:r>
      <w:r w:rsidR="00076BD0" w:rsidRPr="006F1043">
        <w:rPr>
          <w:rFonts w:cs="Arial"/>
        </w:rPr>
        <w:fldChar w:fldCharType="begin"/>
      </w:r>
      <w:r w:rsidR="00076BD0" w:rsidRPr="006F1043">
        <w:rPr>
          <w:rFonts w:cs="Arial"/>
        </w:rPr>
        <w:instrText xml:space="preserve"> ADDIN ZOTERO_ITEM CSL_CITATION {"citationID":"fTFkDz8l","properties":{"formattedCitation":"(2017b)","plainCitation":"(2017b)","noteIndex":0},"citationItems":[{"id":967,"uris":["http://zotero.org/users/14644665/items/TQBD3JQ9"],"itemData":{"id":967,"type":"article-journal","abstract":"In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076BD0" w:rsidRPr="006F1043">
        <w:rPr>
          <w:rFonts w:cs="Arial"/>
        </w:rPr>
        <w:fldChar w:fldCharType="separate"/>
      </w:r>
      <w:r w:rsidR="00076BD0" w:rsidRPr="006F1043">
        <w:rPr>
          <w:rFonts w:cs="Arial"/>
        </w:rPr>
        <w:t>(2017b)</w:t>
      </w:r>
      <w:r w:rsidR="00076BD0" w:rsidRPr="006F1043">
        <w:rPr>
          <w:rFonts w:cs="Arial"/>
        </w:rPr>
        <w:fldChar w:fldCharType="end"/>
      </w:r>
      <w:r w:rsidR="006F1043" w:rsidRPr="006F1043">
        <w:rPr>
          <w:rFonts w:cs="Arial"/>
        </w:rPr>
        <w:t>,</w:t>
      </w:r>
      <w:r w:rsidR="00BB500D" w:rsidRPr="006F1043">
        <w:rPr>
          <w:rFonts w:cs="Arial"/>
        </w:rPr>
        <w:t xml:space="preserve"> wie sie in </w:t>
      </w:r>
      <w:r w:rsidR="001B66CF" w:rsidRPr="006F1043">
        <w:rPr>
          <w:rFonts w:cs="Arial"/>
        </w:rPr>
        <w:t>dem Artikel</w:t>
      </w:r>
      <w:r w:rsidR="001B66CF">
        <w:rPr>
          <w:rFonts w:cs="Arial"/>
        </w:rPr>
        <w:t xml:space="preserve"> </w:t>
      </w:r>
      <w:r w:rsidR="00BB500D">
        <w:rPr>
          <w:rFonts w:cs="Arial"/>
        </w:rPr>
        <w:t>„</w:t>
      </w:r>
      <w:proofErr w:type="spellStart"/>
      <w:r w:rsidR="00BB500D" w:rsidRPr="00BB500D">
        <w:rPr>
          <w:rFonts w:cs="Arial"/>
        </w:rPr>
        <w:t>Parsing</w:t>
      </w:r>
      <w:proofErr w:type="spellEnd"/>
      <w:r w:rsidR="00BB500D" w:rsidRPr="00BB500D">
        <w:rPr>
          <w:rFonts w:cs="Arial"/>
        </w:rPr>
        <w:t xml:space="preserve"> Argumentation </w:t>
      </w:r>
      <w:proofErr w:type="spellStart"/>
      <w:r w:rsidR="00BB500D" w:rsidRPr="00BB500D">
        <w:rPr>
          <w:rFonts w:cs="Arial"/>
        </w:rPr>
        <w:t>Structures</w:t>
      </w:r>
      <w:proofErr w:type="spellEnd"/>
      <w:r w:rsidR="00BB500D" w:rsidRPr="00BB500D">
        <w:rPr>
          <w:rFonts w:cs="Arial"/>
        </w:rPr>
        <w:t xml:space="preserve"> in Persuasive Essays</w:t>
      </w:r>
      <w:r w:rsidR="00BB500D">
        <w:rPr>
          <w:rFonts w:cs="Arial"/>
        </w:rPr>
        <w:t>“ beschrieben wird</w:t>
      </w:r>
      <w:r w:rsidR="0028784F">
        <w:rPr>
          <w:rFonts w:cs="Arial"/>
        </w:rPr>
        <w:t>.</w:t>
      </w:r>
      <w:r w:rsidR="00DA5B3A">
        <w:rPr>
          <w:rFonts w:cs="Arial"/>
        </w:rPr>
        <w:t xml:space="preserve"> </w:t>
      </w:r>
      <w:r w:rsidR="005E12BB">
        <w:rPr>
          <w:rFonts w:cs="Arial"/>
        </w:rPr>
        <w:t xml:space="preserve">Die Annotationen </w:t>
      </w:r>
      <w:r w:rsidR="00B87ADB">
        <w:rPr>
          <w:rFonts w:cs="Arial"/>
        </w:rPr>
        <w:t xml:space="preserve">des Datensatzes </w:t>
      </w:r>
      <w:r w:rsidR="005E12BB">
        <w:rPr>
          <w:rFonts w:cs="Arial"/>
        </w:rPr>
        <w:t xml:space="preserve">weisen eine hohe Qualität auf, die </w:t>
      </w:r>
      <w:r w:rsidR="00B87ADB">
        <w:rPr>
          <w:rFonts w:cs="Arial"/>
        </w:rPr>
        <w:t xml:space="preserve">mit der Erstellung eines eigenen Datensatzes </w:t>
      </w:r>
      <w:r w:rsidR="00B87ADB" w:rsidRPr="00404E71">
        <w:rPr>
          <w:rFonts w:cs="Arial"/>
        </w:rPr>
        <w:t>voraussichtlich nicht hätte erreicht werden können.</w:t>
      </w:r>
      <w:r w:rsidR="00E04072" w:rsidRPr="00404E71">
        <w:rPr>
          <w:rFonts w:cs="Arial"/>
        </w:rPr>
        <w:t xml:space="preserve"> </w:t>
      </w:r>
      <w:r w:rsidR="004B0C84" w:rsidRPr="00404E71">
        <w:t>Der Datensatz besteht aus 40</w:t>
      </w:r>
      <w:r w:rsidR="00C506A3" w:rsidRPr="00404E71">
        <w:t>2</w:t>
      </w:r>
      <w:r w:rsidR="004B0C84" w:rsidRPr="00404E71">
        <w:t xml:space="preserve"> von der Webseite essayforum.com zufällig ausgewählten überzeugenden Aufsätzen </w:t>
      </w:r>
      <w:r w:rsidR="004B0C84" w:rsidRPr="00404E71">
        <w:fldChar w:fldCharType="begin"/>
      </w:r>
      <w:r w:rsidR="004B0C84" w:rsidRPr="00404E71">
        <w:instrText xml:space="preserve"> ADDIN ZOTERO_ITEM CSL_CITATION {"citationID":"UC2jt1fq","properties":{"formattedCitation":"(Stab &amp; Gurevych, 2017b, S. 630)","plainCitation":"(Stab &amp; Gurevych, 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Essays","volume":"43","author":[{"family":"Stab","given":"Christian"},{"family":"Gurevych","given":"Iryna"}],"issued":{"date-parts":[["2017",9]]}},"locator":"630","label":"page"}],"schema":"https://github.com/citation-style-language/schema/raw/master/csl-citation.json"} </w:instrText>
      </w:r>
      <w:r w:rsidR="004B0C84" w:rsidRPr="00404E71">
        <w:fldChar w:fldCharType="separate"/>
      </w:r>
      <w:r w:rsidR="004B0C84" w:rsidRPr="00404E71">
        <w:rPr>
          <w:rFonts w:cs="Arial"/>
        </w:rPr>
        <w:t>(Stab &amp; Gurevych, 2017b, S. 630)</w:t>
      </w:r>
      <w:r w:rsidR="004B0C84" w:rsidRPr="00404E71">
        <w:fldChar w:fldCharType="end"/>
      </w:r>
      <w:r w:rsidR="004B0C84" w:rsidRPr="00404E71">
        <w:t>. Solche überzeugenden Aufsätze eignen sich</w:t>
      </w:r>
      <w:r w:rsidR="00E04072" w:rsidRPr="00404E71">
        <w:t xml:space="preserve"> nach </w:t>
      </w:r>
      <w:r w:rsidR="00E04072" w:rsidRPr="00404E71">
        <w:rPr>
          <w:rFonts w:cs="Arial"/>
        </w:rPr>
        <w:t xml:space="preserve">Cabrio </w:t>
      </w:r>
      <w:r w:rsidR="00AF4E1F" w:rsidRPr="00404E71">
        <w:rPr>
          <w:rFonts w:cs="Arial"/>
        </w:rPr>
        <w:t>und</w:t>
      </w:r>
      <w:r w:rsidR="00E04072" w:rsidRPr="00404E71">
        <w:rPr>
          <w:rFonts w:cs="Arial"/>
        </w:rPr>
        <w:t xml:space="preserve"> </w:t>
      </w:r>
      <w:proofErr w:type="spellStart"/>
      <w:r w:rsidR="00E04072" w:rsidRPr="00404E71">
        <w:rPr>
          <w:rFonts w:cs="Arial"/>
        </w:rPr>
        <w:t>Villata</w:t>
      </w:r>
      <w:proofErr w:type="spellEnd"/>
      <w:r w:rsidR="004B0C84" w:rsidRPr="00404E71">
        <w:t xml:space="preserve"> </w:t>
      </w:r>
      <w:r w:rsidR="00E04072" w:rsidRPr="00404E71">
        <w:rPr>
          <w:i/>
        </w:rPr>
        <w:fldChar w:fldCharType="begin"/>
      </w:r>
      <w:r w:rsidR="00F925DF" w:rsidRPr="00404E71">
        <w:rPr>
          <w:i/>
        </w:rPr>
        <w:instrText xml:space="preserve"> ADDIN ZOTERO_ITEM CSL_CITATION {"citationID":"lcmpVm3g","properties":{"formattedCitation":"(2018, S. 5429)","plainCitation":"(2018, S. 5429)","noteIndex":0},"citationItems":[{"id":953,"uris":["http://zotero.org/users/14644665/items/IQNIBDA6"],"itemData":{"id":953,"type":"paper-conference","abstract":"Argument mining is the research area aiming at extracting natural language arguments and their relations from text,  with the final goal of providing machine-processable structured data for computational models of argument. This research topic has started to attract the attention of a small community of researchers around 2014, and it is nowadays counted as one of the most promising research areas in Artificial Intelligence in terms of growing of the community,  funded projects,  and involvement of companies.  In this paper, we present the argument mining tasks, and we discuss the obtained results in the area from a data-driven perspective. An open discussion highlights the main weaknesses suffered by the existing work in the literature, and proposes open challenges to be faced in the future.","container-title":"Proceedings of the Twenty-Seventh International Joint Conference on Artificial Intelligence","DOI":"10.24963/ijcai.2018/766","event-place":"Stockholm, Sweden","event-title":"Twenty-Seventh International Joint Conference on Artificial Intelligence {IJCAI-18}","ISBN":"978-0-9992411-2-7","language":"en","note":"done","page":"5427-5433","publisher":"International Joint Conferences on Artificial Intelligence Organization","publisher-place":"Stockholm, Sweden","source":"DOI.org (Crossref)","title":"Five Years of Argument Mining: a Data-driven Analysis","title-short":"Five Years of Argument Mining","URL":"https://www.ijcai.org/proceedings/2018/766","author":[{"family":"Cabrio","given":"Elena"},{"family":"Villata","given":"Serena"}],"accessed":{"date-parts":[["2024",10,11]]},"issued":{"date-parts":[["2018",7]]}},"locator":"5429","label":"page","suppress-author":true}],"schema":"https://github.com/citation-style-language/schema/raw/master/csl-citation.json"} </w:instrText>
      </w:r>
      <w:r w:rsidR="00E04072" w:rsidRPr="00404E71">
        <w:rPr>
          <w:i/>
        </w:rPr>
        <w:fldChar w:fldCharType="separate"/>
      </w:r>
      <w:r w:rsidR="00F925DF" w:rsidRPr="00404E71">
        <w:rPr>
          <w:rFonts w:cs="Arial"/>
        </w:rPr>
        <w:t>(2018, S. 5429)</w:t>
      </w:r>
      <w:r w:rsidR="00E04072" w:rsidRPr="00404E71">
        <w:rPr>
          <w:i/>
        </w:rPr>
        <w:fldChar w:fldCharType="end"/>
      </w:r>
      <w:r w:rsidR="00E04072" w:rsidRPr="00404E71">
        <w:rPr>
          <w:i/>
        </w:rPr>
        <w:t xml:space="preserve"> </w:t>
      </w:r>
      <w:r w:rsidR="004B0C84" w:rsidRPr="00404E71">
        <w:t>gut für das Argument Mining, da sie ein bestimmtes Thema erläutern</w:t>
      </w:r>
      <w:r w:rsidR="00A75333" w:rsidRPr="00404E71">
        <w:t>,</w:t>
      </w:r>
      <w:r w:rsidR="004B0C84" w:rsidRPr="00404E71">
        <w:t xml:space="preserve"> wobei der Autor versucht</w:t>
      </w:r>
      <w:r w:rsidR="00A75333" w:rsidRPr="00404E71">
        <w:t>,</w:t>
      </w:r>
      <w:r w:rsidR="004B0C84" w:rsidRPr="00404E71">
        <w:t xml:space="preserve"> die Leser von seinem Standpunkt zu überzeugen.</w:t>
      </w:r>
      <w:r w:rsidR="00370EB9">
        <w:t xml:space="preserve"> </w:t>
      </w:r>
    </w:p>
    <w:p w14:paraId="2852BD84" w14:textId="4DC9E3A0" w:rsidR="002361A0" w:rsidRDefault="00B72C60" w:rsidP="003D3ACB">
      <w:pPr>
        <w:autoSpaceDE w:val="0"/>
        <w:autoSpaceDN w:val="0"/>
        <w:adjustRightInd w:val="0"/>
        <w:spacing w:after="0"/>
        <w:jc w:val="both"/>
      </w:pPr>
      <w:r w:rsidRPr="005775E7">
        <w:t xml:space="preserve">Der Datensatz enthält </w:t>
      </w:r>
      <w:r w:rsidR="00800EFE" w:rsidRPr="005775E7">
        <w:t xml:space="preserve">sowohl die vollständigen </w:t>
      </w:r>
      <w:r w:rsidR="00C02EE7" w:rsidRPr="005775E7">
        <w:t xml:space="preserve">Aufsätze </w:t>
      </w:r>
      <w:r w:rsidR="00800EFE" w:rsidRPr="005775E7">
        <w:t xml:space="preserve">als </w:t>
      </w:r>
      <w:r w:rsidRPr="005775E7">
        <w:t>Text</w:t>
      </w:r>
      <w:r w:rsidR="005C2E4A">
        <w:t>d</w:t>
      </w:r>
      <w:r w:rsidRPr="005775E7">
        <w:t>atei</w:t>
      </w:r>
      <w:r w:rsidR="00EE501B" w:rsidRPr="005775E7">
        <w:t>en</w:t>
      </w:r>
      <w:r w:rsidRPr="005775E7">
        <w:t xml:space="preserve"> als </w:t>
      </w:r>
      <w:r w:rsidR="00800EFE" w:rsidRPr="005775E7">
        <w:t xml:space="preserve">auch die Annotationen als </w:t>
      </w:r>
      <w:proofErr w:type="spellStart"/>
      <w:r w:rsidR="00800EFE" w:rsidRPr="005775E7">
        <w:t>ann</w:t>
      </w:r>
      <w:proofErr w:type="spellEnd"/>
      <w:r w:rsidR="00800EFE" w:rsidRPr="005775E7">
        <w:t xml:space="preserve">-Dateien. </w:t>
      </w:r>
      <w:r w:rsidR="003A1D04" w:rsidRPr="005775E7">
        <w:t>Die Annotationen wurden</w:t>
      </w:r>
      <w:r w:rsidR="006F78FA" w:rsidRPr="005775E7">
        <w:t xml:space="preserve"> von </w:t>
      </w:r>
      <w:r w:rsidR="006F78FA" w:rsidRPr="005775E7">
        <w:rPr>
          <w:rFonts w:cs="Arial"/>
        </w:rPr>
        <w:t xml:space="preserve">Stab </w:t>
      </w:r>
      <w:r w:rsidR="00AF4E1F" w:rsidRPr="005775E7">
        <w:rPr>
          <w:rFonts w:cs="Arial"/>
        </w:rPr>
        <w:t>und</w:t>
      </w:r>
      <w:r w:rsidR="006F78FA" w:rsidRPr="005775E7">
        <w:rPr>
          <w:rFonts w:cs="Arial"/>
        </w:rPr>
        <w:t xml:space="preserve"> </w:t>
      </w:r>
      <w:proofErr w:type="spellStart"/>
      <w:r w:rsidR="006F78FA" w:rsidRPr="005775E7">
        <w:rPr>
          <w:rFonts w:cs="Arial"/>
        </w:rPr>
        <w:t>Gurevych</w:t>
      </w:r>
      <w:proofErr w:type="spellEnd"/>
      <w:r w:rsidR="006F78FA" w:rsidRPr="005775E7">
        <w:t xml:space="preserve"> </w:t>
      </w:r>
      <w:r w:rsidR="006F78FA" w:rsidRPr="005775E7">
        <w:fldChar w:fldCharType="begin"/>
      </w:r>
      <w:r w:rsidR="00850994" w:rsidRPr="005775E7">
        <w:instrText xml:space="preserve"> ADDIN ZOTERO_ITEM CSL_CITATION {"citationID":"71CxXUWp","properties":{"formattedCitation":"(2017b, S. 630)","plainCitation":"(2017b, S. 630)","noteIndex":0},"citationItems":[{"id":967,"uris":["http://zotero.org/users/14644665/items/TQBD3JQ9"],"itemData":{"id":967,"type":"article-journal","abstract":"In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630","label":"page","suppress-author":true}],"schema":"https://github.com/citation-style-language/schema/raw/master/csl-citation.json"} </w:instrText>
      </w:r>
      <w:r w:rsidR="006F78FA" w:rsidRPr="005775E7">
        <w:fldChar w:fldCharType="separate"/>
      </w:r>
      <w:r w:rsidR="00850994" w:rsidRPr="005775E7">
        <w:rPr>
          <w:rFonts w:cs="Arial"/>
        </w:rPr>
        <w:t>(2017b, S. 630)</w:t>
      </w:r>
      <w:r w:rsidR="006F78FA" w:rsidRPr="005775E7">
        <w:fldChar w:fldCharType="end"/>
      </w:r>
      <w:r w:rsidR="009F47BA" w:rsidRPr="005775E7">
        <w:t xml:space="preserve"> </w:t>
      </w:r>
      <w:r w:rsidR="005B5F85" w:rsidRPr="005775E7">
        <w:t xml:space="preserve">unter Verwendung des </w:t>
      </w:r>
      <w:r w:rsidR="00D334F0" w:rsidRPr="005775E7">
        <w:rPr>
          <w:i/>
        </w:rPr>
        <w:t>b</w:t>
      </w:r>
      <w:r w:rsidR="005B5F85" w:rsidRPr="005775E7">
        <w:rPr>
          <w:i/>
        </w:rPr>
        <w:t xml:space="preserve">rat </w:t>
      </w:r>
      <w:r w:rsidR="00D334F0" w:rsidRPr="005775E7">
        <w:rPr>
          <w:i/>
        </w:rPr>
        <w:t>r</w:t>
      </w:r>
      <w:r w:rsidR="005B5F85" w:rsidRPr="005775E7">
        <w:rPr>
          <w:i/>
        </w:rPr>
        <w:t>api</w:t>
      </w:r>
      <w:r w:rsidR="00D334F0" w:rsidRPr="005775E7">
        <w:rPr>
          <w:i/>
        </w:rPr>
        <w:t>d</w:t>
      </w:r>
      <w:r w:rsidR="005B5F85" w:rsidRPr="005775E7">
        <w:rPr>
          <w:i/>
        </w:rPr>
        <w:t xml:space="preserve"> </w:t>
      </w:r>
      <w:proofErr w:type="spellStart"/>
      <w:r w:rsidR="00D334F0" w:rsidRPr="005775E7">
        <w:rPr>
          <w:i/>
        </w:rPr>
        <w:t>a</w:t>
      </w:r>
      <w:r w:rsidR="005B5F85" w:rsidRPr="005775E7">
        <w:rPr>
          <w:i/>
        </w:rPr>
        <w:t>nnotation</w:t>
      </w:r>
      <w:proofErr w:type="spellEnd"/>
      <w:r w:rsidR="005B5F85" w:rsidRPr="005775E7">
        <w:rPr>
          <w:i/>
        </w:rPr>
        <w:t xml:space="preserve"> </w:t>
      </w:r>
      <w:proofErr w:type="spellStart"/>
      <w:r w:rsidR="00D334F0" w:rsidRPr="005775E7">
        <w:rPr>
          <w:i/>
        </w:rPr>
        <w:t>t</w:t>
      </w:r>
      <w:r w:rsidR="005B5F85" w:rsidRPr="005775E7">
        <w:rPr>
          <w:i/>
        </w:rPr>
        <w:t>ools</w:t>
      </w:r>
      <w:proofErr w:type="spellEnd"/>
      <w:r w:rsidR="005B5F85" w:rsidRPr="005775E7">
        <w:t xml:space="preserve"> erstellt. </w:t>
      </w:r>
      <w:r w:rsidR="000B14C2" w:rsidRPr="005775E7">
        <w:t xml:space="preserve">Bei den </w:t>
      </w:r>
      <w:r w:rsidR="00EE501B" w:rsidRPr="005775E7">
        <w:t xml:space="preserve">Annotationen </w:t>
      </w:r>
      <w:r w:rsidR="000B14C2" w:rsidRPr="005775E7">
        <w:t xml:space="preserve">werden </w:t>
      </w:r>
      <w:r w:rsidR="000F522D" w:rsidRPr="005775E7">
        <w:t xml:space="preserve">die Argumentationskomponenten </w:t>
      </w:r>
      <w:r w:rsidR="000B4D81" w:rsidRPr="005775E7">
        <w:t>Hauptaussage (</w:t>
      </w:r>
      <w:r w:rsidR="005107A0" w:rsidRPr="005775E7">
        <w:t xml:space="preserve">engl. </w:t>
      </w:r>
      <w:proofErr w:type="spellStart"/>
      <w:r w:rsidR="000B785D" w:rsidRPr="005775E7">
        <w:t>m</w:t>
      </w:r>
      <w:r w:rsidR="00FA4398" w:rsidRPr="005775E7">
        <w:t>ajor</w:t>
      </w:r>
      <w:proofErr w:type="spellEnd"/>
      <w:r w:rsidR="000B785D" w:rsidRPr="005775E7">
        <w:t xml:space="preserve"> </w:t>
      </w:r>
      <w:proofErr w:type="spellStart"/>
      <w:r w:rsidR="000B785D" w:rsidRPr="005775E7">
        <w:t>c</w:t>
      </w:r>
      <w:r w:rsidR="00FA4398" w:rsidRPr="005775E7">
        <w:t>laim</w:t>
      </w:r>
      <w:r w:rsidR="00B70058" w:rsidRPr="005775E7">
        <w:t>s</w:t>
      </w:r>
      <w:proofErr w:type="spellEnd"/>
      <w:r w:rsidR="000B4D81" w:rsidRPr="005775E7">
        <w:t>)</w:t>
      </w:r>
      <w:r w:rsidR="00FA4398" w:rsidRPr="005775E7">
        <w:t xml:space="preserve">, </w:t>
      </w:r>
      <w:r w:rsidR="000E6805" w:rsidRPr="005775E7">
        <w:t>Behauptungen (</w:t>
      </w:r>
      <w:r w:rsidR="005107A0" w:rsidRPr="005775E7">
        <w:t xml:space="preserve">engl. </w:t>
      </w:r>
      <w:proofErr w:type="spellStart"/>
      <w:r w:rsidR="000E6805" w:rsidRPr="005775E7">
        <w:t>claims</w:t>
      </w:r>
      <w:proofErr w:type="spellEnd"/>
      <w:r w:rsidR="000E6805" w:rsidRPr="005775E7">
        <w:t xml:space="preserve">) </w:t>
      </w:r>
      <w:r w:rsidR="00FA4398" w:rsidRPr="005775E7">
        <w:t xml:space="preserve">und </w:t>
      </w:r>
      <w:r w:rsidR="00A243E1" w:rsidRPr="005775E7">
        <w:t>Prämissen (</w:t>
      </w:r>
      <w:r w:rsidR="005107A0" w:rsidRPr="005775E7">
        <w:t xml:space="preserve">engl. </w:t>
      </w:r>
      <w:proofErr w:type="spellStart"/>
      <w:r w:rsidR="00A243E1" w:rsidRPr="005775E7">
        <w:t>p</w:t>
      </w:r>
      <w:r w:rsidR="00FA4398" w:rsidRPr="005775E7">
        <w:t>remises</w:t>
      </w:r>
      <w:proofErr w:type="spellEnd"/>
      <w:r w:rsidR="00A243E1" w:rsidRPr="005775E7">
        <w:t>)</w:t>
      </w:r>
      <w:r w:rsidR="000B14C2" w:rsidRPr="005775E7">
        <w:t xml:space="preserve"> unterschieden</w:t>
      </w:r>
      <w:r w:rsidR="00FA4398" w:rsidRPr="005775E7">
        <w:t>.</w:t>
      </w:r>
      <w:r w:rsidR="008E4A9B" w:rsidRPr="005775E7">
        <w:t xml:space="preserve"> </w:t>
      </w:r>
      <w:r w:rsidR="008631F4" w:rsidRPr="005775E7">
        <w:t>Nach</w:t>
      </w:r>
      <w:r w:rsidR="00F072E1" w:rsidRPr="005775E7">
        <w:t xml:space="preserve"> </w:t>
      </w:r>
      <w:r w:rsidR="00F072E1" w:rsidRPr="005775E7">
        <w:rPr>
          <w:rFonts w:cs="Arial"/>
        </w:rPr>
        <w:t xml:space="preserve">Stab </w:t>
      </w:r>
      <w:r w:rsidR="00AF4E1F" w:rsidRPr="005775E7">
        <w:rPr>
          <w:rFonts w:cs="Arial"/>
        </w:rPr>
        <w:t>und</w:t>
      </w:r>
      <w:r w:rsidR="00F072E1" w:rsidRPr="005775E7">
        <w:rPr>
          <w:rFonts w:cs="Arial"/>
        </w:rPr>
        <w:t xml:space="preserve"> </w:t>
      </w:r>
      <w:proofErr w:type="spellStart"/>
      <w:r w:rsidR="00F072E1" w:rsidRPr="00F16532">
        <w:rPr>
          <w:rFonts w:cs="Arial"/>
        </w:rPr>
        <w:t>Gurevych</w:t>
      </w:r>
      <w:proofErr w:type="spellEnd"/>
      <w:r w:rsidR="008631F4" w:rsidRPr="00F16532">
        <w:t xml:space="preserve"> </w:t>
      </w:r>
      <w:r w:rsidR="00A951CF" w:rsidRPr="00F16532">
        <w:fldChar w:fldCharType="begin"/>
      </w:r>
      <w:r w:rsidR="00850994" w:rsidRPr="00F16532">
        <w:instrText xml:space="preserve"> ADDIN ZOTERO_ITEM CSL_CITATION {"citationID":"udhL8SEf","properties":{"formattedCitation":"(2017b, S. 627)","plainCitation":"(2017b, S. 627)","noteIndex":0},"citationItems":[{"id":967,"uris":["http://zotero.org/users/14644665/items/TQBD3JQ9"],"itemData":{"id":967,"type":"article-journal","abstract":"In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627","label":"page","suppress-author":true}],"schema":"https://github.com/citation-style-language/schema/raw/master/csl-citation.json"} </w:instrText>
      </w:r>
      <w:r w:rsidR="00A951CF" w:rsidRPr="00F16532">
        <w:fldChar w:fldCharType="separate"/>
      </w:r>
      <w:r w:rsidR="00A951CF" w:rsidRPr="00F16532">
        <w:rPr>
          <w:rFonts w:cs="Arial"/>
        </w:rPr>
        <w:t>(2017b, S. 627)</w:t>
      </w:r>
      <w:r w:rsidR="00A951CF" w:rsidRPr="00F16532">
        <w:fldChar w:fldCharType="end"/>
      </w:r>
      <w:r w:rsidR="00F072E1" w:rsidRPr="00F16532">
        <w:t xml:space="preserve"> </w:t>
      </w:r>
      <w:r w:rsidR="001B0D18" w:rsidRPr="00F16532">
        <w:t xml:space="preserve">beinhalten </w:t>
      </w:r>
      <w:r w:rsidR="00AD7B99" w:rsidRPr="00F16532">
        <w:t>solche</w:t>
      </w:r>
      <w:r w:rsidR="001B0D18" w:rsidRPr="00F16532">
        <w:t xml:space="preserve"> Aufsätze</w:t>
      </w:r>
      <w:r w:rsidR="00CD387E" w:rsidRPr="00F16532">
        <w:t xml:space="preserve"> folgende argumentative Struktur</w:t>
      </w:r>
      <w:r w:rsidR="005775E7" w:rsidRPr="00F16532">
        <w:t>:</w:t>
      </w:r>
      <w:r w:rsidR="00CD387E" w:rsidRPr="00F16532">
        <w:t xml:space="preserve"> </w:t>
      </w:r>
      <w:r w:rsidR="001B0D18" w:rsidRPr="00F16532">
        <w:t xml:space="preserve">Eine </w:t>
      </w:r>
      <w:r w:rsidR="00A951CF" w:rsidRPr="00F16532">
        <w:t xml:space="preserve">Hauptaussage </w:t>
      </w:r>
      <w:r w:rsidR="001B0D18" w:rsidRPr="00F16532">
        <w:t xml:space="preserve">spiegelt </w:t>
      </w:r>
      <w:r w:rsidR="008E4A9B" w:rsidRPr="00F16532">
        <w:t>d</w:t>
      </w:r>
      <w:r w:rsidR="005645A2" w:rsidRPr="00F16532">
        <w:t>en Standpunkt des Autor</w:t>
      </w:r>
      <w:r w:rsidR="00CD6739" w:rsidRPr="00F16532">
        <w:t>s</w:t>
      </w:r>
      <w:r w:rsidR="005645A2" w:rsidRPr="00F16532">
        <w:t xml:space="preserve"> wider</w:t>
      </w:r>
      <w:r w:rsidR="00D27617" w:rsidRPr="00F16532">
        <w:t xml:space="preserve">, wobei </w:t>
      </w:r>
      <w:r w:rsidR="004313AC" w:rsidRPr="00F16532">
        <w:t>diese</w:t>
      </w:r>
      <w:r w:rsidR="00F16532" w:rsidRPr="00F16532">
        <w:t>r</w:t>
      </w:r>
      <w:r w:rsidR="004313AC" w:rsidRPr="00F16532">
        <w:t xml:space="preserve"> anhand von Argumenten </w:t>
      </w:r>
      <w:r w:rsidR="00500497" w:rsidRPr="00F16532">
        <w:t xml:space="preserve">unterstützt </w:t>
      </w:r>
      <w:r w:rsidR="00500497" w:rsidRPr="00DF0AA0">
        <w:t xml:space="preserve">oder angegriffen </w:t>
      </w:r>
      <w:r w:rsidR="00F16532" w:rsidRPr="00DF0AA0">
        <w:t>wird</w:t>
      </w:r>
      <w:r w:rsidR="00D27617" w:rsidRPr="00DF0AA0">
        <w:t xml:space="preserve">. </w:t>
      </w:r>
      <w:r w:rsidR="008631F4" w:rsidRPr="00DF0AA0">
        <w:t xml:space="preserve">Ein Argument besteht aus einer Behauptung und </w:t>
      </w:r>
      <w:r w:rsidR="00BF4381" w:rsidRPr="00DF0AA0">
        <w:t xml:space="preserve">mindestens </w:t>
      </w:r>
      <w:r w:rsidR="008631F4" w:rsidRPr="00DF0AA0">
        <w:t>einer Prämisse.</w:t>
      </w:r>
      <w:r w:rsidR="001D6B97" w:rsidRPr="00DF0AA0">
        <w:t xml:space="preserve"> </w:t>
      </w:r>
      <w:r w:rsidR="00400CD5" w:rsidRPr="00DF0AA0">
        <w:t xml:space="preserve">Die </w:t>
      </w:r>
      <w:r w:rsidR="00081958" w:rsidRPr="00DF0AA0">
        <w:t xml:space="preserve">argumentative </w:t>
      </w:r>
      <w:r w:rsidR="00400CD5" w:rsidRPr="00DF0AA0">
        <w:t xml:space="preserve">Struktur </w:t>
      </w:r>
      <w:r w:rsidR="00410B8E" w:rsidRPr="00DF0AA0">
        <w:t xml:space="preserve">der Aufsätze </w:t>
      </w:r>
      <w:r w:rsidR="00400CD5" w:rsidRPr="00DF0AA0">
        <w:t xml:space="preserve">stimmt </w:t>
      </w:r>
      <w:r w:rsidR="00410B8E" w:rsidRPr="00DF0AA0">
        <w:t xml:space="preserve">somit abgesehen von der Ergänzung einer Hauptaussage mit der </w:t>
      </w:r>
      <w:r w:rsidR="00081958" w:rsidRPr="00DF0AA0">
        <w:t xml:space="preserve">oben beschriebenen allgemeinen Struktur von Argumenten überein. </w:t>
      </w:r>
      <w:r w:rsidR="001D6B97" w:rsidRPr="00DF0AA0">
        <w:t xml:space="preserve">Um die Haltung der Argumente </w:t>
      </w:r>
      <w:r w:rsidR="000219A5" w:rsidRPr="00DF0AA0">
        <w:t xml:space="preserve">zu </w:t>
      </w:r>
      <w:r w:rsidR="009019EC" w:rsidRPr="00DF0AA0">
        <w:t xml:space="preserve">unterscheiden, </w:t>
      </w:r>
      <w:r w:rsidR="003D3ACB" w:rsidRPr="00DF0AA0">
        <w:t xml:space="preserve">sind </w:t>
      </w:r>
      <w:r w:rsidR="000219A5" w:rsidRPr="00DF0AA0">
        <w:t xml:space="preserve">die Behauptungen </w:t>
      </w:r>
      <w:r w:rsidR="003D3ACB" w:rsidRPr="00DF0AA0">
        <w:lastRenderedPageBreak/>
        <w:t xml:space="preserve">als </w:t>
      </w:r>
      <w:r w:rsidR="000941DE" w:rsidRPr="00DF0AA0">
        <w:t>da</w:t>
      </w:r>
      <w:r w:rsidR="002361A0" w:rsidRPr="00DF0AA0">
        <w:t>für</w:t>
      </w:r>
      <w:r w:rsidR="0064376C" w:rsidRPr="00DF0AA0">
        <w:t xml:space="preserve"> (engl. </w:t>
      </w:r>
      <w:proofErr w:type="spellStart"/>
      <w:r w:rsidR="0064376C" w:rsidRPr="00DF0AA0">
        <w:t>for</w:t>
      </w:r>
      <w:proofErr w:type="spellEnd"/>
      <w:r w:rsidR="00131C0E" w:rsidRPr="00DF0AA0">
        <w:t>)</w:t>
      </w:r>
      <w:r w:rsidR="002361A0" w:rsidRPr="00DF0AA0">
        <w:t xml:space="preserve"> oder </w:t>
      </w:r>
      <w:r w:rsidR="000941DE" w:rsidRPr="00DF0AA0">
        <w:t>da</w:t>
      </w:r>
      <w:r w:rsidR="002361A0" w:rsidRPr="00DF0AA0">
        <w:t>gegen</w:t>
      </w:r>
      <w:r w:rsidR="00131C0E" w:rsidRPr="00DF0AA0">
        <w:t xml:space="preserve"> (engl. </w:t>
      </w:r>
      <w:proofErr w:type="spellStart"/>
      <w:r w:rsidR="00131C0E" w:rsidRPr="00DF0AA0">
        <w:t>against</w:t>
      </w:r>
      <w:proofErr w:type="spellEnd"/>
      <w:r w:rsidR="00131C0E" w:rsidRPr="00DF0AA0">
        <w:t>)</w:t>
      </w:r>
      <w:r w:rsidR="002361A0" w:rsidRPr="00DF0AA0">
        <w:t xml:space="preserve"> </w:t>
      </w:r>
      <w:r w:rsidR="00FB6B31" w:rsidRPr="00DF0AA0">
        <w:t>markiert</w:t>
      </w:r>
      <w:r w:rsidR="002361A0" w:rsidRPr="00DF0AA0">
        <w:t>. Prämissen hingegen können eine Behauptung oder eine andere Prämisse unterstützen</w:t>
      </w:r>
      <w:r w:rsidR="00131C0E" w:rsidRPr="00DF0AA0">
        <w:t xml:space="preserve"> (engl. support)</w:t>
      </w:r>
      <w:r w:rsidR="002361A0" w:rsidRPr="00DF0AA0">
        <w:t xml:space="preserve"> oder </w:t>
      </w:r>
      <w:r w:rsidR="00F70C99" w:rsidRPr="00DF0AA0">
        <w:t>a</w:t>
      </w:r>
      <w:r w:rsidR="002361A0" w:rsidRPr="00DF0AA0">
        <w:t>ngreifen</w:t>
      </w:r>
      <w:r w:rsidR="00131C0E" w:rsidRPr="00DF0AA0">
        <w:t xml:space="preserve"> (engl. </w:t>
      </w:r>
      <w:proofErr w:type="spellStart"/>
      <w:r w:rsidR="00131C0E" w:rsidRPr="00DF0AA0">
        <w:t>attack</w:t>
      </w:r>
      <w:proofErr w:type="spellEnd"/>
      <w:r w:rsidR="00131C0E" w:rsidRPr="00DF0AA0">
        <w:t>)</w:t>
      </w:r>
      <w:r w:rsidR="002361A0" w:rsidRPr="00DF0AA0">
        <w:t xml:space="preserve">. Es ist möglich, dass es mehrere Hauptaussagen </w:t>
      </w:r>
      <w:r w:rsidR="00E51A1B" w:rsidRPr="00DF0AA0">
        <w:t xml:space="preserve">zu einem Text </w:t>
      </w:r>
      <w:r w:rsidR="002361A0" w:rsidRPr="00DF0AA0">
        <w:t>gibt.</w:t>
      </w:r>
      <w:r w:rsidR="003840ED" w:rsidRPr="00DF0AA0">
        <w:t xml:space="preserve"> Hierbei wurde jedoch nicht annotiert, auf welche </w:t>
      </w:r>
      <w:r w:rsidR="00E51A1B" w:rsidRPr="00DF0AA0">
        <w:t>Hauptaussagen sich die Behauptungen beziehen.</w:t>
      </w:r>
      <w:r w:rsidR="00101287" w:rsidRPr="00DF0AA0">
        <w:t xml:space="preserve"> </w:t>
      </w:r>
      <w:commentRangeStart w:id="12"/>
      <w:r w:rsidR="00101287" w:rsidRPr="00DF0AA0">
        <w:t xml:space="preserve">Die nachfolgende Abbildung </w:t>
      </w:r>
      <w:r w:rsidR="004F7402" w:rsidRPr="00DF0AA0">
        <w:t xml:space="preserve">dient zur Nachvollziehbarkeit </w:t>
      </w:r>
      <w:r w:rsidR="00574BAF" w:rsidRPr="00DF0AA0">
        <w:t xml:space="preserve">der beschriebenen </w:t>
      </w:r>
      <w:r w:rsidR="004F7402" w:rsidRPr="00DF0AA0">
        <w:t>argumentative</w:t>
      </w:r>
      <w:r w:rsidR="00DF0AA0" w:rsidRPr="00DF0AA0">
        <w:t>n</w:t>
      </w:r>
      <w:r w:rsidR="004F7402" w:rsidRPr="00DF0AA0">
        <w:t xml:space="preserve"> Struktur</w:t>
      </w:r>
      <w:commentRangeEnd w:id="12"/>
      <w:r w:rsidR="009557BD" w:rsidRPr="00DF0AA0">
        <w:rPr>
          <w:rStyle w:val="Kommentarzeichen"/>
        </w:rPr>
        <w:commentReference w:id="12"/>
      </w:r>
      <w:r w:rsidR="00574BAF" w:rsidRPr="00DF0AA0">
        <w:t>.</w:t>
      </w:r>
    </w:p>
    <w:p w14:paraId="5E6FB40A" w14:textId="284F024C" w:rsidR="008A74F1" w:rsidRPr="00AF029F" w:rsidRDefault="008A74F1" w:rsidP="00D41EBE">
      <w:pPr>
        <w:pStyle w:val="Beschriftung"/>
        <w:keepNext/>
        <w:rPr>
          <w:color w:val="auto"/>
          <w:sz w:val="20"/>
          <w:szCs w:val="20"/>
        </w:rPr>
      </w:pPr>
      <w:bookmarkStart w:id="13" w:name="_Toc189404922"/>
      <w:r w:rsidRPr="00AF029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1</w:t>
      </w:r>
      <w:r w:rsidR="001A05F3">
        <w:rPr>
          <w:b/>
          <w:color w:val="auto"/>
          <w:sz w:val="20"/>
          <w:szCs w:val="20"/>
        </w:rPr>
        <w:fldChar w:fldCharType="end"/>
      </w:r>
      <w:r w:rsidRPr="00AF029F">
        <w:rPr>
          <w:color w:val="auto"/>
          <w:sz w:val="20"/>
          <w:szCs w:val="20"/>
        </w:rPr>
        <w:t xml:space="preserve"> </w:t>
      </w:r>
      <w:r w:rsidR="00AF029F" w:rsidRPr="00AF029F">
        <w:rPr>
          <w:color w:val="auto"/>
          <w:sz w:val="20"/>
          <w:szCs w:val="20"/>
        </w:rPr>
        <w:br/>
      </w:r>
      <w:r w:rsidR="00B879ED">
        <w:rPr>
          <w:color w:val="auto"/>
          <w:sz w:val="20"/>
          <w:szCs w:val="20"/>
        </w:rPr>
        <w:t>Beispiel für a</w:t>
      </w:r>
      <w:r w:rsidRPr="00AF029F">
        <w:rPr>
          <w:color w:val="auto"/>
          <w:sz w:val="20"/>
          <w:szCs w:val="20"/>
        </w:rPr>
        <w:t>rgumentative</w:t>
      </w:r>
      <w:r w:rsidRPr="00AF029F">
        <w:rPr>
          <w:noProof/>
          <w:color w:val="auto"/>
          <w:sz w:val="20"/>
          <w:szCs w:val="20"/>
        </w:rPr>
        <w:t xml:space="preserve"> Struktur der Aufsätze</w:t>
      </w:r>
      <w:bookmarkEnd w:id="13"/>
    </w:p>
    <w:p w14:paraId="6E7E96EE" w14:textId="1B18F12A" w:rsidR="00CF00D2" w:rsidRDefault="008D3DF6" w:rsidP="001F7CA5">
      <w:pPr>
        <w:autoSpaceDE w:val="0"/>
        <w:autoSpaceDN w:val="0"/>
        <w:adjustRightInd w:val="0"/>
        <w:spacing w:after="0"/>
        <w:jc w:val="both"/>
      </w:pPr>
      <w:r w:rsidRPr="008D3DF6">
        <w:rPr>
          <w:noProof/>
        </w:rPr>
        <w:drawing>
          <wp:inline distT="0" distB="0" distL="0" distR="0" wp14:anchorId="26E88BCF" wp14:editId="3C1897A7">
            <wp:extent cx="5579745" cy="1762760"/>
            <wp:effectExtent l="0" t="0" r="1905" b="8890"/>
            <wp:docPr id="1837527451"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27451" name="Grafik 1" descr="Ein Bild, das Text, Diagramm, Reihe, Screenshot enthält.&#10;&#10;Automatisch generierte Beschreibung"/>
                    <pic:cNvPicPr/>
                  </pic:nvPicPr>
                  <pic:blipFill>
                    <a:blip r:embed="rId15"/>
                    <a:stretch>
                      <a:fillRect/>
                    </a:stretch>
                  </pic:blipFill>
                  <pic:spPr>
                    <a:xfrm>
                      <a:off x="0" y="0"/>
                      <a:ext cx="5579745" cy="1762760"/>
                    </a:xfrm>
                    <a:prstGeom prst="rect">
                      <a:avLst/>
                    </a:prstGeom>
                  </pic:spPr>
                </pic:pic>
              </a:graphicData>
            </a:graphic>
          </wp:inline>
        </w:drawing>
      </w:r>
    </w:p>
    <w:p w14:paraId="647A3BB9" w14:textId="4228E36D" w:rsidR="00D4435C" w:rsidRPr="00F34611" w:rsidRDefault="00D4435C" w:rsidP="001F7CA5">
      <w:pPr>
        <w:autoSpaceDE w:val="0"/>
        <w:autoSpaceDN w:val="0"/>
        <w:adjustRightInd w:val="0"/>
        <w:spacing w:after="0"/>
        <w:jc w:val="both"/>
        <w:rPr>
          <w:sz w:val="20"/>
          <w:szCs w:val="18"/>
        </w:rPr>
      </w:pPr>
      <w:r w:rsidRPr="00F34611">
        <w:rPr>
          <w:sz w:val="20"/>
          <w:szCs w:val="18"/>
        </w:rPr>
        <w:t>Eigene Darstellung nach</w:t>
      </w:r>
      <w:r w:rsidR="00C351F4" w:rsidRPr="00AF029F">
        <w:rPr>
          <w:sz w:val="20"/>
          <w:szCs w:val="18"/>
        </w:rPr>
        <w:t xml:space="preserve"> </w:t>
      </w:r>
      <w:r w:rsidR="00C351F4" w:rsidRPr="00F34611">
        <w:rPr>
          <w:sz w:val="20"/>
          <w:szCs w:val="18"/>
        </w:rPr>
        <w:t xml:space="preserve">Stab &amp; </w:t>
      </w:r>
      <w:proofErr w:type="spellStart"/>
      <w:r w:rsidR="00C351F4" w:rsidRPr="00F34611">
        <w:rPr>
          <w:sz w:val="20"/>
          <w:szCs w:val="18"/>
        </w:rPr>
        <w:t>Gurevych</w:t>
      </w:r>
      <w:proofErr w:type="spellEnd"/>
      <w:r w:rsidR="00C351F4" w:rsidRPr="00F34611">
        <w:rPr>
          <w:sz w:val="20"/>
          <w:szCs w:val="18"/>
        </w:rPr>
        <w:t xml:space="preserve"> </w:t>
      </w:r>
      <w:r w:rsidR="00C351F4" w:rsidRPr="00F34611">
        <w:rPr>
          <w:sz w:val="20"/>
          <w:szCs w:val="18"/>
        </w:rPr>
        <w:fldChar w:fldCharType="begin"/>
      </w:r>
      <w:r w:rsidR="00FD2583" w:rsidRPr="00F34611">
        <w:rPr>
          <w:sz w:val="20"/>
          <w:szCs w:val="18"/>
        </w:rPr>
        <w:instrText xml:space="preserve"> ADDIN ZOTERO_ITEM CSL_CITATION {"citationID":"oUQ9diHS","properties":{"formattedCitation":"(2017b)","plainCitation":"(2017b)","noteIndex":0},"citationItems":[{"id":967,"uris":["http://zotero.org/users/14644665/items/TQBD3JQ9"],"itemData":{"id":967,"type":"article-journal","abstract":"In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Essays","volume":"43","author":[{"family":"Stab","given":"Christian"},{"family":"Gurevych","given":"Iryna"}],"issued":{"date-parts":[["2017",9]]}},"label":"page","suppress-author":true}],"schema":"https://github.com/citation-style-language/schema/raw/master/csl-citation.json"} </w:instrText>
      </w:r>
      <w:r w:rsidR="00C351F4" w:rsidRPr="00F34611">
        <w:rPr>
          <w:sz w:val="20"/>
          <w:szCs w:val="18"/>
        </w:rPr>
        <w:fldChar w:fldCharType="separate"/>
      </w:r>
      <w:r w:rsidR="00FD2583" w:rsidRPr="00F34611">
        <w:rPr>
          <w:sz w:val="20"/>
          <w:szCs w:val="18"/>
        </w:rPr>
        <w:t>(2017b)</w:t>
      </w:r>
      <w:r w:rsidR="00C351F4" w:rsidRPr="00F34611">
        <w:rPr>
          <w:sz w:val="20"/>
          <w:szCs w:val="18"/>
        </w:rPr>
        <w:fldChar w:fldCharType="end"/>
      </w:r>
      <w:r w:rsidR="00FD2583" w:rsidRPr="00AF029F">
        <w:rPr>
          <w:sz w:val="20"/>
          <w:szCs w:val="18"/>
        </w:rPr>
        <w:t>.</w:t>
      </w:r>
    </w:p>
    <w:p w14:paraId="04526F9C" w14:textId="77777777" w:rsidR="00E62969" w:rsidRDefault="00E62969" w:rsidP="00F05727">
      <w:pPr>
        <w:autoSpaceDE w:val="0"/>
        <w:autoSpaceDN w:val="0"/>
        <w:adjustRightInd w:val="0"/>
        <w:spacing w:after="0"/>
        <w:jc w:val="both"/>
      </w:pPr>
    </w:p>
    <w:p w14:paraId="75402CEC" w14:textId="0DFF38AE" w:rsidR="00D918CC" w:rsidRPr="00E54847" w:rsidRDefault="00075D4F" w:rsidP="00F626B8">
      <w:pPr>
        <w:autoSpaceDE w:val="0"/>
        <w:autoSpaceDN w:val="0"/>
        <w:adjustRightInd w:val="0"/>
        <w:spacing w:after="0"/>
        <w:jc w:val="both"/>
      </w:pPr>
      <w:r w:rsidRPr="00E54847">
        <w:t xml:space="preserve">Ein Aufsatz </w:t>
      </w:r>
      <w:r w:rsidR="00F05727" w:rsidRPr="00E54847">
        <w:t>umfass</w:t>
      </w:r>
      <w:r w:rsidR="00EA3B1B" w:rsidRPr="00E54847">
        <w:t xml:space="preserve">t </w:t>
      </w:r>
      <w:r w:rsidR="00F05727" w:rsidRPr="00E54847">
        <w:t>ca. 200 bis 500 Wörter, mit einem Median von 3</w:t>
      </w:r>
      <w:r w:rsidR="00150CDD" w:rsidRPr="00E54847">
        <w:t>19</w:t>
      </w:r>
      <w:r w:rsidR="00F05727" w:rsidRPr="00E54847">
        <w:t xml:space="preserve"> Wörtern.</w:t>
      </w:r>
      <w:r w:rsidR="0079077C" w:rsidRPr="00E54847">
        <w:t xml:space="preserve"> </w:t>
      </w:r>
      <w:r w:rsidR="00F05727" w:rsidRPr="00E54847">
        <w:t xml:space="preserve">Gemäß der dazugehörigen Annotationen enthalten die Aufsätze zwischen 1-3 Hauptaussagen, 2-10 Behauptungen, 2-20 Prämissen und </w:t>
      </w:r>
      <w:r w:rsidR="001C02DC" w:rsidRPr="00E54847">
        <w:t>5</w:t>
      </w:r>
      <w:r w:rsidR="00F05727" w:rsidRPr="00E54847">
        <w:t>-2</w:t>
      </w:r>
      <w:r w:rsidR="001C02DC" w:rsidRPr="00E54847">
        <w:t>6</w:t>
      </w:r>
      <w:r w:rsidR="00F05727" w:rsidRPr="00E54847">
        <w:t xml:space="preserve"> Beziehungen.</w:t>
      </w:r>
      <w:r w:rsidR="00C949E4" w:rsidRPr="00E54847">
        <w:t xml:space="preserve"> </w:t>
      </w:r>
      <w:r w:rsidR="001317A8" w:rsidRPr="00E54847">
        <w:t>Es wurde fälschlicherweise angenommen, dass die Aufsätze keine Duplikate enthalten, da es sich um einen professionell erstellten Datensatz handelt.</w:t>
      </w:r>
      <w:r w:rsidR="009A35A2" w:rsidRPr="00E54847">
        <w:t xml:space="preserve"> Es wurde</w:t>
      </w:r>
      <w:r w:rsidR="00366378" w:rsidRPr="00E54847">
        <w:t>,</w:t>
      </w:r>
      <w:r w:rsidR="009A35A2" w:rsidRPr="00E54847">
        <w:t xml:space="preserve"> nachdem die </w:t>
      </w:r>
      <w:r w:rsidR="00F5610E" w:rsidRPr="00E54847">
        <w:t xml:space="preserve">Anfragen </w:t>
      </w:r>
      <w:r w:rsidR="00366378" w:rsidRPr="00E54847">
        <w:t xml:space="preserve">bereits </w:t>
      </w:r>
      <w:r w:rsidR="009A35A2" w:rsidRPr="00E54847">
        <w:t xml:space="preserve">an das LLM gesendet </w:t>
      </w:r>
      <w:r w:rsidR="00071A6D" w:rsidRPr="00E54847">
        <w:t>worden waren</w:t>
      </w:r>
      <w:r w:rsidR="00366378" w:rsidRPr="00E54847">
        <w:t>,</w:t>
      </w:r>
      <w:r w:rsidR="009A35A2" w:rsidRPr="00E54847">
        <w:t xml:space="preserve"> jedoch festgestellt, dass</w:t>
      </w:r>
      <w:r w:rsidR="00D92FDC" w:rsidRPr="00E54847">
        <w:t xml:space="preserve"> </w:t>
      </w:r>
      <w:r w:rsidR="009A35A2" w:rsidRPr="00E54847">
        <w:t xml:space="preserve">ein Text dreimal und ein weiterer Text zweimal vorkommt. </w:t>
      </w:r>
      <w:r w:rsidR="00BE0A84" w:rsidRPr="00E54847">
        <w:t>Die abweichende</w:t>
      </w:r>
      <w:r w:rsidR="002669E8" w:rsidRPr="00E54847">
        <w:t xml:space="preserve"> </w:t>
      </w:r>
      <w:r w:rsidR="00BE0A84" w:rsidRPr="00E54847">
        <w:t xml:space="preserve">Annotation </w:t>
      </w:r>
      <w:r w:rsidR="006552AA" w:rsidRPr="00E54847">
        <w:t>d</w:t>
      </w:r>
      <w:r w:rsidR="00CE21D8" w:rsidRPr="00E54847">
        <w:t>ieser</w:t>
      </w:r>
      <w:r w:rsidR="006552AA" w:rsidRPr="00E54847">
        <w:t xml:space="preserve"> </w:t>
      </w:r>
      <w:r w:rsidR="00BE0A84" w:rsidRPr="00E54847">
        <w:t xml:space="preserve">Texte </w:t>
      </w:r>
      <w:r w:rsidR="00A65B54" w:rsidRPr="00E54847">
        <w:t xml:space="preserve">resultiert </w:t>
      </w:r>
      <w:r w:rsidR="00A174CA" w:rsidRPr="00E54847">
        <w:t xml:space="preserve">vermutlich </w:t>
      </w:r>
      <w:r w:rsidR="00A65B54" w:rsidRPr="00E54847">
        <w:t xml:space="preserve">aus </w:t>
      </w:r>
      <w:r w:rsidR="006552AA" w:rsidRPr="00E54847">
        <w:t xml:space="preserve">der zuvor beschriebenen </w:t>
      </w:r>
      <w:r w:rsidR="00DE2EEC" w:rsidRPr="00E54847">
        <w:t xml:space="preserve">subjektiven </w:t>
      </w:r>
      <w:r w:rsidR="00A174CA" w:rsidRPr="00E54847">
        <w:t xml:space="preserve">Einschätzung der </w:t>
      </w:r>
      <w:proofErr w:type="spellStart"/>
      <w:r w:rsidR="00A174CA" w:rsidRPr="00E54847">
        <w:t>Annotatoren</w:t>
      </w:r>
      <w:proofErr w:type="spellEnd"/>
      <w:r w:rsidR="009A35A2" w:rsidRPr="00E54847">
        <w:t>.</w:t>
      </w:r>
      <w:r w:rsidR="00FD1B5C" w:rsidRPr="00E54847">
        <w:t xml:space="preserve"> </w:t>
      </w:r>
      <w:r w:rsidR="00D92FDC" w:rsidRPr="00E54847">
        <w:t>G</w:t>
      </w:r>
      <w:r w:rsidR="002C0DAE" w:rsidRPr="00E54847">
        <w:t>lücklicherweise befindet sich nur einer dieser Texte im Trainingsdatensatz</w:t>
      </w:r>
      <w:r w:rsidR="0051632B" w:rsidRPr="00E54847">
        <w:t xml:space="preserve">, weshalb die Prompts </w:t>
      </w:r>
      <w:r w:rsidR="00FC2741" w:rsidRPr="00E54847">
        <w:t>und somit auch die Anfragen an das LLM nicht überarbeitet werden mussten</w:t>
      </w:r>
      <w:r w:rsidR="00A32E92" w:rsidRPr="00E54847">
        <w:t>.</w:t>
      </w:r>
      <w:r w:rsidR="00FD1B5C" w:rsidRPr="00E54847">
        <w:rPr>
          <w:rStyle w:val="Funotenzeichen"/>
        </w:rPr>
        <w:footnoteReference w:id="1"/>
      </w:r>
      <w:r w:rsidR="00366378" w:rsidRPr="00E54847">
        <w:t xml:space="preserve"> </w:t>
      </w:r>
    </w:p>
    <w:p w14:paraId="5E1F0479" w14:textId="6F684170" w:rsidR="009606D1" w:rsidRDefault="00F626B8" w:rsidP="00F626B8">
      <w:pPr>
        <w:autoSpaceDE w:val="0"/>
        <w:autoSpaceDN w:val="0"/>
        <w:adjustRightInd w:val="0"/>
        <w:spacing w:after="0"/>
        <w:jc w:val="both"/>
      </w:pPr>
      <w:r w:rsidRPr="00E54847">
        <w:t xml:space="preserve"> </w:t>
      </w:r>
      <w:proofErr w:type="spellStart"/>
      <w:r w:rsidR="009606D1" w:rsidRPr="00E54847">
        <w:rPr>
          <w:rFonts w:cs="Arial"/>
        </w:rPr>
        <w:t>Yeginbergen</w:t>
      </w:r>
      <w:proofErr w:type="spellEnd"/>
      <w:r w:rsidR="009606D1" w:rsidRPr="00E54847">
        <w:rPr>
          <w:rFonts w:cs="Arial"/>
        </w:rPr>
        <w:t xml:space="preserve"> et al. </w:t>
      </w:r>
      <w:r w:rsidR="009606D1" w:rsidRPr="00E54847">
        <w:fldChar w:fldCharType="begin"/>
      </w:r>
      <w:r w:rsidR="009606D1" w:rsidRPr="00E54847">
        <w:instrText xml:space="preserve"> ADDIN ZOTERO_ITEM CSL_CITATION {"citationID":"z9L57RTx","properties":{"formattedCitation":"(2024, S. 11690)","plainCitation":"(2024, S. 11690)","noteIndex":0},"citationItems":[{"id":959,"uris":["http://zotero.org/users/14644665/items/T7T4BLWM"],"itemData":{"id":959,"type":"paper-conference","container-title":"Proceedings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uppress-author":true}],"schema":"https://github.com/citation-style-language/schema/raw/master/csl-citation.json"} </w:instrText>
      </w:r>
      <w:r w:rsidR="009606D1" w:rsidRPr="00E54847">
        <w:fldChar w:fldCharType="separate"/>
      </w:r>
      <w:r w:rsidR="009606D1" w:rsidRPr="00E54847">
        <w:rPr>
          <w:rFonts w:cs="Arial"/>
        </w:rPr>
        <w:t>(2024, S. 11690)</w:t>
      </w:r>
      <w:r w:rsidR="009606D1" w:rsidRPr="00E54847">
        <w:fldChar w:fldCharType="end"/>
      </w:r>
      <w:r w:rsidR="009606D1" w:rsidRPr="00E54847">
        <w:t xml:space="preserve"> </w:t>
      </w:r>
      <w:r w:rsidR="009606D1" w:rsidRPr="00E54847">
        <w:rPr>
          <w:rFonts w:cs="Arial"/>
        </w:rPr>
        <w:t>weisen darauf hin, dass beim Argument Mining</w:t>
      </w:r>
      <w:r w:rsidR="009606D1" w:rsidRPr="00E54847">
        <w:t xml:space="preserve"> auch Beispiele aufgenommen werden sollen, welche keine Argumentationskomponenten beinhalten. Da der Datensatz lediglich argumentative Aufsätze beinhaltet, werden keine nicht-argumentativen Texte als Beispiele übergeben. Die Aufsätze </w:t>
      </w:r>
      <w:r w:rsidR="009606D1" w:rsidRPr="00E54847">
        <w:lastRenderedPageBreak/>
        <w:t>enthalten allerdings auch nicht-argumentative Textstellen, welche keine Argumentationskomponenten darstellen.</w:t>
      </w:r>
      <w:r w:rsidR="00FC2D71">
        <w:t xml:space="preserve"> </w:t>
      </w:r>
    </w:p>
    <w:p w14:paraId="03596247" w14:textId="77777777" w:rsidR="005E1959" w:rsidRDefault="005E1959" w:rsidP="00F626B8">
      <w:pPr>
        <w:autoSpaceDE w:val="0"/>
        <w:autoSpaceDN w:val="0"/>
        <w:adjustRightInd w:val="0"/>
        <w:spacing w:after="0"/>
        <w:jc w:val="both"/>
      </w:pPr>
    </w:p>
    <w:p w14:paraId="6CEDE68E" w14:textId="286060EB" w:rsidR="00633544" w:rsidRPr="00A25CE4" w:rsidRDefault="00633544" w:rsidP="00A25CE4">
      <w:pPr>
        <w:pStyle w:val="berschrift2"/>
      </w:pPr>
      <w:bookmarkStart w:id="14" w:name="_Toc189404899"/>
      <w:r w:rsidRPr="00F34611">
        <w:t>Methode</w:t>
      </w:r>
      <w:bookmarkEnd w:id="14"/>
    </w:p>
    <w:p w14:paraId="2F9B670A" w14:textId="0AD0BE5C" w:rsidR="00B36425" w:rsidRDefault="00691544" w:rsidP="001344DC">
      <w:pPr>
        <w:jc w:val="both"/>
      </w:pPr>
      <w:r w:rsidRPr="00B15E15">
        <w:t xml:space="preserve">Im Rahmen der Untersuchung wird ein experimenteller Ansatz verfolgt. </w:t>
      </w:r>
      <w:r w:rsidR="003C1D64" w:rsidRPr="00B15E15">
        <w:t xml:space="preserve">Anstatt ein Modell für jede Teilaufgabe des Argument </w:t>
      </w:r>
      <w:proofErr w:type="spellStart"/>
      <w:r w:rsidR="003C1D64" w:rsidRPr="00B15E15">
        <w:t>Mining</w:t>
      </w:r>
      <w:r w:rsidR="00BA0C46" w:rsidRPr="00B15E15">
        <w:t>s</w:t>
      </w:r>
      <w:proofErr w:type="spellEnd"/>
      <w:r w:rsidR="003C1D64" w:rsidRPr="00B15E15">
        <w:t xml:space="preserve"> zu </w:t>
      </w:r>
      <w:r w:rsidR="00056F16" w:rsidRPr="00B15E15">
        <w:t>trainieren,</w:t>
      </w:r>
      <w:r w:rsidR="003C1D64" w:rsidRPr="00B15E15">
        <w:t xml:space="preserve"> </w:t>
      </w:r>
      <w:r w:rsidR="001820F6" w:rsidRPr="00B15E15">
        <w:t>soll sich die gute Performance der LLMs bei NLP-Aufgaben und deren Lernfähigkeit zu</w:t>
      </w:r>
      <w:r w:rsidR="00BE47F5" w:rsidRPr="00B15E15">
        <w:t>n</w:t>
      </w:r>
      <w:r w:rsidR="001820F6" w:rsidRPr="00B15E15">
        <w:t>utze gemacht werden und es</w:t>
      </w:r>
      <w:r w:rsidR="007E524B" w:rsidRPr="00B15E15">
        <w:t xml:space="preserve"> soll</w:t>
      </w:r>
      <w:r w:rsidR="001820F6" w:rsidRPr="00B15E15">
        <w:t xml:space="preserve"> auf den vollständigen Prozess </w:t>
      </w:r>
      <w:r w:rsidR="00F24D5E" w:rsidRPr="00B15E15">
        <w:t xml:space="preserve">des </w:t>
      </w:r>
      <w:r w:rsidR="000C74CC" w:rsidRPr="00B15E15">
        <w:t xml:space="preserve">Argument </w:t>
      </w:r>
      <w:proofErr w:type="spellStart"/>
      <w:r w:rsidR="000C74CC" w:rsidRPr="00B15E15">
        <w:t>Minings</w:t>
      </w:r>
      <w:proofErr w:type="spellEnd"/>
      <w:r w:rsidR="000C74CC" w:rsidRPr="00B15E15">
        <w:t xml:space="preserve"> </w:t>
      </w:r>
      <w:r w:rsidR="001820F6" w:rsidRPr="00B15E15">
        <w:t xml:space="preserve">angewendet werden. </w:t>
      </w:r>
      <w:r w:rsidR="00056F16" w:rsidRPr="00B15E15">
        <w:t xml:space="preserve">Dem LLM wird folglich ein Text </w:t>
      </w:r>
      <w:r w:rsidR="00825186" w:rsidRPr="00B15E15">
        <w:t xml:space="preserve">aus dem Datensatz </w:t>
      </w:r>
      <w:r w:rsidR="00056F16" w:rsidRPr="00B15E15">
        <w:t>übergeben, aus welchem es die Argumentations</w:t>
      </w:r>
      <w:r w:rsidR="00BD585D" w:rsidRPr="00B15E15">
        <w:t>struktur</w:t>
      </w:r>
      <w:r w:rsidR="00056F16" w:rsidRPr="00B15E15">
        <w:t xml:space="preserve"> extrahieren soll.</w:t>
      </w:r>
      <w:r w:rsidR="00A12931" w:rsidRPr="00B15E15">
        <w:t xml:space="preserve"> </w:t>
      </w:r>
      <w:r w:rsidR="00433B09" w:rsidRPr="00B15E15">
        <w:t>Neben de</w:t>
      </w:r>
      <w:r w:rsidR="00F63419" w:rsidRPr="00B15E15">
        <w:t>n</w:t>
      </w:r>
      <w:r w:rsidR="00433B09" w:rsidRPr="00B15E15">
        <w:t xml:space="preserve"> Text</w:t>
      </w:r>
      <w:r w:rsidR="00B037DF" w:rsidRPr="00B15E15">
        <w:t>en</w:t>
      </w:r>
      <w:r w:rsidR="00433B09" w:rsidRPr="00B15E15">
        <w:t xml:space="preserve"> </w:t>
      </w:r>
      <w:r w:rsidR="00A12931" w:rsidRPr="00B15E15">
        <w:t>werden dem Modell</w:t>
      </w:r>
      <w:r w:rsidR="00146BBB" w:rsidRPr="00B15E15">
        <w:t xml:space="preserve"> zusätzlich systematisch abweichende Prompts übergeben</w:t>
      </w:r>
      <w:r w:rsidR="004B363E" w:rsidRPr="00B15E15">
        <w:t xml:space="preserve">, sodass deren Auswirkungen auf die Leistung </w:t>
      </w:r>
      <w:r w:rsidR="00825186" w:rsidRPr="00B15E15">
        <w:t>des LLMs</w:t>
      </w:r>
      <w:r w:rsidR="00795DB3" w:rsidRPr="00B15E15">
        <w:t xml:space="preserve"> analysiert werden </w:t>
      </w:r>
      <w:r w:rsidR="0088586D" w:rsidRPr="00B15E15">
        <w:t>können</w:t>
      </w:r>
      <w:r w:rsidR="00825186" w:rsidRPr="00B15E15">
        <w:t>.</w:t>
      </w:r>
      <w:r w:rsidR="00FC7A33" w:rsidRPr="00B15E15">
        <w:t xml:space="preserve"> </w:t>
      </w:r>
      <w:r w:rsidR="006E3CF6" w:rsidRPr="00B15E15">
        <w:t xml:space="preserve">Bevor die Prompts an das LLM übergeben werden, </w:t>
      </w:r>
      <w:r w:rsidR="00577A01" w:rsidRPr="00B15E15">
        <w:t xml:space="preserve">werden </w:t>
      </w:r>
      <w:r w:rsidR="006E3CF6" w:rsidRPr="00B15E15">
        <w:t>d</w:t>
      </w:r>
      <w:r w:rsidR="00D74B83" w:rsidRPr="00B15E15">
        <w:t xml:space="preserve">ie </w:t>
      </w:r>
      <w:proofErr w:type="spellStart"/>
      <w:r w:rsidR="00D74B83" w:rsidRPr="00B15E15">
        <w:t>ann</w:t>
      </w:r>
      <w:proofErr w:type="spellEnd"/>
      <w:r w:rsidR="00D74B83" w:rsidRPr="00B15E15">
        <w:t xml:space="preserve">-Dateien </w:t>
      </w:r>
      <w:r w:rsidR="00577A01" w:rsidRPr="00B15E15">
        <w:t>aufbereitet</w:t>
      </w:r>
      <w:r w:rsidR="00D74B83" w:rsidRPr="00B15E15">
        <w:t xml:space="preserve">. </w:t>
      </w:r>
      <w:r w:rsidR="00C7645C" w:rsidRPr="00B15E15">
        <w:t xml:space="preserve">Die </w:t>
      </w:r>
      <w:r w:rsidR="00D74B83" w:rsidRPr="00B15E15">
        <w:t xml:space="preserve">argumentativen Komponenten </w:t>
      </w:r>
      <w:r w:rsidR="00C7645C" w:rsidRPr="00B15E15">
        <w:t xml:space="preserve">sind mit </w:t>
      </w:r>
      <w:proofErr w:type="spellStart"/>
      <w:r w:rsidR="00D74B83" w:rsidRPr="00B15E15">
        <w:t>Tx</w:t>
      </w:r>
      <w:proofErr w:type="spellEnd"/>
      <w:r w:rsidR="00D74B83" w:rsidRPr="00B15E15">
        <w:t xml:space="preserve"> </w:t>
      </w:r>
      <w:r w:rsidR="00BE36F5" w:rsidRPr="00B15E15">
        <w:t xml:space="preserve">versehen, </w:t>
      </w:r>
      <w:r w:rsidR="00C7645C" w:rsidRPr="00B15E15">
        <w:t xml:space="preserve">wobei </w:t>
      </w:r>
      <w:r w:rsidR="00D74B83" w:rsidRPr="00B15E15">
        <w:t xml:space="preserve">x </w:t>
      </w:r>
      <w:r w:rsidR="00BE36F5" w:rsidRPr="00B15E15">
        <w:t xml:space="preserve">eine </w:t>
      </w:r>
      <w:r w:rsidR="00D74B83" w:rsidRPr="00B15E15">
        <w:t xml:space="preserve">fortlaufende Nummer </w:t>
      </w:r>
      <w:r w:rsidR="00BE36F5" w:rsidRPr="00B15E15">
        <w:t>ist</w:t>
      </w:r>
      <w:r w:rsidR="00D74B83" w:rsidRPr="00B15E15">
        <w:t xml:space="preserve">. Es wird dabei </w:t>
      </w:r>
      <w:r w:rsidR="00BE36F5" w:rsidRPr="00B15E15">
        <w:t xml:space="preserve">folglich </w:t>
      </w:r>
      <w:r w:rsidR="00D74B83" w:rsidRPr="00B15E15">
        <w:t xml:space="preserve">nicht zwischen den Argumentationskomponenten unterschieden. </w:t>
      </w:r>
      <w:r w:rsidR="00BE36F5" w:rsidRPr="00B15E15">
        <w:t xml:space="preserve">Diese IDs werden </w:t>
      </w:r>
      <w:r w:rsidR="00F12A32" w:rsidRPr="00B15E15">
        <w:t xml:space="preserve">geändert, sodass </w:t>
      </w:r>
      <w:r w:rsidR="00256485" w:rsidRPr="00B15E15">
        <w:t xml:space="preserve">anhand derer erkennbar ist, um welche Argumentationskomponente es sich handelt. </w:t>
      </w:r>
      <w:r w:rsidR="00D74B83" w:rsidRPr="00B15E15">
        <w:t>Darauf aufbauen</w:t>
      </w:r>
      <w:r w:rsidR="009A53E7" w:rsidRPr="00B15E15">
        <w:t>d</w:t>
      </w:r>
      <w:r w:rsidR="00D74B83" w:rsidRPr="00B15E15">
        <w:t xml:space="preserve"> werden die annotierten Daten in ein JSON-Schema überführt. </w:t>
      </w:r>
      <w:r w:rsidR="002B4864" w:rsidRPr="00B15E15">
        <w:t xml:space="preserve">Das </w:t>
      </w:r>
      <w:r w:rsidR="00D74B83" w:rsidRPr="00B15E15">
        <w:t xml:space="preserve">semi-strukturierte Format </w:t>
      </w:r>
      <w:r w:rsidR="002B4864" w:rsidRPr="00B15E15">
        <w:t>wird als geeignet betrachtet</w:t>
      </w:r>
      <w:r w:rsidR="00D74B83" w:rsidRPr="00B15E15">
        <w:t>, da sowohl die Daten als auch die Ausgabe</w:t>
      </w:r>
      <w:r w:rsidR="00640F64" w:rsidRPr="00B15E15">
        <w:t>n</w:t>
      </w:r>
      <w:r w:rsidR="00D74B83" w:rsidRPr="00B15E15">
        <w:t xml:space="preserve"> des LLMs</w:t>
      </w:r>
      <w:r w:rsidR="00540416" w:rsidRPr="00B15E15">
        <w:t>, wie zuvor beschrieben,</w:t>
      </w:r>
      <w:r w:rsidR="00D74B83" w:rsidRPr="00B15E15">
        <w:t xml:space="preserve"> in dieses Format überführt werden können</w:t>
      </w:r>
      <w:r w:rsidR="005F2280" w:rsidRPr="00B15E15">
        <w:t xml:space="preserve">. Damit </w:t>
      </w:r>
      <w:r w:rsidR="006368C7" w:rsidRPr="00B15E15">
        <w:t>lassen sich</w:t>
      </w:r>
      <w:r w:rsidR="00463D75" w:rsidRPr="00B15E15">
        <w:t xml:space="preserve"> die Daten </w:t>
      </w:r>
      <w:r w:rsidR="00D74B83" w:rsidRPr="00B15E15">
        <w:t>für die Evaluation miteinander vergl</w:t>
      </w:r>
      <w:r w:rsidR="004851D0" w:rsidRPr="00B15E15">
        <w:t>e</w:t>
      </w:r>
      <w:r w:rsidR="00D74B83" w:rsidRPr="00B15E15">
        <w:t>ichen. Zudem können die Ergebnisse dann für jede Argumentationskomponente</w:t>
      </w:r>
      <w:r w:rsidR="00616734" w:rsidRPr="00B15E15">
        <w:t xml:space="preserve"> und die Beziehungen</w:t>
      </w:r>
      <w:r w:rsidR="00D74B83" w:rsidRPr="00B15E15">
        <w:t xml:space="preserve"> individuell betrachtet werden.</w:t>
      </w:r>
      <w:r w:rsidR="005C7B7C" w:rsidRPr="00B15E15">
        <w:t xml:space="preserve"> </w:t>
      </w:r>
      <w:r w:rsidR="008062F0" w:rsidRPr="00B15E15">
        <w:t>Die argumentativen Beziehungen basieren auf den Argumentationskomponenten</w:t>
      </w:r>
      <w:r w:rsidR="00F82DA0" w:rsidRPr="00B15E15">
        <w:t xml:space="preserve">. </w:t>
      </w:r>
      <w:r w:rsidR="003125E5" w:rsidRPr="00B15E15">
        <w:t xml:space="preserve">In dem Prompt und der Grundwahrheit werden </w:t>
      </w:r>
      <w:r w:rsidR="006C1A92" w:rsidRPr="00B15E15">
        <w:t xml:space="preserve">bei </w:t>
      </w:r>
      <w:r w:rsidR="00722779" w:rsidRPr="00B15E15">
        <w:t xml:space="preserve">den Beziehungen </w:t>
      </w:r>
      <w:r w:rsidR="00D25CCD" w:rsidRPr="00B15E15">
        <w:t xml:space="preserve">für die Argumentationskomponenten </w:t>
      </w:r>
      <w:r w:rsidR="003125E5" w:rsidRPr="00B15E15">
        <w:t xml:space="preserve">die IDs </w:t>
      </w:r>
      <w:r w:rsidR="00D25CCD" w:rsidRPr="00B15E15">
        <w:t xml:space="preserve">anstelle der Texte </w:t>
      </w:r>
      <w:r w:rsidR="003125E5" w:rsidRPr="00B15E15">
        <w:t xml:space="preserve">verwendet, da </w:t>
      </w:r>
      <w:r w:rsidR="00F82DA0" w:rsidRPr="00B15E15">
        <w:t xml:space="preserve">somit </w:t>
      </w:r>
      <w:r w:rsidR="003125E5" w:rsidRPr="00B15E15">
        <w:t>weniger Token</w:t>
      </w:r>
      <w:r w:rsidR="00F82DA0" w:rsidRPr="00B15E15">
        <w:t>s</w:t>
      </w:r>
      <w:r w:rsidR="003125E5" w:rsidRPr="00B15E15">
        <w:t xml:space="preserve"> benötigt werden. </w:t>
      </w:r>
      <w:r w:rsidR="00FD5D78" w:rsidRPr="00B15E15">
        <w:t xml:space="preserve">Für die </w:t>
      </w:r>
      <w:r w:rsidR="003125E5" w:rsidRPr="00B15E15">
        <w:t xml:space="preserve">Evaluation werden die IDs </w:t>
      </w:r>
      <w:r w:rsidR="0044641B" w:rsidRPr="00B15E15">
        <w:t xml:space="preserve">anhand der </w:t>
      </w:r>
      <w:r w:rsidR="003125E5" w:rsidRPr="00B15E15">
        <w:t>dazugehör</w:t>
      </w:r>
      <w:r w:rsidR="00565626" w:rsidRPr="00B15E15">
        <w:t>ige</w:t>
      </w:r>
      <w:r w:rsidR="003125E5" w:rsidRPr="00B15E15">
        <w:t xml:space="preserve">n Textabschnitte </w:t>
      </w:r>
      <w:r w:rsidR="000D7BD0" w:rsidRPr="00B15E15">
        <w:t>ersetzt</w:t>
      </w:r>
      <w:r w:rsidR="00F82DA0" w:rsidRPr="00B15E15">
        <w:t xml:space="preserve"> </w:t>
      </w:r>
      <w:r w:rsidR="008062F0" w:rsidRPr="00B15E15">
        <w:t xml:space="preserve">und </w:t>
      </w:r>
      <w:r w:rsidR="00F82DA0" w:rsidRPr="00B15E15">
        <w:t xml:space="preserve">in ein Tupel mit dem Schema </w:t>
      </w:r>
      <w:r w:rsidR="001868CC" w:rsidRPr="00B15E15">
        <w:t>(</w:t>
      </w:r>
      <w:r w:rsidR="008062F0" w:rsidRPr="00B15E15">
        <w:t>Ursprung, Art der Beziehung, Ziel</w:t>
      </w:r>
      <w:r w:rsidR="001868CC" w:rsidRPr="00B15E15">
        <w:t>) überführt</w:t>
      </w:r>
      <w:r w:rsidR="008062F0" w:rsidRPr="00B15E15">
        <w:t>.</w:t>
      </w:r>
      <w:r w:rsidR="00BF2DF1" w:rsidRPr="00B15E15">
        <w:t xml:space="preserve"> Entlang der </w:t>
      </w:r>
      <w:r w:rsidR="00772BB6" w:rsidRPr="00B15E15">
        <w:t xml:space="preserve">Untersuchung </w:t>
      </w:r>
      <w:r w:rsidR="00E93995" w:rsidRPr="00B15E15">
        <w:t xml:space="preserve">werden </w:t>
      </w:r>
      <w:r w:rsidR="004952E5" w:rsidRPr="00B15E15">
        <w:t xml:space="preserve">die Daten </w:t>
      </w:r>
      <w:r w:rsidR="00B675B6" w:rsidRPr="00B15E15">
        <w:t xml:space="preserve">unter Verwendung </w:t>
      </w:r>
      <w:r w:rsidR="00114589" w:rsidRPr="00B15E15">
        <w:t>der Programmiersprache</w:t>
      </w:r>
      <w:r w:rsidR="00B675B6" w:rsidRPr="00B15E15">
        <w:t xml:space="preserve"> Python </w:t>
      </w:r>
      <w:r w:rsidR="003652E3" w:rsidRPr="00B15E15">
        <w:t xml:space="preserve">und spezieller </w:t>
      </w:r>
      <w:r w:rsidR="00AE7B1C" w:rsidRPr="00B15E15">
        <w:t xml:space="preserve">Bibliotheken </w:t>
      </w:r>
      <w:r w:rsidR="004952E5" w:rsidRPr="00B15E15">
        <w:t>aufbereitet</w:t>
      </w:r>
      <w:r w:rsidR="003652E3" w:rsidRPr="00B15E15">
        <w:t xml:space="preserve">. </w:t>
      </w:r>
      <w:r w:rsidR="00A744F7" w:rsidRPr="00B15E15">
        <w:t>D</w:t>
      </w:r>
      <w:r w:rsidR="005F1554" w:rsidRPr="00B15E15">
        <w:t xml:space="preserve">ie daraus resultierenden Prompts </w:t>
      </w:r>
      <w:r w:rsidR="00A744F7" w:rsidRPr="00B15E15">
        <w:t xml:space="preserve">werden mittels der </w:t>
      </w:r>
      <w:r w:rsidR="008E537D" w:rsidRPr="00B15E15">
        <w:t>O</w:t>
      </w:r>
      <w:r w:rsidR="00420F88" w:rsidRPr="00B15E15">
        <w:t>pen</w:t>
      </w:r>
      <w:r w:rsidR="008E537D" w:rsidRPr="00B15E15">
        <w:t>AI</w:t>
      </w:r>
      <w:r w:rsidR="00A8655F" w:rsidRPr="00B15E15">
        <w:t>-</w:t>
      </w:r>
      <w:r w:rsidR="0008511A" w:rsidRPr="00B15E15">
        <w:t xml:space="preserve">Bibliothek </w:t>
      </w:r>
      <w:r w:rsidR="0077019F" w:rsidRPr="00B15E15">
        <w:t xml:space="preserve">an das </w:t>
      </w:r>
      <w:r w:rsidR="00386DA0" w:rsidRPr="00B15E15">
        <w:t>LLM übergeben.</w:t>
      </w:r>
    </w:p>
    <w:p w14:paraId="7B14D5B4" w14:textId="77777777" w:rsidR="0097711D" w:rsidRPr="00F34611" w:rsidRDefault="0097711D" w:rsidP="001344DC">
      <w:pPr>
        <w:jc w:val="both"/>
      </w:pPr>
    </w:p>
    <w:p w14:paraId="16D64ABA" w14:textId="2BD23C45" w:rsidR="00FF3884" w:rsidRDefault="001B75BB">
      <w:pPr>
        <w:pStyle w:val="berschrift3"/>
      </w:pPr>
      <w:bookmarkStart w:id="15" w:name="_Toc189404900"/>
      <w:r>
        <w:lastRenderedPageBreak/>
        <w:t>Prompts</w:t>
      </w:r>
      <w:bookmarkEnd w:id="15"/>
    </w:p>
    <w:p w14:paraId="6DD53458" w14:textId="2D8F299B" w:rsidR="003A08DE" w:rsidRPr="003E10F5" w:rsidRDefault="00953072" w:rsidP="008A74D9">
      <w:pPr>
        <w:jc w:val="both"/>
      </w:pPr>
      <w:r w:rsidRPr="00723240">
        <w:t xml:space="preserve">Es gibt verschiedene Prompt Engineering Techniken. </w:t>
      </w:r>
      <w:r w:rsidR="008D5FFA" w:rsidRPr="00723240">
        <w:t xml:space="preserve">So kann beim </w:t>
      </w:r>
      <w:r w:rsidR="00560E3A" w:rsidRPr="00723240">
        <w:rPr>
          <w:bCs/>
        </w:rPr>
        <w:t xml:space="preserve">ICL in Zero-Shot, </w:t>
      </w:r>
      <w:proofErr w:type="spellStart"/>
      <w:r w:rsidR="00560E3A" w:rsidRPr="00723240">
        <w:rPr>
          <w:bCs/>
        </w:rPr>
        <w:t>One</w:t>
      </w:r>
      <w:proofErr w:type="spellEnd"/>
      <w:r w:rsidR="00560E3A" w:rsidRPr="00723240">
        <w:rPr>
          <w:bCs/>
        </w:rPr>
        <w:t xml:space="preserve">-Shot und </w:t>
      </w:r>
      <w:proofErr w:type="spellStart"/>
      <w:r w:rsidR="00560E3A" w:rsidRPr="00723240">
        <w:rPr>
          <w:bCs/>
        </w:rPr>
        <w:t>Few</w:t>
      </w:r>
      <w:proofErr w:type="spellEnd"/>
      <w:r w:rsidR="00560E3A" w:rsidRPr="00723240">
        <w:rPr>
          <w:bCs/>
        </w:rPr>
        <w:t xml:space="preserve">-Shot unterschieden werden </w:t>
      </w:r>
      <w:r w:rsidR="00560E3A" w:rsidRPr="00723240">
        <w:rPr>
          <w:bCs/>
          <w:lang w:val="en-US"/>
        </w:rPr>
        <w:fldChar w:fldCharType="begin"/>
      </w:r>
      <w:r w:rsidR="00E412B3" w:rsidRPr="00723240">
        <w:rPr>
          <w:bCs/>
        </w:rPr>
        <w:instrText xml:space="preserve"> ADDIN ZOTERO_ITEM CSL_CITATION {"citationID":"reetttK8","properties":{"formattedCitation":"(Brown et al., 2020, S. 6\\uc0\\u8211{}7; Patil &amp; Gudivada, 2024, S. 23\\uc0\\u8211{}25; Tunstall et al., 2023, S. 189)","plainCitation":"(Brown et al., 2020, S. 6–7; Patil &amp; Gudivada, 2024, S. 23–25; Tunstall et al., 2023, S. 189)","noteIndex":0},"citationItems":[{"id":229,"uris":["http://zotero.org/users/14644665/items/E6FXUFBM"],"itemData":{"id":229,"type":"article","abstract":"Recent work has demonstrated substantial gains on many NLP tasks and benchmarks by pre-training on a large corpus of text followed by </w:instrText>
      </w:r>
      <w:r w:rsidR="00E412B3" w:rsidRPr="00723240">
        <w:rPr>
          <w:bCs/>
          <w:lang w:val="en-US"/>
        </w:rPr>
        <w:instrText>ﬁ</w:instrText>
      </w:r>
      <w:r w:rsidR="00E412B3" w:rsidRPr="00723240">
        <w:rPr>
          <w:bCs/>
        </w:rPr>
        <w:instrText>ne-tuning on a speci</w:instrText>
      </w:r>
      <w:r w:rsidR="00E412B3" w:rsidRPr="00723240">
        <w:rPr>
          <w:bCs/>
          <w:lang w:val="en-US"/>
        </w:rPr>
        <w:instrText>ﬁ</w:instrText>
      </w:r>
      <w:r w:rsidR="00E412B3" w:rsidRPr="00723240">
        <w:rPr>
          <w:bCs/>
        </w:rPr>
        <w:instrText>c task. While typically task-agnostic in architecture, this method still requires task-speci</w:instrText>
      </w:r>
      <w:r w:rsidR="00E412B3" w:rsidRPr="00723240">
        <w:rPr>
          <w:bCs/>
          <w:lang w:val="en-US"/>
        </w:rPr>
        <w:instrText>ﬁ</w:instrText>
      </w:r>
      <w:r w:rsidR="00E412B3" w:rsidRPr="00723240">
        <w:rPr>
          <w:bCs/>
        </w:rPr>
        <w:instrText xml:space="preserve">c </w:instrText>
      </w:r>
      <w:r w:rsidR="00E412B3" w:rsidRPr="00723240">
        <w:rPr>
          <w:bCs/>
          <w:lang w:val="en-US"/>
        </w:rPr>
        <w:instrText>ﬁ</w:instrText>
      </w:r>
      <w:r w:rsidR="00E412B3" w:rsidRPr="00723240">
        <w:rPr>
          <w:bC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E412B3" w:rsidRPr="00723240">
        <w:rPr>
          <w:bCs/>
          <w:lang w:val="en-US"/>
        </w:rPr>
        <w:instrText>ﬁ</w:instrText>
      </w:r>
      <w:r w:rsidR="00E412B3" w:rsidRPr="00723240">
        <w:rPr>
          <w:bCs/>
        </w:rPr>
        <w:instrText>netuning approaches. Speci</w:instrText>
      </w:r>
      <w:r w:rsidR="00E412B3" w:rsidRPr="00723240">
        <w:rPr>
          <w:bCs/>
          <w:lang w:val="en-US"/>
        </w:rPr>
        <w:instrText>ﬁ</w:instrText>
      </w:r>
      <w:r w:rsidR="00E412B3" w:rsidRPr="00723240">
        <w:rPr>
          <w:bC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E412B3" w:rsidRPr="00723240">
        <w:rPr>
          <w:bCs/>
          <w:lang w:val="en-US"/>
        </w:rPr>
        <w:instrText>ﬁ</w:instrText>
      </w:r>
      <w:r w:rsidR="00E412B3" w:rsidRPr="00723240">
        <w:rPr>
          <w:bCs/>
        </w:rPr>
        <w:instrText>ne-tuning, with tasks and few-shot demonstrations speci</w:instrText>
      </w:r>
      <w:r w:rsidR="00E412B3" w:rsidRPr="00723240">
        <w:rPr>
          <w:bCs/>
          <w:lang w:val="en-US"/>
        </w:rPr>
        <w:instrText>ﬁ</w:instrText>
      </w:r>
      <w:r w:rsidR="00E412B3" w:rsidRPr="00723240">
        <w:rPr>
          <w:bCs/>
        </w:rPr>
        <w:instrText>ed purely via text interaction with the model. GPT-3 achieves strong performance on many NLP datasets, including translation, question-answering, and cloze tasks, as well as several tasks that require on-the-</w:instrText>
      </w:r>
      <w:r w:rsidR="00E412B3" w:rsidRPr="00723240">
        <w:rPr>
          <w:bCs/>
          <w:lang w:val="en-US"/>
        </w:rPr>
        <w:instrText>ﬂ</w:instrText>
      </w:r>
      <w:r w:rsidR="00E412B3" w:rsidRPr="00723240">
        <w:rPr>
          <w:bC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E412B3" w:rsidRPr="00723240">
        <w:rPr>
          <w:bCs/>
          <w:lang w:val="en-US"/>
        </w:rPr>
        <w:instrText>ﬁ</w:instrText>
      </w:r>
      <w:r w:rsidR="00E412B3" w:rsidRPr="00723240">
        <w:rPr>
          <w:bCs/>
        </w:rPr>
        <w:instrText>nd that GPT-3 can generate samples of news articles which human evaluators have dif</w:instrText>
      </w:r>
      <w:r w:rsidR="00E412B3" w:rsidRPr="00723240">
        <w:rPr>
          <w:bCs/>
          <w:lang w:val="en-US"/>
        </w:rPr>
        <w:instrText>ﬁ</w:instrText>
      </w:r>
      <w:r w:rsidR="00E412B3" w:rsidRPr="00723240">
        <w:rPr>
          <w:bCs/>
        </w:rPr>
        <w:instrText xml:space="preserve">culty distinguishing from articles written by humans. We discuss broader societal impacts of this </w:instrText>
      </w:r>
      <w:r w:rsidR="00E412B3" w:rsidRPr="00723240">
        <w:rPr>
          <w:bCs/>
          <w:lang w:val="en-US"/>
        </w:rPr>
        <w:instrText>ﬁ</w:instrText>
      </w:r>
      <w:r w:rsidR="00E412B3" w:rsidRPr="00723240">
        <w:rPr>
          <w:bCs/>
        </w:rPr>
        <w:instrText>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w:instrText>
      </w:r>
      <w:r w:rsidR="00E412B3" w:rsidRPr="00723240">
        <w:rPr>
          <w:bCs/>
          <w:lang w:val="en-US"/>
        </w:rPr>
        <w:instrText>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-7","label":"page"},{"id":454,"uris":["http://zotero.org/users/14644665/items/XNLC7C32"],"itemData":{"id":454,"type":"article-journal","abstract":"Natural language processing (NLP) has significantly transformed in the last decade, especially in the field of language modeling. Large language models (LLMs) have achieved SOTA performances on natural language understanding (NLU) and natural language generation (NLG) tasks by learning language representation in self-supervised ways. This paper provides a comprehensive survey to capture the progression of advances in language models. In this paper, we examine the different aspects of language models, which started with a few million parameters but have reached the size of a trillion in a very short time. We also look at how these LLMs transitioned from task-specific to task-independent to task-and-language-independent architectures. This paper extensively discusses different pretraining objectives, benchmarks, and transfer learning methods used in LLMs. It also examines different finetuning and in-context learning techniques used in downstream tasks. Moreover, it explores how LLMs can perform well across many domains and datasets if sufficiently trained on a large and diverse dataset. Next, it discusses how, over time, the availability of cheap computational power and large datasets have improved LLM’s capabilities and raised new challenges. As part of our study, we also inspect LLMs from the perspective of scalability to see how their performance is affected by the model’s depth, width, and data size. Lastly, we provide an empirical comparison of existing trends and techniques and a comprehensive analysis of where the field of LLM currently stands.","container-title":"Applied Sciences","DOI":"10.3390/app14052074","ISSN":"2076-3417","issue":"5","journalAbbreviation":"Applied Sciences","language":"en","license":"https://creativecommons.org/licenses/by/4.0/","note":"done","page":"2074","source":"DOI.org (Crossref)","title":"A Review of Current Trends, Techniques, and Challenges in Large Language Models (LLMs)","volume":"14","author":[{"family":"Patil","given":"Rajvardhan"},{"family":"Gudivada","given":"Venkat"}],"issued":{"date-parts":[["2024",3,1]]}},"locator":"23-25","label":"page"},{"id":198,"uris":["http://zotero.org/users/14644665/items/AGIT35LC"],"itemData":{"id":198,"type":"book","abstract":"Transformer haben die NLP-Welt im Sturm erobert: Erhalten Sie einen fundierten und praxisnahen Überblick über die wichtigsten Methoden und Anwendungen im aktuellen NLP Das Buch wurde von den Gründern von Hugging Face, der Plattform für vortrainierte Transformer-Modelle für TensorFlow und PyTorch, verfasst Hands-On: Jeder Programmierschritt kann in Jupyter Notebooks nachvollzogen werdenTransformer liefern hervorragende Ergebnisse bei der maschinellen Sprachverarbeitung und haben sich in den letzten Jahren zur vorherrschenden Architektur im Natural Language Processing (NLP) entwickelt. Dieses Praxisbuch zeigt Data Scientists und Programmierer_innen, wie sie NLP-Modelle mit Hugging Face Transformers, einer Python-basierten Deep-Learning-Bibliothek, trainieren und skalieren. Transformer kommen beispielsweise beim maschinellen Schreiben von Nachrichtenartikeln, bei der Verbesserung von Google-Suchanfragen oder bei Chatbots zum Einsatz.Lewis Tunstall, Leandro von Werra und Thomas Wolf, die die Transformers-Bibliothek von Hugging Face mitentwickelt haben, erklären in diesem Buch, wie Transformer-basierte Modelle funktionieren und wie Sie sie in Ihre A</w:instrText>
      </w:r>
      <w:r w:rsidR="00E412B3" w:rsidRPr="00723240">
        <w:rPr>
          <w:bCs/>
        </w:rPr>
        <w:instrText xml:space="preserve">nwendungen integrieren. Sie erfahren, wie Transformer für eine Vielzahl von Aufgaben erfolgreich eingesetzt werden können.Erstellen, debuggen und optimieren Sie Transformer-Modelle für zentrale NLP-Aufgaben wie Textklassifizierung, Named Entity Recognition oder Question Answering Lernen Sie, wie Transformer für sprachenübergreifendes Transfer Learning verwendet werden Wenden Sie Transformer auf reale Anwendungsfälle an, bei denen nur auf wenige gelabelte Daten zurückgegriffen werden kann Optimieren Sie Transformer-Modelle für das Deployment mit Techniken wie Distillation, Pruning und Quantisierung Trainieren Sie Transformer von Grund auf und lernen Sie, wie sie auf mehreren GPUs und verteilten Umgebungen skalieren","collection-title":"Animals","edition":"2","event-place":"Heidelberg","ISBN":"978-3-96010-712-5","language":"ger","number-of-pages":"430","publisher":"O'Reilly","publisher-place":"Heidelberg","source":"K10plus ISBN","title":"Natural Language Processing mit Transformern: Sprachanwendungen mit Hugging Face erstellen","title-short":"Natural Language Processing mit Transformern","author":[{"family":"Tunstall","given":"Lewis"},{"family":"Werra","given":"Leandro","dropping-particle":"von"},{"family":"Wolf","given":"Thomas"},{"family":"Géron","given":"Aurélien"}],"translator":[{"family":"Fraaß","given":"Marcus"}],"issued":{"date-parts":[["2023"]]}},"locator":"189","label":"page"}],"schema":"https://github.com/citation-style-language/schema/raw/master/csl-citation.json"} </w:instrText>
      </w:r>
      <w:r w:rsidR="00560E3A" w:rsidRPr="00723240">
        <w:rPr>
          <w:bCs/>
          <w:lang w:val="en-US"/>
        </w:rPr>
        <w:fldChar w:fldCharType="separate"/>
      </w:r>
      <w:r w:rsidR="00E412B3" w:rsidRPr="00723240">
        <w:rPr>
          <w:rFonts w:cs="Arial"/>
        </w:rPr>
        <w:t>(Brown et al., 2020, S. 6–7; Patil &amp; Gudivada, 2024, S. 23–25; Tunstall et al., 2023, S. 189)</w:t>
      </w:r>
      <w:r w:rsidR="00560E3A" w:rsidRPr="00723240">
        <w:rPr>
          <w:bCs/>
        </w:rPr>
        <w:fldChar w:fldCharType="end"/>
      </w:r>
      <w:r w:rsidR="00560E3A" w:rsidRPr="00723240">
        <w:rPr>
          <w:bCs/>
        </w:rPr>
        <w:t>. Die Unterscheidung richtet sich danach, wie viele Beispiele in der Eingabeaufforderung übergeben werden.</w:t>
      </w:r>
      <w:r w:rsidR="00494A51" w:rsidRPr="00723240">
        <w:t xml:space="preserve"> </w:t>
      </w:r>
      <w:r w:rsidR="002921A8" w:rsidRPr="00723240">
        <w:rPr>
          <w:bCs/>
        </w:rPr>
        <w:t xml:space="preserve">Neben der Ergänzung von Beispielen in den Prompts gibt es noch weitere Ansätze. Dazu gehören beispielsweise </w:t>
      </w:r>
      <w:r w:rsidR="002921A8" w:rsidRPr="00723240">
        <w:t>Chain-</w:t>
      </w:r>
      <w:proofErr w:type="spellStart"/>
      <w:r w:rsidR="002921A8" w:rsidRPr="00723240">
        <w:t>of</w:t>
      </w:r>
      <w:proofErr w:type="spellEnd"/>
      <w:r w:rsidR="002921A8" w:rsidRPr="00723240">
        <w:t>-</w:t>
      </w:r>
      <w:proofErr w:type="spellStart"/>
      <w:r w:rsidR="00B20858" w:rsidRPr="00723240">
        <w:t>T</w:t>
      </w:r>
      <w:r w:rsidR="002921A8" w:rsidRPr="00723240">
        <w:t>hought</w:t>
      </w:r>
      <w:proofErr w:type="spellEnd"/>
      <w:r w:rsidR="002921A8" w:rsidRPr="00723240">
        <w:t xml:space="preserve"> </w:t>
      </w:r>
      <w:proofErr w:type="spellStart"/>
      <w:r w:rsidR="00B20858" w:rsidRPr="00723240">
        <w:t>P</w:t>
      </w:r>
      <w:r w:rsidR="002921A8" w:rsidRPr="00723240">
        <w:t>rompting</w:t>
      </w:r>
      <w:proofErr w:type="spellEnd"/>
      <w:r w:rsidR="002921A8" w:rsidRPr="00723240">
        <w:t xml:space="preserve"> und </w:t>
      </w:r>
      <w:r w:rsidR="00D147DB" w:rsidRPr="00723240">
        <w:rPr>
          <w:bCs/>
        </w:rPr>
        <w:t>die Verwendung einer Persona</w:t>
      </w:r>
      <w:r w:rsidR="002921A8" w:rsidRPr="00723240">
        <w:rPr>
          <w:bCs/>
        </w:rPr>
        <w:t>.</w:t>
      </w:r>
      <w:r w:rsidR="00D147DB" w:rsidRPr="00723240">
        <w:rPr>
          <w:bCs/>
        </w:rPr>
        <w:t xml:space="preserve"> Nachfolgend werden diese </w:t>
      </w:r>
      <w:r w:rsidR="00890A51" w:rsidRPr="00723240">
        <w:rPr>
          <w:bCs/>
        </w:rPr>
        <w:t xml:space="preserve">Techniken sowie deren Anwendung </w:t>
      </w:r>
      <w:r w:rsidR="00890A51" w:rsidRPr="003E10F5">
        <w:rPr>
          <w:bCs/>
        </w:rPr>
        <w:t>für die Untersuchung erläutert.</w:t>
      </w:r>
    </w:p>
    <w:p w14:paraId="0C96E6D1" w14:textId="0100A9B7" w:rsidR="00D36626" w:rsidRPr="003E10F5" w:rsidRDefault="00D36626" w:rsidP="00B91A8D">
      <w:pPr>
        <w:pStyle w:val="Listenabsatz"/>
        <w:numPr>
          <w:ilvl w:val="0"/>
          <w:numId w:val="72"/>
        </w:numPr>
        <w:jc w:val="both"/>
      </w:pPr>
      <w:r w:rsidRPr="003E10F5">
        <w:rPr>
          <w:b/>
        </w:rPr>
        <w:t>Zero-Shot</w:t>
      </w:r>
      <w:r w:rsidR="00302AE4" w:rsidRPr="003E10F5">
        <w:rPr>
          <w:b/>
        </w:rPr>
        <w:t xml:space="preserve"> </w:t>
      </w:r>
      <w:proofErr w:type="spellStart"/>
      <w:r w:rsidR="00B20858" w:rsidRPr="003E10F5">
        <w:rPr>
          <w:b/>
        </w:rPr>
        <w:t>P</w:t>
      </w:r>
      <w:r w:rsidR="00302AE4" w:rsidRPr="003E10F5">
        <w:rPr>
          <w:b/>
        </w:rPr>
        <w:t>rompting</w:t>
      </w:r>
      <w:proofErr w:type="spellEnd"/>
      <w:r w:rsidR="00945508" w:rsidRPr="003E10F5">
        <w:rPr>
          <w:b/>
        </w:rPr>
        <w:t xml:space="preserve"> </w:t>
      </w:r>
      <w:r w:rsidRPr="003E10F5">
        <w:rPr>
          <w:b/>
        </w:rPr>
        <w:t xml:space="preserve">(ZS): </w:t>
      </w:r>
      <w:r w:rsidRPr="003E10F5">
        <w:t>Bei</w:t>
      </w:r>
      <w:r w:rsidR="00302AE4" w:rsidRPr="003E10F5">
        <w:t>m</w:t>
      </w:r>
      <w:r w:rsidRPr="003E10F5">
        <w:t xml:space="preserve"> ZS </w:t>
      </w:r>
      <w:r w:rsidR="00E14312" w:rsidRPr="003E10F5">
        <w:t>wird</w:t>
      </w:r>
      <w:r w:rsidRPr="003E10F5">
        <w:t xml:space="preserve"> i</w:t>
      </w:r>
      <w:r w:rsidR="00E14312" w:rsidRPr="003E10F5">
        <w:t>m</w:t>
      </w:r>
      <w:r w:rsidRPr="003E10F5">
        <w:t xml:space="preserve"> Prompt kein Beispiel aufgeführt. Dem Modell wird lediglich eine Beschreibung der Aufgabe in natürlicher Sprache übergeben </w:t>
      </w:r>
      <w:r w:rsidRPr="003E10F5">
        <w:fldChar w:fldCharType="begin"/>
      </w:r>
      <w:r w:rsidRPr="003E10F5">
        <w:instrText xml:space="preserve"> ADDIN ZOTERO_ITEM CSL_CITATION {"citationID":"guBei8DB","properties":{"formattedCitation":"(Brown et al., 2020, S. 7)","plainCitation":"(Brown et al., 2020, S. 7)","noteIndex":0},"citationItems":[{"id":229,"uris":["http://zotero.org/users/14644665/items/E6FXUFBM"],"itemData":{"id":229,"type":"article","abstract":"Recent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w:instrText>
      </w:r>
      <w:r w:rsidRPr="003E10F5">
        <w:rPr>
          <w:lang w:val="en-US"/>
        </w:rPr>
        <w:instrText xml:space="preserve">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7","label":"page"}],"schema":"https://github.com/citation-style-language/schema/raw/master/csl-citation.json"} </w:instrText>
      </w:r>
      <w:r w:rsidRPr="003E10F5">
        <w:fldChar w:fldCharType="separate"/>
      </w:r>
      <w:r w:rsidRPr="003E10F5">
        <w:rPr>
          <w:rFonts w:cs="Arial"/>
          <w:lang w:val="en-US"/>
        </w:rPr>
        <w:t>(Brown et al., 2020, S. 7)</w:t>
      </w:r>
      <w:r w:rsidRPr="003E10F5">
        <w:fldChar w:fldCharType="end"/>
      </w:r>
      <w:r w:rsidRPr="003E10F5">
        <w:rPr>
          <w:lang w:val="en-US"/>
        </w:rPr>
        <w:t>.</w:t>
      </w:r>
    </w:p>
    <w:p w14:paraId="54864E74" w14:textId="6E8F35A6" w:rsidR="005C290E" w:rsidRPr="003E10F5" w:rsidRDefault="003A08DE" w:rsidP="00B91A8D">
      <w:pPr>
        <w:pStyle w:val="Listenabsatz"/>
        <w:numPr>
          <w:ilvl w:val="0"/>
          <w:numId w:val="72"/>
        </w:numPr>
        <w:jc w:val="both"/>
      </w:pPr>
      <w:proofErr w:type="spellStart"/>
      <w:r w:rsidRPr="003E10F5">
        <w:rPr>
          <w:b/>
        </w:rPr>
        <w:t>One</w:t>
      </w:r>
      <w:proofErr w:type="spellEnd"/>
      <w:r w:rsidRPr="003E10F5">
        <w:rPr>
          <w:b/>
        </w:rPr>
        <w:t>-Shot</w:t>
      </w:r>
      <w:r w:rsidR="00302AE4" w:rsidRPr="003E10F5">
        <w:rPr>
          <w:b/>
        </w:rPr>
        <w:t xml:space="preserve"> </w:t>
      </w:r>
      <w:proofErr w:type="spellStart"/>
      <w:r w:rsidR="00B20858" w:rsidRPr="003E10F5">
        <w:rPr>
          <w:b/>
        </w:rPr>
        <w:t>P</w:t>
      </w:r>
      <w:r w:rsidR="00302AE4" w:rsidRPr="003E10F5">
        <w:rPr>
          <w:b/>
        </w:rPr>
        <w:t>rompting</w:t>
      </w:r>
      <w:proofErr w:type="spellEnd"/>
      <w:r w:rsidR="002B403B" w:rsidRPr="003E10F5">
        <w:rPr>
          <w:b/>
        </w:rPr>
        <w:t xml:space="preserve"> (OS)</w:t>
      </w:r>
      <w:r w:rsidR="00FE5C78" w:rsidRPr="003E10F5">
        <w:rPr>
          <w:b/>
        </w:rPr>
        <w:t xml:space="preserve">: </w:t>
      </w:r>
      <w:r w:rsidR="002B403B" w:rsidRPr="003E10F5">
        <w:t>Bei</w:t>
      </w:r>
      <w:r w:rsidR="00302AE4" w:rsidRPr="003E10F5">
        <w:t>m</w:t>
      </w:r>
      <w:r w:rsidR="002B403B" w:rsidRPr="003E10F5">
        <w:t xml:space="preserve"> OS wird in dem Prompt hingegen neben der Aufgabenbeschreibung zusätzlich ein Beisp</w:t>
      </w:r>
      <w:r w:rsidR="002C34A8" w:rsidRPr="003E10F5">
        <w:t xml:space="preserve">iel aufgeführt </w:t>
      </w:r>
      <w:r w:rsidR="002C34A8" w:rsidRPr="003E10F5">
        <w:fldChar w:fldCharType="begin"/>
      </w:r>
      <w:r w:rsidR="002C34A8" w:rsidRPr="003E10F5">
        <w:instrText xml:space="preserve"> ADDIN ZOTERO_ITEM CSL_CITATION {"citationID":"87MfOIRY","properties":{"formattedCitation":"(Brown et al., 2020, S. 6)","plainCitation":"(Brown et al., 2020, S. 6)","noteIndex":0},"citationItems":[{"id":229,"uris":["http://zotero.org/users/14644665/items/E6FXUFBM"],"itemData":{"id":229,"type":"article","abstract":"Recent work has demonstrated substantial gains on many NLP tasks and benchmarks by pre-training on a large corpus of text followed by ﬁne-tuning on a speciﬁc task. While typically task-agnostic in architecture, this method still requires task-speciﬁc ﬁne-tuning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ﬁnetuning approaches. Speciﬁcally, we train GPT-3, an autoregressive language model with 175 billion parameters, 10x more than any previous non-sparse language model, and test its performance in the few-shot setting. For all tasks, GPT-3 is applied without any gradient updates or ﬁne-tuning, with tasks and few-shot demonstrations speciﬁed purely via text interaction with the model. GPT-3 achieves strong performance on many NLP datasets, including translation, question-answering, and cloze tasks, as well as several tasks that require on-the-ﬂy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ﬁnd that GPT-3 can generate samples of news articles which human evaluators have difﬁculty distinguishing from articles written by humans. We discuss broader societal impacts of this ﬁnding and of GPT-3 in general.","language":"en","note":"done","number":"arXiv:2005.14165","publisher":"arXiv","source":"arXiv.org","title":"Language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label":"page"}],"schema":"https://github.com/citation-style-language/schema/raw/master/csl-citation.json"} </w:instrText>
      </w:r>
      <w:r w:rsidR="002C34A8" w:rsidRPr="003E10F5">
        <w:fldChar w:fldCharType="separate"/>
      </w:r>
      <w:r w:rsidR="002C34A8" w:rsidRPr="003E10F5">
        <w:rPr>
          <w:rFonts w:cs="Arial"/>
        </w:rPr>
        <w:t>(Brown et al., 2020, S. 6)</w:t>
      </w:r>
      <w:r w:rsidR="002C34A8" w:rsidRPr="003E10F5">
        <w:fldChar w:fldCharType="end"/>
      </w:r>
      <w:r w:rsidR="002C34A8" w:rsidRPr="003E10F5">
        <w:t>.</w:t>
      </w:r>
      <w:r w:rsidR="00327683" w:rsidRPr="003E10F5">
        <w:t xml:space="preserve"> </w:t>
      </w:r>
      <w:r w:rsidR="00170A19" w:rsidRPr="003E10F5">
        <w:t xml:space="preserve">Das Beispiel wird als </w:t>
      </w:r>
      <w:r w:rsidR="00282AE0" w:rsidRPr="003E10F5">
        <w:t xml:space="preserve">Kombination </w:t>
      </w:r>
      <w:r w:rsidR="009E1511" w:rsidRPr="003E10F5">
        <w:t xml:space="preserve">von </w:t>
      </w:r>
      <w:r w:rsidR="00D3480A" w:rsidRPr="003E10F5">
        <w:t>übergebene</w:t>
      </w:r>
      <w:r w:rsidR="00242B6A" w:rsidRPr="003E10F5">
        <w:t>m</w:t>
      </w:r>
      <w:r w:rsidR="00D3480A" w:rsidRPr="003E10F5">
        <w:t xml:space="preserve"> </w:t>
      </w:r>
      <w:r w:rsidR="0068611E" w:rsidRPr="003E10F5">
        <w:t>Input</w:t>
      </w:r>
      <w:r w:rsidR="009E1511" w:rsidRPr="003E10F5">
        <w:t xml:space="preserve"> und gewünschtem </w:t>
      </w:r>
      <w:r w:rsidR="0068611E" w:rsidRPr="003E10F5">
        <w:t xml:space="preserve">Output </w:t>
      </w:r>
      <w:r w:rsidR="00981DB3" w:rsidRPr="003E10F5">
        <w:t xml:space="preserve">aufgestellt. Der Input ist </w:t>
      </w:r>
      <w:r w:rsidR="00B15AB9" w:rsidRPr="003E10F5">
        <w:t xml:space="preserve">in </w:t>
      </w:r>
      <w:r w:rsidR="00327683" w:rsidRPr="003E10F5">
        <w:t xml:space="preserve">diesem Fall der Text des Aufsatzes und der Output die </w:t>
      </w:r>
      <w:r w:rsidR="00DB2681" w:rsidRPr="003E10F5">
        <w:t>Argumentations</w:t>
      </w:r>
      <w:r w:rsidR="00D2416D" w:rsidRPr="003E10F5">
        <w:t>struktur</w:t>
      </w:r>
      <w:r w:rsidR="00B15AB9" w:rsidRPr="003E10F5">
        <w:t>,</w:t>
      </w:r>
      <w:r w:rsidR="00D3480A" w:rsidRPr="003E10F5">
        <w:t xml:space="preserve"> </w:t>
      </w:r>
      <w:r w:rsidR="00D2416D" w:rsidRPr="003E10F5">
        <w:t xml:space="preserve">formatiert </w:t>
      </w:r>
      <w:r w:rsidR="00327683" w:rsidRPr="003E10F5">
        <w:t xml:space="preserve">als </w:t>
      </w:r>
      <w:r w:rsidR="00E86AE2" w:rsidRPr="003E10F5">
        <w:t>JSON-Objekt</w:t>
      </w:r>
      <w:r w:rsidR="00327683" w:rsidRPr="003E10F5">
        <w:t>.</w:t>
      </w:r>
      <w:r w:rsidR="008569CD" w:rsidRPr="003E10F5">
        <w:t xml:space="preserve"> Die Beispiele </w:t>
      </w:r>
      <w:r w:rsidR="00E86AE2" w:rsidRPr="003E10F5">
        <w:t xml:space="preserve">wurden </w:t>
      </w:r>
      <w:r w:rsidR="008569CD" w:rsidRPr="003E10F5">
        <w:t xml:space="preserve">zufällig </w:t>
      </w:r>
      <w:r w:rsidR="00212183" w:rsidRPr="003E10F5">
        <w:t>ausgewählt</w:t>
      </w:r>
      <w:r w:rsidR="008569CD" w:rsidRPr="003E10F5">
        <w:t xml:space="preserve">. </w:t>
      </w:r>
    </w:p>
    <w:p w14:paraId="7E182BFF" w14:textId="4C522D32" w:rsidR="006A7220" w:rsidRPr="003E10F5" w:rsidRDefault="003A08DE" w:rsidP="00FB3AAD">
      <w:pPr>
        <w:pStyle w:val="Listenabsatz"/>
        <w:numPr>
          <w:ilvl w:val="0"/>
          <w:numId w:val="72"/>
        </w:numPr>
        <w:autoSpaceDE w:val="0"/>
        <w:autoSpaceDN w:val="0"/>
        <w:adjustRightInd w:val="0"/>
        <w:spacing w:after="0"/>
        <w:jc w:val="both"/>
      </w:pPr>
      <w:proofErr w:type="spellStart"/>
      <w:r w:rsidRPr="003E10F5">
        <w:rPr>
          <w:b/>
        </w:rPr>
        <w:t>Few-shot</w:t>
      </w:r>
      <w:proofErr w:type="spellEnd"/>
      <w:r w:rsidR="00F93D27" w:rsidRPr="003E10F5">
        <w:rPr>
          <w:b/>
        </w:rPr>
        <w:t xml:space="preserve"> </w:t>
      </w:r>
      <w:proofErr w:type="spellStart"/>
      <w:r w:rsidR="00B20858" w:rsidRPr="003E10F5">
        <w:rPr>
          <w:b/>
        </w:rPr>
        <w:t>P</w:t>
      </w:r>
      <w:r w:rsidR="00302AE4" w:rsidRPr="003E10F5">
        <w:rPr>
          <w:b/>
        </w:rPr>
        <w:t>rompting</w:t>
      </w:r>
      <w:proofErr w:type="spellEnd"/>
      <w:r w:rsidR="00302AE4" w:rsidRPr="003E10F5">
        <w:rPr>
          <w:b/>
        </w:rPr>
        <w:t xml:space="preserve"> </w:t>
      </w:r>
      <w:r w:rsidR="00F93D27" w:rsidRPr="003E10F5">
        <w:rPr>
          <w:b/>
        </w:rPr>
        <w:t>(FS):</w:t>
      </w:r>
      <w:r w:rsidR="00D36626" w:rsidRPr="003E10F5">
        <w:rPr>
          <w:b/>
        </w:rPr>
        <w:t xml:space="preserve"> </w:t>
      </w:r>
      <w:r w:rsidR="000C61A4" w:rsidRPr="003E10F5">
        <w:t xml:space="preserve">Auch hier </w:t>
      </w:r>
      <w:proofErr w:type="gramStart"/>
      <w:r w:rsidR="000C61A4" w:rsidRPr="003E10F5">
        <w:t>werden</w:t>
      </w:r>
      <w:proofErr w:type="gramEnd"/>
      <w:r w:rsidR="000C61A4" w:rsidRPr="003E10F5">
        <w:t xml:space="preserve"> wie bei</w:t>
      </w:r>
      <w:r w:rsidR="00302AE4" w:rsidRPr="003E10F5">
        <w:t>m</w:t>
      </w:r>
      <w:r w:rsidR="000C61A4" w:rsidRPr="003E10F5">
        <w:t xml:space="preserve"> OS dem </w:t>
      </w:r>
      <w:r w:rsidR="00B91A8D" w:rsidRPr="003E10F5">
        <w:t xml:space="preserve">LLM </w:t>
      </w:r>
      <w:r w:rsidR="000C61A4" w:rsidRPr="003E10F5">
        <w:t xml:space="preserve">zusätzlich zur Aufgabenbeschreibung </w:t>
      </w:r>
      <w:r w:rsidR="00B20D3A" w:rsidRPr="003E10F5">
        <w:t xml:space="preserve">zufällige </w:t>
      </w:r>
      <w:r w:rsidR="000C61A4" w:rsidRPr="003E10F5">
        <w:t xml:space="preserve">Beispiele als </w:t>
      </w:r>
      <w:r w:rsidR="003E7EA1" w:rsidRPr="003E10F5">
        <w:t>Input-Output-Paare</w:t>
      </w:r>
      <w:r w:rsidR="000C61A4" w:rsidRPr="003E10F5">
        <w:t xml:space="preserve"> übergeben. </w:t>
      </w:r>
      <w:r w:rsidR="000C61A4" w:rsidRPr="003E10F5">
        <w:rPr>
          <w:rFonts w:cs="Arial"/>
          <w:lang w:val="en-US"/>
        </w:rPr>
        <w:t xml:space="preserve">Brown et al. </w:t>
      </w:r>
      <w:r w:rsidR="000C61A4" w:rsidRPr="003E10F5">
        <w:fldChar w:fldCharType="begin"/>
      </w:r>
      <w:r w:rsidR="00372234" w:rsidRPr="003E10F5">
        <w:rPr>
          <w:lang w:val="en-US"/>
        </w:rPr>
        <w:instrText xml:space="preserve"> ADDIN ZOTERO_ITEM CSL_CITATION {"citationID":"QjOeVtR9","properties":{"formattedCitation":"(2020, S. 6, 10)","plainCitation":"(2020, S. 6, 10)","noteIndex":0},"citationItems":[{"id":229,"uris":["http://zotero.org/users/14644665/items/E6FXUFBM"],"itemData":{"id":229,"type":"article","abstract":"Recent work has demonstrated substantial gains on many NLP tasks and benchmarks by pre-training on a large corpus of text followed by </w:instrText>
      </w:r>
      <w:r w:rsidR="00372234" w:rsidRPr="003E10F5">
        <w:instrText>ﬁ</w:instrText>
      </w:r>
      <w:r w:rsidR="00372234" w:rsidRPr="003E10F5">
        <w:rPr>
          <w:lang w:val="en-US"/>
        </w:rPr>
        <w:instrText>ne-tuning on a speci</w:instrText>
      </w:r>
      <w:r w:rsidR="00372234" w:rsidRPr="003E10F5">
        <w:instrText>ﬁ</w:instrText>
      </w:r>
      <w:r w:rsidR="00372234" w:rsidRPr="003E10F5">
        <w:rPr>
          <w:lang w:val="en-US"/>
        </w:rPr>
        <w:instrText>c task. While typically task-agnostic in architecture, this method still requires task-speci</w:instrText>
      </w:r>
      <w:r w:rsidR="00372234" w:rsidRPr="003E10F5">
        <w:instrText>ﬁ</w:instrText>
      </w:r>
      <w:r w:rsidR="00372234" w:rsidRPr="003E10F5">
        <w:rPr>
          <w:lang w:val="en-US"/>
        </w:rPr>
        <w:instrText xml:space="preserve">c </w:instrText>
      </w:r>
      <w:r w:rsidR="00372234" w:rsidRPr="003E10F5">
        <w:instrText>ﬁ</w:instrText>
      </w:r>
      <w:r w:rsidR="00372234" w:rsidRPr="003E10F5">
        <w:rPr>
          <w:lang w:val="en-US"/>
        </w:rPr>
        <w:instrText xml:space="preserve">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w:instrText>
      </w:r>
      <w:r w:rsidR="00372234" w:rsidRPr="003E10F5">
        <w:instrText>ﬁ</w:instrText>
      </w:r>
      <w:r w:rsidR="00372234" w:rsidRPr="003E10F5">
        <w:rPr>
          <w:lang w:val="en-US"/>
        </w:rPr>
        <w:instrText>netuning approaches. Speci</w:instrText>
      </w:r>
      <w:r w:rsidR="00372234" w:rsidRPr="003E10F5">
        <w:instrText>ﬁ</w:instrText>
      </w:r>
      <w:r w:rsidR="00372234" w:rsidRPr="003E10F5">
        <w:rPr>
          <w:lang w:val="en-US"/>
        </w:rPr>
        <w:instrText xml:space="preserve">cally, we train GPT-3, an autoregressive language model with 175 billion parameters, 10x more than any previous non-sparse language model, and test its performance in the few-shot setting. For all tasks, GPT-3 is applied without any gradient updates or </w:instrText>
      </w:r>
      <w:r w:rsidR="00372234" w:rsidRPr="003E10F5">
        <w:instrText>ﬁ</w:instrText>
      </w:r>
      <w:r w:rsidR="00372234" w:rsidRPr="003E10F5">
        <w:rPr>
          <w:lang w:val="en-US"/>
        </w:rPr>
        <w:instrText>ne-tuning, with tasks and few-shot demonstrations speci</w:instrText>
      </w:r>
      <w:r w:rsidR="00372234" w:rsidRPr="003E10F5">
        <w:instrText>ﬁ</w:instrText>
      </w:r>
      <w:r w:rsidR="00372234" w:rsidRPr="003E10F5">
        <w:rPr>
          <w:lang w:val="en-US"/>
        </w:rPr>
        <w:instrText>ed purely via text interaction with the model. GPT-3 achieves strong performance on many NLP datasets, including translation, question-answering, and cloze tasks, as well as several tasks that require on-the-</w:instrText>
      </w:r>
      <w:r w:rsidR="00372234" w:rsidRPr="003E10F5">
        <w:instrText>ﬂ</w:instrText>
      </w:r>
      <w:r w:rsidR="00372234" w:rsidRPr="003E10F5">
        <w:rPr>
          <w:lang w:val="en-US"/>
        </w:rPr>
        <w:instrText xml:space="preserve">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w:instrText>
      </w:r>
      <w:r w:rsidR="00372234" w:rsidRPr="003E10F5">
        <w:instrText>ﬁ</w:instrText>
      </w:r>
      <w:r w:rsidR="00372234" w:rsidRPr="003E10F5">
        <w:rPr>
          <w:lang w:val="en-US"/>
        </w:rPr>
        <w:instrText>nd that GPT-3 can generate samples of news articles which human evaluators have dif</w:instrText>
      </w:r>
      <w:r w:rsidR="00372234" w:rsidRPr="003E10F5">
        <w:instrText>ﬁ</w:instrText>
      </w:r>
      <w:r w:rsidR="00372234" w:rsidRPr="003E10F5">
        <w:rPr>
          <w:lang w:val="en-US"/>
        </w:rPr>
        <w:instrText xml:space="preserve">culty distinguishing from articles written by humans. We discuss broader societal impacts of this </w:instrText>
      </w:r>
      <w:r w:rsidR="00372234" w:rsidRPr="003E10F5">
        <w:instrText>ﬁ</w:instrText>
      </w:r>
      <w:r w:rsidR="00372234" w:rsidRPr="003E10F5">
        <w:rPr>
          <w:lang w:val="en-US"/>
        </w:rPr>
        <w:instrText>nding and of GPT-3 in general.","language":"en","note":"done","number":"arXiv:2005.14165","publisher":"arXiv","source":"arXiv.org","ti</w:instrText>
      </w:r>
      <w:r w:rsidR="00372234" w:rsidRPr="003E10F5">
        <w:instrText xml:space="preserve">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2024",7,25]]},"issued":{"date-parts":[["2020",7,22]]}},"locator":"6, 10","label":"page","suppress-author":true}],"schema":"https://github.com/citation-style-language/schema/raw/master/csl-citation.json"} </w:instrText>
      </w:r>
      <w:r w:rsidR="000C61A4" w:rsidRPr="003E10F5">
        <w:fldChar w:fldCharType="separate"/>
      </w:r>
      <w:r w:rsidR="00992457" w:rsidRPr="003E10F5">
        <w:rPr>
          <w:rFonts w:cs="Arial"/>
        </w:rPr>
        <w:t>(2020, S. 6, 10)</w:t>
      </w:r>
      <w:r w:rsidR="000C61A4" w:rsidRPr="003E10F5">
        <w:fldChar w:fldCharType="end"/>
      </w:r>
      <w:r w:rsidR="000C61A4" w:rsidRPr="003E10F5">
        <w:t xml:space="preserve"> </w:t>
      </w:r>
      <w:r w:rsidR="0041583C" w:rsidRPr="003E10F5">
        <w:t xml:space="preserve">verwenden </w:t>
      </w:r>
      <w:r w:rsidR="000C61A4" w:rsidRPr="003E10F5">
        <w:t>dabei in der Regel zwischen 10 und 100 Beispiele</w:t>
      </w:r>
      <w:r w:rsidR="00B8221D" w:rsidRPr="003E10F5">
        <w:t xml:space="preserve">, je nach der Größe des Kontextfensters des </w:t>
      </w:r>
      <w:r w:rsidR="00A6543F" w:rsidRPr="003E10F5">
        <w:t>LLMs</w:t>
      </w:r>
      <w:r w:rsidR="000C61A4" w:rsidRPr="003E10F5">
        <w:t>.</w:t>
      </w:r>
      <w:r w:rsidR="006C3CFA" w:rsidRPr="003E10F5">
        <w:t xml:space="preserve"> </w:t>
      </w:r>
      <w:r w:rsidR="00323DB6" w:rsidRPr="003E10F5">
        <w:t xml:space="preserve">Demnach </w:t>
      </w:r>
      <w:r w:rsidR="00A35193" w:rsidRPr="003E10F5">
        <w:t>führen mehr Beispiele meist, aber nicht immer, zu besseren Ergebnisse</w:t>
      </w:r>
      <w:r w:rsidR="00AF4FD7" w:rsidRPr="003E10F5">
        <w:t>n</w:t>
      </w:r>
      <w:r w:rsidR="00A35193" w:rsidRPr="003E10F5">
        <w:t>.</w:t>
      </w:r>
      <w:r w:rsidR="00FE2517" w:rsidRPr="003E10F5">
        <w:t xml:space="preserve"> So weisen</w:t>
      </w:r>
      <w:r w:rsidR="000C61A4" w:rsidRPr="003E10F5">
        <w:t xml:space="preserve"> Google </w:t>
      </w:r>
      <w:r w:rsidR="000C61A4" w:rsidRPr="003E10F5">
        <w:fldChar w:fldCharType="begin"/>
      </w:r>
      <w:r w:rsidR="005A6983" w:rsidRPr="003E10F5">
        <w:instrText xml:space="preserve"> ADDIN ZOTERO_ITEM CSL_CITATION {"citationID":"AYhbpYgD","properties":{"formattedCitation":"(2024)","plainCitation":"(2024)","noteIndex":0},"citationItems":[{"id":1988,"uris":["http://zotero.org/users/14644665/items/V5NQ4V7L"],"itemData":{"id":1988,"type":"webpage","abstract":"Gemini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0C61A4" w:rsidRPr="003E10F5">
        <w:fldChar w:fldCharType="separate"/>
      </w:r>
      <w:r w:rsidR="005A6983" w:rsidRPr="003E10F5">
        <w:rPr>
          <w:rFonts w:cs="Arial"/>
        </w:rPr>
        <w:t>(2024)</w:t>
      </w:r>
      <w:r w:rsidR="000C61A4" w:rsidRPr="003E10F5">
        <w:fldChar w:fldCharType="end"/>
      </w:r>
      <w:r w:rsidR="000C61A4" w:rsidRPr="003E10F5">
        <w:t xml:space="preserve"> </w:t>
      </w:r>
      <w:r w:rsidR="00333E54" w:rsidRPr="003E10F5">
        <w:t>darauf hin</w:t>
      </w:r>
      <w:r w:rsidR="000C61A4" w:rsidRPr="003E10F5">
        <w:t>, dass Experimente notwendig sind</w:t>
      </w:r>
      <w:r w:rsidR="00AF4FD7" w:rsidRPr="003E10F5">
        <w:t>,</w:t>
      </w:r>
      <w:r w:rsidR="000C61A4" w:rsidRPr="003E10F5">
        <w:t xml:space="preserve"> um die optimale Anzahl </w:t>
      </w:r>
      <w:r w:rsidR="00BD18D4" w:rsidRPr="003E10F5">
        <w:t xml:space="preserve">an </w:t>
      </w:r>
      <w:r w:rsidR="000C61A4" w:rsidRPr="003E10F5">
        <w:t>Beispiel</w:t>
      </w:r>
      <w:r w:rsidR="00BD18D4" w:rsidRPr="003E10F5">
        <w:t>en</w:t>
      </w:r>
      <w:r w:rsidR="000C61A4" w:rsidRPr="003E10F5">
        <w:t xml:space="preserve"> zu bestimmen</w:t>
      </w:r>
      <w:r w:rsidR="00B20D3A" w:rsidRPr="003E10F5">
        <w:t xml:space="preserve">, da </w:t>
      </w:r>
      <w:r w:rsidR="000C61A4" w:rsidRPr="003E10F5">
        <w:t xml:space="preserve">die Übergabe von zu vielen Beispielen zum </w:t>
      </w:r>
      <w:proofErr w:type="spellStart"/>
      <w:r w:rsidR="000C61A4" w:rsidRPr="003E10F5">
        <w:t>Overfitting</w:t>
      </w:r>
      <w:proofErr w:type="spellEnd"/>
      <w:r w:rsidR="000C61A4" w:rsidRPr="003E10F5">
        <w:t xml:space="preserve"> führen</w:t>
      </w:r>
      <w:r w:rsidR="00B20D3A" w:rsidRPr="003E10F5">
        <w:t xml:space="preserve"> kann</w:t>
      </w:r>
      <w:r w:rsidR="000C61A4" w:rsidRPr="003E10F5">
        <w:t>.</w:t>
      </w:r>
      <w:r w:rsidR="00B20D3A" w:rsidRPr="003E10F5">
        <w:t xml:space="preserve"> </w:t>
      </w:r>
      <w:r w:rsidR="008C1E11" w:rsidRPr="003E10F5">
        <w:t xml:space="preserve">Die Übergabe der Beispiele soll dazu führen, dass </w:t>
      </w:r>
      <w:r w:rsidR="008B1CB0" w:rsidRPr="003E10F5">
        <w:t xml:space="preserve">das LLM </w:t>
      </w:r>
      <w:r w:rsidR="00701F2D" w:rsidRPr="003E10F5">
        <w:t xml:space="preserve">daraus </w:t>
      </w:r>
      <w:r w:rsidR="008B1CB0" w:rsidRPr="003E10F5">
        <w:t xml:space="preserve">Muster </w:t>
      </w:r>
      <w:r w:rsidR="00701F2D" w:rsidRPr="003E10F5">
        <w:t xml:space="preserve">erkennt, die für die Bearbeitung </w:t>
      </w:r>
      <w:r w:rsidR="00A427F3" w:rsidRPr="003E10F5">
        <w:t xml:space="preserve">der Aufgabe zuträglich sind </w:t>
      </w:r>
      <w:r w:rsidR="00A427F3" w:rsidRPr="003E10F5">
        <w:fldChar w:fldCharType="begin"/>
      </w:r>
      <w:r w:rsidR="00C050D9" w:rsidRPr="003E10F5">
        <w:instrText xml:space="preserve"> ADDIN ZOTERO_ITEM CSL_CITATION {"citationID":"5Yf8qqfl","properties":{"formattedCitation":"(Ozdemir, 2024, S. 136; Yeginbergen et al., 2024, S. 11690)","plainCitation":"(Ozdemir, 2024, S. 136; Yeginbergen et al., 2024, S. 11690)","noteIndex":0},"citationItems":[{"id":197,"uris":["http://zotero.org/users/14644665/items/QCPDWWZD"],"itemData":{"id":197,"type":"book","abstract":"Das Buch bietet einen Überblick über zentrale Konzepte und Techniken von LLMs wie z.B. ChatGPT und zeigt das Potenzial von Open-Source- und Closed-Source-Modellen Es erläutert, wie Large Language Models funktionieren und wie sie für Aufgaben des Natural Language Processing (NLP) genutzt werden Auch für interessierte Nicht-Data-Scientists mit Python-Kenntnissen verständlich Themen z.B.: die ChatGPT-API, Prompt-Engineering, Chatbot-Personas, Cloud-Bereitstellung; deckt auch GPT-4 ab Large Language Models (LLMs) wie ChatGPT zeigen erstaunliche Fähigkeiten, aber ihre Größe und Komplexität halten viele Praktiker_innen davon ab, sie in ihren eigenen Anwendungen einzusetzen. In dieser Einführung räumt Data Scientist und KI-Unternehmer Sinan Ozdemir diese Hindernisse aus dem Weg und bietet einen Leitfaden für den Einsatz von LLMs zur Lösung praktischer NLP-Probleme. Sinan Ozdemir hat alles zusammengestellt, was Sie für den Einstieg brauchen, auch wenn Sie noch keine Erfahrung mit LLMs haben: Schritt-für-Schritt-Anleitungen, Best Practices, Fallstudien aus der Praxis, Übungsaufgaben und vieles mehr. Gleichzeitig bietet er Einblicke in die Funktionsweise von LLMs, um Sie bei der Auswahl von Modellen, Datenformaten und Parametern zu unterstützen. Auf der begleitenden Website des Autors finden Sie weitere Ressourcen, darunter Beispieldatensätze und Code für die Arbeit mit Open-Source- und Closed-Source-LLMs","edition":"1. Aufl., deutsche Ausgabe","event-place":"Heidelberg","ISBN":"978-3-96010-853-5","language":"ger","number-of-pages":"271","publisher":"O'Reilly","publisher-place":"Heidelberg","source":"K10plus ISBN","title":"Praxiseinstieg Large Language Models: Strategien und Best Practices für den Einsatz von ChatGPT und anderen LLMs","title-short":"Praxiseinstieg Large Language Models","author":[{"family":"Ozdemir","given":"Sinan"}],"translator":[{"family":"Langenau","given":"Frank"}],"issued":{"date-parts":[["2024"]]}},"locator":"136","label":"page"},{"id":959,"uris":["http://zotero.org/users/14644665/items/T7T4BLWM"],"itemData":{"id":959,"type":"paper-conference","container-title":"Proceedings of the 62nd Annual Meeting of the Association for Computational Linguistics (Volume 1: Long Papers)","DOI":"10.18653/v1/2024.acl-long.628","event-place":"Bangkok, Thailand","event-title":"Proceedings of the 62nd Annual Meeting of the Association for Computational Linguistics (Volume 1: Long Papers)","language":"en","note":"done","page":"11687-11699","publisher":"Association for Computational Linguistics","publisher-place":"Bangkok, Thailand","source":"DOI.org (Crossref)","title":"Argument Mining in Data Scarce Settings: Cross-lingual Transfer and Few-shot Techniques","title-short":"Argument Mining in Data Scarce Settings","URL":"https://aclanthology.org/2024.acl-long.628","author":[{"family":"Yeginbergen","given":"Anar"},{"family":"Oronoz","given":"Maite"},{"family":"Agerri","given":"Rodrigo"}],"accessed":{"date-parts":[["2024",10,11]]},"issued":{"date-parts":[["2024"]]}},"locator":"11690","label":"page"}],"schema":"https://github.com/citation-style-language/schema/raw/master/csl-citation.json"} </w:instrText>
      </w:r>
      <w:r w:rsidR="00A427F3" w:rsidRPr="003E10F5">
        <w:fldChar w:fldCharType="separate"/>
      </w:r>
      <w:r w:rsidR="00C050D9" w:rsidRPr="003E10F5">
        <w:rPr>
          <w:rFonts w:cs="Arial"/>
        </w:rPr>
        <w:t>(Ozdemir, 2024, S. 136; Yeginbergen et al., 2024, S. 11690)</w:t>
      </w:r>
      <w:r w:rsidR="00A427F3" w:rsidRPr="003E10F5">
        <w:fldChar w:fldCharType="end"/>
      </w:r>
      <w:r w:rsidR="00A427F3" w:rsidRPr="003E10F5">
        <w:t>.</w:t>
      </w:r>
      <w:r w:rsidR="00C050D9" w:rsidRPr="003E10F5">
        <w:t xml:space="preserve"> </w:t>
      </w:r>
      <w:r w:rsidR="00C65762" w:rsidRPr="003E10F5">
        <w:t xml:space="preserve">Mit Hinblick auf die Tokenanzahl </w:t>
      </w:r>
      <w:r w:rsidR="00AF0763" w:rsidRPr="003E10F5">
        <w:t xml:space="preserve">und das Kontextfenster </w:t>
      </w:r>
      <w:r w:rsidR="00C65762" w:rsidRPr="003E10F5">
        <w:t>wurde d</w:t>
      </w:r>
      <w:r w:rsidR="00CA1C29" w:rsidRPr="003E10F5">
        <w:t xml:space="preserve">ie Anzahl der Beispiele stufenweise verdoppelt, </w:t>
      </w:r>
      <w:r w:rsidR="00DC199B" w:rsidRPr="003E10F5">
        <w:t>beginnend</w:t>
      </w:r>
      <w:r w:rsidR="00CA1C29" w:rsidRPr="003E10F5">
        <w:t xml:space="preserve"> bei 10 über 20 </w:t>
      </w:r>
      <w:r w:rsidR="005A77DA" w:rsidRPr="003E10F5">
        <w:t>bis hin</w:t>
      </w:r>
      <w:r w:rsidR="00CA1C29" w:rsidRPr="003E10F5">
        <w:t xml:space="preserve"> zu 40 Beispielen.</w:t>
      </w:r>
      <w:r w:rsidR="005C40D1" w:rsidRPr="003E10F5">
        <w:t xml:space="preserve"> </w:t>
      </w:r>
      <w:r w:rsidR="00546D18" w:rsidRPr="003E10F5">
        <w:t>Es wird das Ziel verfolgt</w:t>
      </w:r>
      <w:r w:rsidR="00D46A11" w:rsidRPr="003E10F5">
        <w:t>,</w:t>
      </w:r>
      <w:r w:rsidR="00546D18" w:rsidRPr="003E10F5">
        <w:t xml:space="preserve"> einen groben Trend</w:t>
      </w:r>
      <w:r w:rsidR="00682626" w:rsidRPr="003E10F5">
        <w:t xml:space="preserve"> abzuleiten</w:t>
      </w:r>
      <w:r w:rsidR="000B6A4D" w:rsidRPr="003E10F5">
        <w:t>, anstatt eine optimale Anzahl an Beispielen zu ermitteln</w:t>
      </w:r>
      <w:r w:rsidR="009B32E1" w:rsidRPr="003E10F5">
        <w:t>.</w:t>
      </w:r>
    </w:p>
    <w:p w14:paraId="061D853C" w14:textId="7903680A" w:rsidR="00F05175" w:rsidRPr="003E10F5" w:rsidRDefault="001A4072" w:rsidP="00F34611">
      <w:pPr>
        <w:pStyle w:val="Listenabsatz"/>
        <w:numPr>
          <w:ilvl w:val="0"/>
          <w:numId w:val="58"/>
        </w:numPr>
        <w:jc w:val="both"/>
      </w:pPr>
      <w:r w:rsidRPr="003E10F5">
        <w:rPr>
          <w:b/>
          <w:lang w:val="en-US"/>
        </w:rPr>
        <w:lastRenderedPageBreak/>
        <w:t>Chain-of-</w:t>
      </w:r>
      <w:r w:rsidR="00B20858" w:rsidRPr="003E10F5">
        <w:rPr>
          <w:b/>
          <w:lang w:val="en-US"/>
        </w:rPr>
        <w:t>T</w:t>
      </w:r>
      <w:r w:rsidRPr="003E10F5">
        <w:rPr>
          <w:b/>
          <w:lang w:val="en-US"/>
        </w:rPr>
        <w:t>hought</w:t>
      </w:r>
      <w:r w:rsidR="00F42E5E" w:rsidRPr="003E10F5">
        <w:rPr>
          <w:b/>
          <w:lang w:val="en-US"/>
        </w:rPr>
        <w:t xml:space="preserve"> </w:t>
      </w:r>
      <w:r w:rsidR="00B20858" w:rsidRPr="003E10F5">
        <w:rPr>
          <w:b/>
          <w:lang w:val="en-US"/>
        </w:rPr>
        <w:t>P</w:t>
      </w:r>
      <w:r w:rsidR="00F42E5E" w:rsidRPr="003E10F5">
        <w:rPr>
          <w:b/>
          <w:lang w:val="en-US"/>
        </w:rPr>
        <w:t>rompting</w:t>
      </w:r>
      <w:r w:rsidR="00A222A1" w:rsidRPr="003E10F5">
        <w:rPr>
          <w:b/>
          <w:lang w:val="en-US"/>
        </w:rPr>
        <w:t xml:space="preserve"> (COT): </w:t>
      </w:r>
      <w:r w:rsidR="00F42E5E" w:rsidRPr="003E10F5">
        <w:rPr>
          <w:rFonts w:cs="Arial"/>
          <w:lang w:val="en-US"/>
        </w:rPr>
        <w:t xml:space="preserve">Wei et al. </w:t>
      </w:r>
      <w:r w:rsidR="00F42E5E" w:rsidRPr="003E10F5">
        <w:rPr>
          <w:bCs/>
        </w:rPr>
        <w:fldChar w:fldCharType="begin"/>
      </w:r>
      <w:r w:rsidR="00F42E5E" w:rsidRPr="003E10F5">
        <w:rPr>
          <w:bCs/>
          <w:lang w:val="en-US"/>
        </w:rPr>
        <w:instrText xml:space="preserve"> ADDIN ZOTERO_ITEM CSL_CITATION {"citationID":"H7VBEOTQ","properties":{"formattedCitation":"(2023, S. 2)","plainCitation":"(2023, S. 2)","noteIndex":0},"citationItems":[{"id":1769,"uris":["http://zotero.org/users/14644665/items/J6PD8LM3"],"itemData":{"id":1769,"type":"article","abstract":"We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ocator":"2","label":"page","suppress-author":true}],"schema":"https://github.com/citation-style-language/schema/raw/master/csl-citation.json"} </w:instrText>
      </w:r>
      <w:r w:rsidR="00F42E5E" w:rsidRPr="003E10F5">
        <w:rPr>
          <w:bCs/>
        </w:rPr>
        <w:fldChar w:fldCharType="separate"/>
      </w:r>
      <w:r w:rsidR="00F42E5E" w:rsidRPr="003E10F5">
        <w:rPr>
          <w:rFonts w:cs="Arial"/>
        </w:rPr>
        <w:t>(2023, S. 2)</w:t>
      </w:r>
      <w:r w:rsidR="00F42E5E" w:rsidRPr="003E10F5">
        <w:rPr>
          <w:bCs/>
        </w:rPr>
        <w:fldChar w:fldCharType="end"/>
      </w:r>
      <w:r w:rsidR="00F42E5E" w:rsidRPr="003E10F5">
        <w:rPr>
          <w:bCs/>
        </w:rPr>
        <w:t xml:space="preserve"> definieren COT als eine Reihe von Zwischenschritten in natürlicher Sprache, die zu dem Ergebnis führen.</w:t>
      </w:r>
      <w:r w:rsidR="00F42E5E" w:rsidRPr="003E10F5">
        <w:t xml:space="preserve"> </w:t>
      </w:r>
      <w:r w:rsidR="00ED055E" w:rsidRPr="003E10F5">
        <w:rPr>
          <w:rFonts w:cs="Arial"/>
        </w:rPr>
        <w:t xml:space="preserve">Wei et al. </w:t>
      </w:r>
      <w:r w:rsidR="00324F58" w:rsidRPr="003E10F5">
        <w:rPr>
          <w:bCs/>
        </w:rPr>
        <w:fldChar w:fldCharType="begin"/>
      </w:r>
      <w:r w:rsidR="00415299" w:rsidRPr="003E10F5">
        <w:rPr>
          <w:bCs/>
        </w:rPr>
        <w:instrText xml:space="preserve"> ADDIN ZOTERO_ITEM CSL_CITATION {"citationID":"V6Gr4jKw","properties":{"formattedCitation":"(2023)","plainCitation":"(2023)","noteIndex":0},"citationItems":[{"id":1769,"uris":["http://zotero.org/users/14644665/items/J6PD8LM3"],"itemData":{"id":1769,"type":"article","abstract":"We explore how generating a chain of thought -- a series of intermediate reasoning steps -- significantly improves the ability of large language models to perform complex reasoning. In particular, we show how such reasoning abilities emerge naturally in sufficiently large language models via a simple method called chain of thought prompting, where a few chain of thought demonstrations are provided as exemplars in prompting. Experiments on three large language models show that chain of thought prompting improves performance on a range of arithmetic, commonsense, and symbolic reasoning tasks. The empirical gains can be striking. For instance, prompting a 540B-parameter language model with just eight chain of thought exemplars achieves state of the art accuracy on the GSM8K benchmark of math word problems, surpassing even finetuned GPT-3 with a verifier.","number":"arXiv:2201.11903","publisher":"arXiv","source":"arXiv.org","title":"Chain-of-Thought Prompting Elicits Reasoning in Large Language Models","URL":"http://arxiv.org/abs/2201.11903","author":[{"family":"Wei","given":"Jason"},{"family":"Wang","given":"Xuezhi"},{"family":"Schuurmans","given":"Dale"},{"family":"Bosma","given":"Maarten"},{"family":"Ichter","given":"Brian"},{"family":"Xia","given":"Fei"},{"family":"Chi","given":"Ed"},{"family":"Le","given":"Quoc"},{"family":"Zhou","given":"Denny"}],"accessed":{"date-parts":[["2024",11,6]]},"issued":{"date-parts":[["2023",1,10]]}},"label":"page","suppress-author":true}],"schema":"https://github.com/citation-style-language/schema/raw/master/csl-citation.json"} </w:instrText>
      </w:r>
      <w:r w:rsidR="00324F58" w:rsidRPr="003E10F5">
        <w:rPr>
          <w:bCs/>
        </w:rPr>
        <w:fldChar w:fldCharType="separate"/>
      </w:r>
      <w:r w:rsidR="00ED055E" w:rsidRPr="003E10F5">
        <w:rPr>
          <w:rFonts w:cs="Arial"/>
        </w:rPr>
        <w:t>(2023)</w:t>
      </w:r>
      <w:r w:rsidR="00324F58" w:rsidRPr="003E10F5">
        <w:rPr>
          <w:bCs/>
        </w:rPr>
        <w:fldChar w:fldCharType="end"/>
      </w:r>
      <w:r w:rsidR="00562FE9" w:rsidRPr="003E10F5">
        <w:rPr>
          <w:bCs/>
        </w:rPr>
        <w:t xml:space="preserve"> zeigen, wi</w:t>
      </w:r>
      <w:r w:rsidR="00A50D30" w:rsidRPr="003E10F5">
        <w:rPr>
          <w:bCs/>
        </w:rPr>
        <w:t xml:space="preserve">e </w:t>
      </w:r>
      <w:r w:rsidR="00F42E5E" w:rsidRPr="003E10F5">
        <w:rPr>
          <w:bCs/>
        </w:rPr>
        <w:t xml:space="preserve">COT </w:t>
      </w:r>
      <w:r w:rsidR="00A50D30" w:rsidRPr="003E10F5">
        <w:rPr>
          <w:bCs/>
        </w:rPr>
        <w:t>die Leistung des Modells be</w:t>
      </w:r>
      <w:r w:rsidR="00B428C1" w:rsidRPr="003E10F5">
        <w:rPr>
          <w:bCs/>
        </w:rPr>
        <w:t xml:space="preserve">i komplexen Logikaufgaben </w:t>
      </w:r>
      <w:r w:rsidR="00A50D30" w:rsidRPr="003E10F5">
        <w:rPr>
          <w:bCs/>
        </w:rPr>
        <w:t xml:space="preserve">signifikant </w:t>
      </w:r>
      <w:r w:rsidR="00B46597" w:rsidRPr="003E10F5">
        <w:rPr>
          <w:bCs/>
        </w:rPr>
        <w:t xml:space="preserve">ohne </w:t>
      </w:r>
      <w:r w:rsidR="007226D7" w:rsidRPr="003E10F5">
        <w:rPr>
          <w:bCs/>
        </w:rPr>
        <w:t>Fine-Tuning</w:t>
      </w:r>
      <w:r w:rsidR="00B46597" w:rsidRPr="003E10F5">
        <w:rPr>
          <w:bCs/>
        </w:rPr>
        <w:t xml:space="preserve"> </w:t>
      </w:r>
      <w:r w:rsidR="00A50D30" w:rsidRPr="003E10F5">
        <w:rPr>
          <w:bCs/>
        </w:rPr>
        <w:t>verbessern kann</w:t>
      </w:r>
      <w:r w:rsidR="00B428C1" w:rsidRPr="003E10F5">
        <w:rPr>
          <w:bCs/>
        </w:rPr>
        <w:t>.</w:t>
      </w:r>
      <w:r w:rsidR="00EA53E6" w:rsidRPr="003E10F5">
        <w:rPr>
          <w:bCs/>
        </w:rPr>
        <w:t xml:space="preserve"> </w:t>
      </w:r>
      <w:r w:rsidR="0085671A" w:rsidRPr="003E10F5">
        <w:rPr>
          <w:bCs/>
        </w:rPr>
        <w:t>Auf den Anwendungsfall Argument Mining übersetzt werden dem Modell</w:t>
      </w:r>
      <w:r w:rsidR="00283FA4" w:rsidRPr="003E10F5">
        <w:rPr>
          <w:bCs/>
        </w:rPr>
        <w:t xml:space="preserve"> die Teilaufgaben genannt</w:t>
      </w:r>
      <w:r w:rsidR="00DE7AB2" w:rsidRPr="003E10F5">
        <w:rPr>
          <w:bCs/>
        </w:rPr>
        <w:t xml:space="preserve"> und </w:t>
      </w:r>
      <w:r w:rsidR="00694FEC" w:rsidRPr="003E10F5">
        <w:rPr>
          <w:bCs/>
        </w:rPr>
        <w:t xml:space="preserve">beschrieben. </w:t>
      </w:r>
    </w:p>
    <w:p w14:paraId="5820FF3E" w14:textId="40420167" w:rsidR="0085445A" w:rsidRPr="003E10F5" w:rsidRDefault="00C94EC0" w:rsidP="00F34611">
      <w:pPr>
        <w:pStyle w:val="Listenabsatz"/>
        <w:numPr>
          <w:ilvl w:val="0"/>
          <w:numId w:val="58"/>
        </w:numPr>
        <w:jc w:val="both"/>
        <w:rPr>
          <w:bCs/>
        </w:rPr>
      </w:pPr>
      <w:r w:rsidRPr="003E10F5">
        <w:rPr>
          <w:b/>
          <w:bCs/>
        </w:rPr>
        <w:t>Pers</w:t>
      </w:r>
      <w:r w:rsidR="009041D6" w:rsidRPr="003E10F5">
        <w:rPr>
          <w:b/>
          <w:bCs/>
        </w:rPr>
        <w:t>ona</w:t>
      </w:r>
      <w:r w:rsidR="007C6A28" w:rsidRPr="003E10F5">
        <w:rPr>
          <w:b/>
          <w:bCs/>
        </w:rPr>
        <w:t xml:space="preserve">: </w:t>
      </w:r>
      <w:r w:rsidR="007C6A28" w:rsidRPr="003E10F5">
        <w:rPr>
          <w:bCs/>
        </w:rPr>
        <w:t xml:space="preserve">Hierbei wird das LLM angehalten eine gewisse Persona zu imitieren und die Ausgaben entsprechend zu formulieren, um so relevante Informationen auszugeben </w:t>
      </w:r>
      <w:r w:rsidR="007C6A28" w:rsidRPr="003E10F5">
        <w:rPr>
          <w:bCs/>
        </w:rPr>
        <w:fldChar w:fldCharType="begin"/>
      </w:r>
      <w:r w:rsidR="004C2386" w:rsidRPr="003E10F5">
        <w:rPr>
          <w:bCs/>
        </w:rPr>
        <w:instrText xml:space="preserve"> ADDIN ZOTERO_ITEM CSL_CITATION {"citationID":"pLPWZuGT","properties":{"formattedCitation":"(OpenAI, 2024e; Trad &amp; Chehab, 2024, S. 369)","plainCitation":"(OpenAI, 2024e; Trad &amp; Chehab, 2024, S. 369)","noteIndex":0},"citationItems":[{"id":1905,"uris":["http://zotero.org/users/14644665/items/ET8P5QU8"],"itemData":{"id":1905,"type":"webpage","abstract":"Explore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id":620,"uris":["http://zotero.org/users/14644665/items/3F6LRS5P"],"itemData":{"id":620,"type":"article-journal","abstract":"Large Language Models (LLMs) are reshaping the landscape of Machine Learning (ML) application development. The emergence of versatile LLMs capable of undertaking a wide array of tasks has reduced the necessity for intensive human involvement in training and maintaining ML models. Despite these advancements, a pivotal question emerges: can these generalized models negate the need for task-specific models? This study addresses this question by comparing the effectiveness of LLMs in detecting phishing URLs when utilized with prompt-engineering techniques versus when fine-tuned. Notably, we explore multiple prompt-engineering strategies for phishing URL detection and apply them to two chat models, GPT-3.5-turbo and Claude 2. In this context, the maximum result achieved was an F1-score of 92.74% by using a test set of 1000 samples. Following this, we fine-tune a range of base LLMs, including GPT-2, Bloom, Baby LLaMA, and DistilGPT-2—all primarily developed for text generation—exclusively for phishing URL detection. The fine-tuning approach culminated in a peak performance, achieving an F1-score of 97.29% and an AUC of 99.56% on the same test set, thereby outperforming existing state-of-the-art methods. These results highlight that while LLMs harnessed through prompt engineering can expedite application development processes, achieving a decent performance, they are not as effective as dedicated, task-specific LLMs.","container-title":"Machine Learning and Knowledge Extraction","DOI":"10.3390/make6010018","ISSN":"2504-4990","issue":"1","journalAbbreviation":"MAKE","language":"en","license":"https://creativecommons.org/licenses/by/4.0/","page":"367-384","source":"DOI.org (Crossref)","title":"Prompt Engineering or Fine-Tuning? A Case Study on Phishing Detection with Large Language Models","title-short":"Prompt Engineering or Fine-Tuning?","volume":"6","author":[{"family":"Trad","given":"Fouad"},{"family":"Chehab","given":"Ali"}],"issued":{"date-parts":[["2024",2,6]]}},"locator":"369","label":"page"}],"schema":"https://github.com/citation-style-language/schema/raw/master/csl-citation.json"} </w:instrText>
      </w:r>
      <w:r w:rsidR="007C6A28" w:rsidRPr="003E10F5">
        <w:rPr>
          <w:bCs/>
        </w:rPr>
        <w:fldChar w:fldCharType="separate"/>
      </w:r>
      <w:r w:rsidR="004C2386" w:rsidRPr="003E10F5">
        <w:rPr>
          <w:rFonts w:cs="Arial"/>
        </w:rPr>
        <w:t>(OpenAI, 2024e; Trad &amp; Chehab, 2024, S. 369)</w:t>
      </w:r>
      <w:r w:rsidR="007C6A28" w:rsidRPr="003E10F5">
        <w:rPr>
          <w:bCs/>
        </w:rPr>
        <w:fldChar w:fldCharType="end"/>
      </w:r>
      <w:r w:rsidR="007C6A28" w:rsidRPr="003E10F5">
        <w:rPr>
          <w:bCs/>
        </w:rPr>
        <w:t>.</w:t>
      </w:r>
      <w:r w:rsidR="0062666D" w:rsidRPr="003E10F5">
        <w:rPr>
          <w:bCs/>
        </w:rPr>
        <w:t xml:space="preserve"> </w:t>
      </w:r>
      <w:r w:rsidR="00093DD6" w:rsidRPr="003E10F5">
        <w:rPr>
          <w:bCs/>
        </w:rPr>
        <w:t xml:space="preserve">Für </w:t>
      </w:r>
      <w:r w:rsidR="009F2204" w:rsidRPr="003E10F5">
        <w:rPr>
          <w:bCs/>
        </w:rPr>
        <w:t xml:space="preserve">den vorliegenden Anwendungsfall </w:t>
      </w:r>
      <w:r w:rsidR="00405B67" w:rsidRPr="003E10F5">
        <w:rPr>
          <w:bCs/>
        </w:rPr>
        <w:t xml:space="preserve">wird dem LLM </w:t>
      </w:r>
      <w:r w:rsidR="00E41CD6" w:rsidRPr="003E10F5">
        <w:rPr>
          <w:bCs/>
        </w:rPr>
        <w:t>mitgeteilt,</w:t>
      </w:r>
      <w:r w:rsidR="00405B67" w:rsidRPr="003E10F5">
        <w:rPr>
          <w:bCs/>
        </w:rPr>
        <w:t xml:space="preserve"> dass es ein Experte für Argument Mining sei.</w:t>
      </w:r>
    </w:p>
    <w:p w14:paraId="5AE96B26" w14:textId="2CE505B2" w:rsidR="004256BC" w:rsidRDefault="008E1D91">
      <w:pPr>
        <w:jc w:val="both"/>
        <w:rPr>
          <w:bCs/>
        </w:rPr>
      </w:pPr>
      <w:r w:rsidRPr="00A35CE6">
        <w:rPr>
          <w:bCs/>
        </w:rPr>
        <w:t>Neben den bereits genannten Techniken empfehlen</w:t>
      </w:r>
      <w:r w:rsidR="0087748B" w:rsidRPr="00A35CE6">
        <w:rPr>
          <w:bCs/>
        </w:rPr>
        <w:t xml:space="preserve"> Google </w:t>
      </w:r>
      <w:r w:rsidR="0087748B" w:rsidRPr="00A35CE6">
        <w:rPr>
          <w:bCs/>
        </w:rPr>
        <w:fldChar w:fldCharType="begin"/>
      </w:r>
      <w:r w:rsidR="005A6983" w:rsidRPr="00A35CE6">
        <w:rPr>
          <w:bCs/>
        </w:rPr>
        <w:instrText xml:space="preserve"> ADDIN ZOTERO_ITEM CSL_CITATION {"citationID":"OJxKNnHG","properties":{"formattedCitation":"(2024)","plainCitation":"(2024)","noteIndex":0},"citationItems":[{"id":1988,"uris":["http://zotero.org/users/14644665/items/V5NQ4V7L"],"itemData":{"id":1988,"type":"webpage","abstract":"Gemini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label":"page","suppress-author":true}],"schema":"https://github.com/citation-style-language/schema/raw/master/csl-citation.json"} </w:instrText>
      </w:r>
      <w:r w:rsidR="0087748B" w:rsidRPr="00A35CE6">
        <w:rPr>
          <w:bCs/>
        </w:rPr>
        <w:fldChar w:fldCharType="separate"/>
      </w:r>
      <w:r w:rsidR="005A6983" w:rsidRPr="00A35CE6">
        <w:rPr>
          <w:rFonts w:cs="Arial"/>
        </w:rPr>
        <w:t>(2024)</w:t>
      </w:r>
      <w:r w:rsidR="0087748B" w:rsidRPr="00A35CE6">
        <w:rPr>
          <w:bCs/>
        </w:rPr>
        <w:fldChar w:fldCharType="end"/>
      </w:r>
      <w:r w:rsidR="0011700B" w:rsidRPr="00A35CE6">
        <w:rPr>
          <w:bCs/>
        </w:rPr>
        <w:t xml:space="preserve"> </w:t>
      </w:r>
      <w:r w:rsidR="0087748B" w:rsidRPr="00A35CE6">
        <w:rPr>
          <w:bCs/>
        </w:rPr>
        <w:t>und</w:t>
      </w:r>
      <w:r w:rsidRPr="00A35CE6">
        <w:rPr>
          <w:bCs/>
        </w:rPr>
        <w:t xml:space="preserve"> </w:t>
      </w:r>
      <w:r w:rsidR="00D05ADC" w:rsidRPr="00A35CE6">
        <w:rPr>
          <w:bCs/>
        </w:rPr>
        <w:t xml:space="preserve">OpenAI </w:t>
      </w:r>
      <w:r w:rsidR="000F68E6" w:rsidRPr="00A35CE6">
        <w:rPr>
          <w:bCs/>
          <w:lang w:val="en-US"/>
        </w:rPr>
        <w:fldChar w:fldCharType="begin"/>
      </w:r>
      <w:r w:rsidR="004C2386" w:rsidRPr="00A35CE6">
        <w:rPr>
          <w:bCs/>
        </w:rPr>
        <w:instrText xml:space="preserve"> ADDIN ZOTERO_ITEM CSL_CITATION {"citationID":"ax8tDp9S","properties":{"formattedCitation":"(2024e)","plainCitation":"(2024e)","noteIndex":0},"citationItems":[{"id":1905,"uris":["http://zotero.org/users/14644665/items/ET8P5QU8"],"itemData":{"id":1905,"type":"webpage","abstract":"Explore developer resources, tutorials, API docs, and dynamic examples to get the most out of OpenAI's platform.","container-title":"OpenAI Platform. Docs.","language":"en","title":"Prompt engineering","URL":"https://platform.openai.com/docs/guides/prompt-engineering","author":[{"family":"OpenAI","given":""}],"accessed":{"date-parts":[["2024",12,20]]},"issued":{"date-parts":[["2024"]]}},"label":"page","suppress-author":true}],"schema":"https://github.com/citation-style-language/schema/raw/master/csl-citation.json"} </w:instrText>
      </w:r>
      <w:r w:rsidR="000F68E6" w:rsidRPr="00A35CE6">
        <w:rPr>
          <w:bCs/>
          <w:lang w:val="en-US"/>
        </w:rPr>
        <w:fldChar w:fldCharType="separate"/>
      </w:r>
      <w:r w:rsidR="004C2386" w:rsidRPr="00A35CE6">
        <w:rPr>
          <w:rFonts w:cs="Arial"/>
        </w:rPr>
        <w:t>(2024e)</w:t>
      </w:r>
      <w:r w:rsidR="000F68E6" w:rsidRPr="00A35CE6">
        <w:rPr>
          <w:bCs/>
          <w:lang w:val="en-US"/>
        </w:rPr>
        <w:fldChar w:fldCharType="end"/>
      </w:r>
      <w:r w:rsidR="00D05ADC" w:rsidRPr="00A35CE6">
        <w:rPr>
          <w:bCs/>
        </w:rPr>
        <w:t xml:space="preserve"> für bessere Ergebnisse </w:t>
      </w:r>
      <w:r w:rsidR="00427542" w:rsidRPr="00A35CE6">
        <w:rPr>
          <w:bCs/>
        </w:rPr>
        <w:t xml:space="preserve">beispielsweise </w:t>
      </w:r>
      <w:r w:rsidR="0039768F" w:rsidRPr="00A35CE6">
        <w:rPr>
          <w:bCs/>
        </w:rPr>
        <w:t xml:space="preserve">das Schreiben von </w:t>
      </w:r>
      <w:r w:rsidR="006E16C5" w:rsidRPr="00A35CE6">
        <w:rPr>
          <w:bCs/>
        </w:rPr>
        <w:t>spezifischen</w:t>
      </w:r>
      <w:r w:rsidR="0039768F" w:rsidRPr="00A35CE6">
        <w:rPr>
          <w:bCs/>
        </w:rPr>
        <w:t xml:space="preserve"> Anweisungen</w:t>
      </w:r>
      <w:r w:rsidR="00461993" w:rsidRPr="00A35CE6">
        <w:rPr>
          <w:bCs/>
        </w:rPr>
        <w:t xml:space="preserve"> mit Kontextinformationen</w:t>
      </w:r>
      <w:r w:rsidR="004B5DE2" w:rsidRPr="00A35CE6">
        <w:rPr>
          <w:bCs/>
        </w:rPr>
        <w:t>, die konsistente</w:t>
      </w:r>
      <w:r w:rsidR="0018221E" w:rsidRPr="00A35CE6">
        <w:rPr>
          <w:bCs/>
        </w:rPr>
        <w:t xml:space="preserve"> Formatierung von Beispielen</w:t>
      </w:r>
      <w:r w:rsidR="00585481" w:rsidRPr="00A35CE6">
        <w:rPr>
          <w:bCs/>
        </w:rPr>
        <w:t xml:space="preserve"> </w:t>
      </w:r>
      <w:r w:rsidR="00A77CE4" w:rsidRPr="00A35CE6">
        <w:rPr>
          <w:bCs/>
        </w:rPr>
        <w:t xml:space="preserve">und </w:t>
      </w:r>
      <w:r w:rsidR="00A51F5C" w:rsidRPr="00A35CE6">
        <w:rPr>
          <w:bCs/>
        </w:rPr>
        <w:t xml:space="preserve">die Verwendung </w:t>
      </w:r>
      <w:r w:rsidR="000A7B42" w:rsidRPr="00A35CE6">
        <w:rPr>
          <w:bCs/>
        </w:rPr>
        <w:t>von Begrenzungszeichen</w:t>
      </w:r>
      <w:r w:rsidR="0085445A" w:rsidRPr="00A35CE6">
        <w:rPr>
          <w:bCs/>
        </w:rPr>
        <w:t xml:space="preserve"> </w:t>
      </w:r>
      <w:r w:rsidR="00DC0016" w:rsidRPr="00A35CE6">
        <w:rPr>
          <w:bCs/>
        </w:rPr>
        <w:t>sowie den systematischen Test von</w:t>
      </w:r>
      <w:r w:rsidR="00447506" w:rsidRPr="00A35CE6">
        <w:rPr>
          <w:bCs/>
        </w:rPr>
        <w:t xml:space="preserve"> Veränderungen</w:t>
      </w:r>
      <w:r w:rsidR="00A71639" w:rsidRPr="00A35CE6">
        <w:rPr>
          <w:bCs/>
        </w:rPr>
        <w:t xml:space="preserve"> in den Prompts.</w:t>
      </w:r>
      <w:r w:rsidR="000B57D0" w:rsidRPr="00A35CE6">
        <w:rPr>
          <w:bCs/>
        </w:rPr>
        <w:t xml:space="preserve"> Dies stellt nur eine Auswahl möglicher </w:t>
      </w:r>
      <w:r w:rsidR="00A32228" w:rsidRPr="00A35CE6">
        <w:rPr>
          <w:bCs/>
        </w:rPr>
        <w:t>Techniken dar</w:t>
      </w:r>
      <w:r w:rsidR="00E72403" w:rsidRPr="00A35CE6">
        <w:rPr>
          <w:bCs/>
        </w:rPr>
        <w:t xml:space="preserve">. </w:t>
      </w:r>
      <w:r w:rsidR="00362401" w:rsidRPr="00A35CE6">
        <w:rPr>
          <w:bCs/>
        </w:rPr>
        <w:t xml:space="preserve">Einzelne </w:t>
      </w:r>
      <w:r w:rsidR="00E72403" w:rsidRPr="00A35CE6">
        <w:rPr>
          <w:bCs/>
        </w:rPr>
        <w:t xml:space="preserve">Ansätze wie </w:t>
      </w:r>
      <w:r w:rsidR="00650C83" w:rsidRPr="00A35CE6">
        <w:rPr>
          <w:bCs/>
        </w:rPr>
        <w:t>S</w:t>
      </w:r>
      <w:r w:rsidR="00E72403" w:rsidRPr="00A35CE6">
        <w:rPr>
          <w:bCs/>
        </w:rPr>
        <w:t>elf-</w:t>
      </w:r>
      <w:r w:rsidR="00650C83" w:rsidRPr="00A35CE6">
        <w:rPr>
          <w:bCs/>
        </w:rPr>
        <w:t>C</w:t>
      </w:r>
      <w:r w:rsidR="00E72403" w:rsidRPr="00A35CE6">
        <w:rPr>
          <w:bCs/>
        </w:rPr>
        <w:t xml:space="preserve">onsistency, bei welchem </w:t>
      </w:r>
      <w:r w:rsidR="00650C83" w:rsidRPr="00A35CE6">
        <w:rPr>
          <w:bCs/>
        </w:rPr>
        <w:t xml:space="preserve">zu einem Prompt </w:t>
      </w:r>
      <w:r w:rsidR="00362401" w:rsidRPr="00A35CE6">
        <w:rPr>
          <w:bCs/>
        </w:rPr>
        <w:t xml:space="preserve">mehrere Ausgaben erzeugt und </w:t>
      </w:r>
      <w:r w:rsidR="00E72403" w:rsidRPr="00A35CE6">
        <w:rPr>
          <w:bCs/>
        </w:rPr>
        <w:t xml:space="preserve">die </w:t>
      </w:r>
      <w:r w:rsidR="00613042" w:rsidRPr="00A35CE6">
        <w:rPr>
          <w:bCs/>
        </w:rPr>
        <w:t>am häufigsten vorkommende Antwort verwendet wird</w:t>
      </w:r>
      <w:r w:rsidR="008328FE" w:rsidRPr="00A35CE6">
        <w:rPr>
          <w:bCs/>
        </w:rPr>
        <w:t xml:space="preserve"> </w:t>
      </w:r>
      <w:r w:rsidR="00DE77E2" w:rsidRPr="00A35CE6">
        <w:rPr>
          <w:bCs/>
        </w:rPr>
        <w:fldChar w:fldCharType="begin"/>
      </w:r>
      <w:r w:rsidR="00DE77E2" w:rsidRPr="00A35CE6">
        <w:rPr>
          <w:bCs/>
        </w:rPr>
        <w:instrText xml:space="preserve"> ADDIN ZOTERO_ITEM CSL_CITATION {"citationID":"yckk2gZg","properties":{"formattedCitation":"(Meta, 2024)","plainCitation":"(Meta, 2024)","noteIndex":0},"citationItems":[{"id":1903,"uris":["http://zotero.org/users/14644665/items/9BANLYXK"],"itemData":{"id":1903,"type":"webpage","abstract":"Prompt engineering is a technique used in natural language processing (NLP) to improve the performance of the language model by providing them with more context and information about the task in hand.","container-title":"How-to guides","language":"en","title":"Prompting","URL":"https://www.llama.com/docs/how-to-guides/prompting/","author":[{"family":"Meta","given":""}],"accessed":{"date-parts":[["2024",12,15]]},"issued":{"date-parts":[["2024"]]}}}],"schema":"https://github.com/citation-style-language/schema/raw/master/csl-citation.json"} </w:instrText>
      </w:r>
      <w:r w:rsidR="00DE77E2" w:rsidRPr="00A35CE6">
        <w:rPr>
          <w:bCs/>
        </w:rPr>
        <w:fldChar w:fldCharType="separate"/>
      </w:r>
      <w:r w:rsidR="00DE77E2" w:rsidRPr="00A35CE6">
        <w:rPr>
          <w:rFonts w:cs="Arial"/>
        </w:rPr>
        <w:t>(Meta, 2024)</w:t>
      </w:r>
      <w:r w:rsidR="00DE77E2" w:rsidRPr="00A35CE6">
        <w:rPr>
          <w:bCs/>
        </w:rPr>
        <w:fldChar w:fldCharType="end"/>
      </w:r>
      <w:r w:rsidR="00362401" w:rsidRPr="00A35CE6">
        <w:rPr>
          <w:bCs/>
        </w:rPr>
        <w:t>,</w:t>
      </w:r>
      <w:r w:rsidR="00B01172" w:rsidRPr="00A35CE6">
        <w:rPr>
          <w:bCs/>
        </w:rPr>
        <w:t xml:space="preserve"> werden für die Untersuchung nicht </w:t>
      </w:r>
      <w:r w:rsidR="004656BA" w:rsidRPr="00A35CE6">
        <w:rPr>
          <w:bCs/>
        </w:rPr>
        <w:t>betrachtet.</w:t>
      </w:r>
    </w:p>
    <w:p w14:paraId="74DEFE16" w14:textId="195790AB" w:rsidR="00856F90" w:rsidRPr="00630845" w:rsidRDefault="00674BDE" w:rsidP="00630845">
      <w:pPr>
        <w:jc w:val="both"/>
        <w:rPr>
          <w:bCs/>
        </w:rPr>
      </w:pPr>
      <w:r w:rsidRPr="000956D0">
        <w:t>D</w:t>
      </w:r>
      <w:r w:rsidR="00CF556D" w:rsidRPr="000956D0">
        <w:t xml:space="preserve">ie Prompts </w:t>
      </w:r>
      <w:r w:rsidRPr="000956D0">
        <w:t xml:space="preserve">werden </w:t>
      </w:r>
      <w:r w:rsidR="00CF556D" w:rsidRPr="000956D0">
        <w:t xml:space="preserve">modular </w:t>
      </w:r>
      <w:r w:rsidR="005C593C" w:rsidRPr="000956D0">
        <w:t xml:space="preserve">anhand von Textbausteinen erstellt. </w:t>
      </w:r>
      <w:r w:rsidR="00950048" w:rsidRPr="000956D0">
        <w:t>Diese Textbausteine</w:t>
      </w:r>
      <w:r w:rsidR="004D154E" w:rsidRPr="000956D0">
        <w:t xml:space="preserve"> enthalten </w:t>
      </w:r>
      <w:r w:rsidR="00D84009" w:rsidRPr="000956D0">
        <w:t>die Aufgabenbeschreibung, das Ausgabeformat</w:t>
      </w:r>
      <w:r w:rsidR="00982F2D" w:rsidRPr="000956D0">
        <w:t xml:space="preserve">, die </w:t>
      </w:r>
      <w:r w:rsidR="007559D4" w:rsidRPr="000956D0">
        <w:t>schrittweise</w:t>
      </w:r>
      <w:r w:rsidR="00982F2D" w:rsidRPr="000956D0">
        <w:t xml:space="preserve"> Aufgabenbeschreibung</w:t>
      </w:r>
      <w:r w:rsidR="007559D4" w:rsidRPr="000956D0">
        <w:t xml:space="preserve"> und </w:t>
      </w:r>
      <w:r w:rsidR="004D154E" w:rsidRPr="000956D0">
        <w:t>die Beschreibung der Persona</w:t>
      </w:r>
      <w:r w:rsidR="007559D4" w:rsidRPr="000956D0">
        <w:t xml:space="preserve">. Diese </w:t>
      </w:r>
      <w:r w:rsidR="00D108D2" w:rsidRPr="000956D0">
        <w:t xml:space="preserve">Textbausteine </w:t>
      </w:r>
      <w:r w:rsidR="00D37E59" w:rsidRPr="000956D0">
        <w:t xml:space="preserve">werden </w:t>
      </w:r>
      <w:r w:rsidR="00D108D2" w:rsidRPr="000956D0">
        <w:t xml:space="preserve">dann um Beispiele ergänzt </w:t>
      </w:r>
      <w:r w:rsidR="00961A2A" w:rsidRPr="000956D0">
        <w:t xml:space="preserve">und </w:t>
      </w:r>
      <w:r w:rsidR="00D108D2" w:rsidRPr="000956D0">
        <w:t>miteinander kombiniert</w:t>
      </w:r>
      <w:r w:rsidR="00961A2A" w:rsidRPr="000956D0">
        <w:t xml:space="preserve">. Damit soll </w:t>
      </w:r>
      <w:r w:rsidR="00FC73B2" w:rsidRPr="000956D0">
        <w:t>verhindert werden</w:t>
      </w:r>
      <w:r w:rsidR="00961A2A" w:rsidRPr="000956D0">
        <w:t xml:space="preserve">, dass </w:t>
      </w:r>
      <w:r w:rsidR="00527B7F" w:rsidRPr="000956D0">
        <w:t>leichte Abweichungen in der Formulierung die Ergebnisse verzerren.</w:t>
      </w:r>
      <w:r w:rsidR="00FB75F0" w:rsidRPr="000956D0">
        <w:t xml:space="preserve"> Darüber hinaus </w:t>
      </w:r>
      <w:r w:rsidR="00FC73B2" w:rsidRPr="000956D0">
        <w:t xml:space="preserve">könnten </w:t>
      </w:r>
      <w:r w:rsidR="00004AFC" w:rsidRPr="000956D0">
        <w:t xml:space="preserve">anhand dessen </w:t>
      </w:r>
      <w:r w:rsidR="00870C26" w:rsidRPr="000956D0">
        <w:t>flexibel weitere Prompts konstruier</w:t>
      </w:r>
      <w:r w:rsidR="00004AFC" w:rsidRPr="000956D0">
        <w:t>t werden</w:t>
      </w:r>
      <w:r w:rsidR="00870C26" w:rsidRPr="000956D0">
        <w:t>.</w:t>
      </w:r>
      <w:r w:rsidR="00923D7F" w:rsidRPr="000956D0">
        <w:t xml:space="preserve"> </w:t>
      </w:r>
      <w:r w:rsidR="00590195" w:rsidRPr="000956D0">
        <w:t>Die Eingabeaufforderungen sind in Englisch formuliert, da der Datensatz englische Texte beinhaltet</w:t>
      </w:r>
      <w:r w:rsidR="00D802DF" w:rsidRPr="000956D0">
        <w:t xml:space="preserve"> und d</w:t>
      </w:r>
      <w:r w:rsidR="00590195" w:rsidRPr="000956D0">
        <w:t xml:space="preserve">ie multilingualen Fähigkeiten </w:t>
      </w:r>
      <w:r w:rsidR="00AA1D07" w:rsidRPr="000956D0">
        <w:t xml:space="preserve">des </w:t>
      </w:r>
      <w:r w:rsidR="00590195" w:rsidRPr="000956D0">
        <w:t xml:space="preserve">LLMs nicht </w:t>
      </w:r>
      <w:r w:rsidR="00DC30B8" w:rsidRPr="000956D0">
        <w:t>Teil dieser Untersuchung</w:t>
      </w:r>
      <w:r w:rsidR="00D802DF" w:rsidRPr="000956D0">
        <w:t xml:space="preserve"> sind</w:t>
      </w:r>
      <w:r w:rsidR="00590195" w:rsidRPr="000956D0">
        <w:t>.</w:t>
      </w:r>
      <w:r w:rsidR="00923D7F" w:rsidRPr="000956D0">
        <w:t xml:space="preserve"> </w:t>
      </w:r>
      <w:r w:rsidR="001B3F62" w:rsidRPr="000956D0">
        <w:t xml:space="preserve">Konkret werden dem LLM </w:t>
      </w:r>
      <w:r w:rsidR="00CD5DC7" w:rsidRPr="000956D0">
        <w:t xml:space="preserve">im Sinne des ZS, OS und FS </w:t>
      </w:r>
      <w:r w:rsidR="008345E2" w:rsidRPr="000956D0">
        <w:t xml:space="preserve">eine Aufgabenbeschreibung </w:t>
      </w:r>
      <w:r w:rsidR="00254FE6" w:rsidRPr="000956D0">
        <w:t xml:space="preserve">mit </w:t>
      </w:r>
      <w:r w:rsidR="00803181" w:rsidRPr="000956D0">
        <w:t>0</w:t>
      </w:r>
      <w:r w:rsidR="008345E2" w:rsidRPr="000956D0">
        <w:t xml:space="preserve">, </w:t>
      </w:r>
      <w:r w:rsidR="00803181" w:rsidRPr="000956D0">
        <w:t>1</w:t>
      </w:r>
      <w:r w:rsidR="00A26612" w:rsidRPr="000956D0">
        <w:t>, 10, 20 und 40</w:t>
      </w:r>
      <w:r w:rsidR="008345E2" w:rsidRPr="000956D0">
        <w:t xml:space="preserve"> Beispiele</w:t>
      </w:r>
      <w:r w:rsidR="00254FE6" w:rsidRPr="000956D0">
        <w:t>n</w:t>
      </w:r>
      <w:r w:rsidR="008345E2" w:rsidRPr="000956D0">
        <w:t xml:space="preserve"> </w:t>
      </w:r>
      <w:r w:rsidR="00F060A1" w:rsidRPr="000956D0">
        <w:t xml:space="preserve">übergeben. </w:t>
      </w:r>
      <w:r w:rsidR="00162C42" w:rsidRPr="000956D0">
        <w:t xml:space="preserve">Diese </w:t>
      </w:r>
      <w:r w:rsidR="001655B2" w:rsidRPr="000956D0">
        <w:t xml:space="preserve">grundlegende Prompt-Struktur wird </w:t>
      </w:r>
      <w:r w:rsidR="00C46FD3" w:rsidRPr="000956D0">
        <w:t xml:space="preserve">um </w:t>
      </w:r>
      <w:r w:rsidR="00B92C86" w:rsidRPr="000956D0">
        <w:t xml:space="preserve">die </w:t>
      </w:r>
      <w:r w:rsidR="00F060A1" w:rsidRPr="000956D0">
        <w:t>Textbaustein</w:t>
      </w:r>
      <w:r w:rsidR="00B92C86" w:rsidRPr="000956D0">
        <w:t>e</w:t>
      </w:r>
      <w:r w:rsidR="00F060A1" w:rsidRPr="000956D0">
        <w:t xml:space="preserve"> </w:t>
      </w:r>
      <w:r w:rsidR="00C46FD3" w:rsidRPr="000956D0">
        <w:t>Persona oder</w:t>
      </w:r>
      <w:r w:rsidR="00385494" w:rsidRPr="000956D0">
        <w:t xml:space="preserve"> COT</w:t>
      </w:r>
      <w:r w:rsidR="00C46FD3" w:rsidRPr="000956D0">
        <w:t xml:space="preserve"> oder beide ergänzt.</w:t>
      </w:r>
      <w:r w:rsidR="007F0EC6" w:rsidRPr="000956D0">
        <w:t xml:space="preserve"> </w:t>
      </w:r>
      <w:r w:rsidR="00E75DAF" w:rsidRPr="000956D0">
        <w:t xml:space="preserve">Hieraus ergeben sich </w:t>
      </w:r>
      <w:r w:rsidR="00DE4675" w:rsidRPr="000956D0">
        <w:t xml:space="preserve">insgesamt </w:t>
      </w:r>
      <w:r w:rsidR="00A81C43" w:rsidRPr="000956D0">
        <w:t>20</w:t>
      </w:r>
      <w:r w:rsidR="006A66F6" w:rsidRPr="000956D0">
        <w:t xml:space="preserve"> </w:t>
      </w:r>
      <w:r w:rsidR="000E2207" w:rsidRPr="000956D0">
        <w:t xml:space="preserve">verschiedene </w:t>
      </w:r>
      <w:r w:rsidR="00451CEE" w:rsidRPr="000956D0">
        <w:t>Prompts</w:t>
      </w:r>
      <w:r w:rsidR="00155869" w:rsidRPr="000956D0">
        <w:t xml:space="preserve">, anhand derer die Auswirkungen der </w:t>
      </w:r>
      <w:r w:rsidR="002724C9" w:rsidRPr="000956D0">
        <w:t xml:space="preserve">Prompt Engineering Techniken </w:t>
      </w:r>
      <w:r w:rsidR="00AE00E8" w:rsidRPr="000956D0">
        <w:t xml:space="preserve">analysiert </w:t>
      </w:r>
      <w:r w:rsidR="00155869" w:rsidRPr="000956D0">
        <w:t xml:space="preserve">werden können. </w:t>
      </w:r>
      <w:r w:rsidR="000908EC" w:rsidRPr="000956D0">
        <w:t xml:space="preserve">Die durchschnittliche Tokenanzahl für die Aufsätze beträgt 372 Tokens und </w:t>
      </w:r>
      <w:r w:rsidR="000908EC" w:rsidRPr="000956D0">
        <w:lastRenderedPageBreak/>
        <w:t xml:space="preserve">915 Tokens für die als JSON-Objekte transformierten Annotationen. Ein einzelnes Input-Output-Paar umfasst demnach im Durchschnitt 1.287 Tokens. </w:t>
      </w:r>
      <w:r w:rsidR="00336DD0" w:rsidRPr="000956D0">
        <w:rPr>
          <w:bCs/>
        </w:rPr>
        <w:t>Die Anzahl der übergebenen Tokens pro Prompt steigt mit zunehmender Komplexität. Der ZS-Prompt umfasst 82 Tokens, wohingegen der FS-Prompt mit 40 Beispielen, einer Persona und COT 54.470 Tokens groß ist</w:t>
      </w:r>
      <w:r w:rsidR="008B6B36" w:rsidRPr="000956D0">
        <w:rPr>
          <w:bCs/>
        </w:rPr>
        <w:t>.</w:t>
      </w:r>
      <w:r w:rsidR="00336DD0" w:rsidRPr="000956D0">
        <w:rPr>
          <w:rStyle w:val="Funotenzeichen"/>
          <w:bCs/>
        </w:rPr>
        <w:footnoteReference w:id="2"/>
      </w:r>
      <w:r w:rsidR="008B6B36" w:rsidRPr="000956D0">
        <w:rPr>
          <w:bCs/>
        </w:rPr>
        <w:t xml:space="preserve"> </w:t>
      </w:r>
      <w:r w:rsidR="00451CEE" w:rsidRPr="000956D0">
        <w:t xml:space="preserve">Da </w:t>
      </w:r>
      <w:r w:rsidR="008A02FB" w:rsidRPr="000956D0">
        <w:t>40</w:t>
      </w:r>
      <w:r w:rsidR="00451CEE" w:rsidRPr="000956D0">
        <w:t xml:space="preserve"> </w:t>
      </w:r>
      <w:r w:rsidR="00B37C04" w:rsidRPr="000956D0">
        <w:t>Aufsätze</w:t>
      </w:r>
      <w:r w:rsidR="00451CEE" w:rsidRPr="000956D0">
        <w:t xml:space="preserve"> als Beispiele verwendet werden</w:t>
      </w:r>
      <w:r w:rsidR="00F26600" w:rsidRPr="000956D0">
        <w:t xml:space="preserve"> und somit als Trainingsdaten zählen, können </w:t>
      </w:r>
      <w:r w:rsidR="00451CEE" w:rsidRPr="000956D0">
        <w:t>zur Evaluation</w:t>
      </w:r>
      <w:r w:rsidR="00F747F1" w:rsidRPr="000956D0">
        <w:t xml:space="preserve"> abzüglich der Duplikate </w:t>
      </w:r>
      <w:r w:rsidR="008A02FB" w:rsidRPr="000956D0">
        <w:t>3</w:t>
      </w:r>
      <w:r w:rsidR="00574B14" w:rsidRPr="000956D0">
        <w:t>5</w:t>
      </w:r>
      <w:r w:rsidR="00866261" w:rsidRPr="000956D0">
        <w:t>9</w:t>
      </w:r>
      <w:r w:rsidR="00531F0B" w:rsidRPr="000956D0">
        <w:t xml:space="preserve"> </w:t>
      </w:r>
      <w:r w:rsidR="00B37C04" w:rsidRPr="000956D0">
        <w:t>Aufsätze</w:t>
      </w:r>
      <w:r w:rsidR="00531F0B" w:rsidRPr="000956D0">
        <w:t xml:space="preserve"> </w:t>
      </w:r>
      <w:r w:rsidR="00EB5A89" w:rsidRPr="000956D0">
        <w:t xml:space="preserve">als Testdatensatz </w:t>
      </w:r>
      <w:r w:rsidR="00531F0B" w:rsidRPr="000956D0">
        <w:t>herangezogen werden</w:t>
      </w:r>
      <w:r w:rsidR="00531F0B" w:rsidRPr="00B52349">
        <w:t>.</w:t>
      </w:r>
      <w:r w:rsidR="00C506A3" w:rsidRPr="00B52349">
        <w:t xml:space="preserve"> </w:t>
      </w:r>
      <w:r w:rsidR="00932DAE" w:rsidRPr="00B52349">
        <w:t xml:space="preserve">Um die Generalisierungsfähigkeit der </w:t>
      </w:r>
      <w:r w:rsidR="00AC2AAF" w:rsidRPr="00B52349">
        <w:t>Prompts bestmöglich bewerten zu können, w</w:t>
      </w:r>
      <w:r w:rsidR="00AB2BC5" w:rsidRPr="00B52349">
        <w:t xml:space="preserve">ird jeder Prompt </w:t>
      </w:r>
      <w:r w:rsidR="0073479C" w:rsidRPr="00B52349">
        <w:t xml:space="preserve">in Kombination mit </w:t>
      </w:r>
      <w:r w:rsidR="00EB5A89" w:rsidRPr="00B52349">
        <w:t>jedem Text aus dem Testdatensatz</w:t>
      </w:r>
      <w:r w:rsidR="0086585C" w:rsidRPr="00B52349">
        <w:t xml:space="preserve"> </w:t>
      </w:r>
      <w:r w:rsidR="0073479C" w:rsidRPr="00B52349">
        <w:t>an das LLM übergeben</w:t>
      </w:r>
      <w:r w:rsidR="009F0C06" w:rsidRPr="00B52349">
        <w:t xml:space="preserve">. </w:t>
      </w:r>
      <w:r w:rsidR="00713DC0" w:rsidRPr="00B52349">
        <w:t>Daraus ergeben sich 7</w:t>
      </w:r>
      <w:r w:rsidR="0013619D" w:rsidRPr="00B52349">
        <w:t>180</w:t>
      </w:r>
      <w:r w:rsidR="00713DC0" w:rsidRPr="00B52349">
        <w:t xml:space="preserve"> Anfragen an das LLM.</w:t>
      </w:r>
      <w:r w:rsidR="006A76EA" w:rsidRPr="00B52349">
        <w:t xml:space="preserve"> Diese Anfragen werden in sogenannten Batches gesammelt und </w:t>
      </w:r>
      <w:r w:rsidR="00A52D10" w:rsidRPr="00B52349">
        <w:t xml:space="preserve">entsprechend </w:t>
      </w:r>
      <w:r w:rsidR="001A682C" w:rsidRPr="00B52349">
        <w:t>den Anfragebegrenzungen</w:t>
      </w:r>
      <w:r w:rsidR="001A682C" w:rsidRPr="00B52349">
        <w:rPr>
          <w:rStyle w:val="Funotenzeichen"/>
        </w:rPr>
        <w:footnoteReference w:id="3"/>
      </w:r>
      <w:r w:rsidR="00A52D10" w:rsidRPr="00B52349">
        <w:t xml:space="preserve"> </w:t>
      </w:r>
      <w:r w:rsidR="00E3585B" w:rsidRPr="00B52349">
        <w:t xml:space="preserve">stückweise </w:t>
      </w:r>
      <w:r w:rsidR="00A52D10" w:rsidRPr="00B52349">
        <w:t xml:space="preserve">über die API an das LLM </w:t>
      </w:r>
      <w:r w:rsidR="00A52D10" w:rsidRPr="00630845">
        <w:rPr>
          <w:bCs/>
        </w:rPr>
        <w:t>übergeben.</w:t>
      </w:r>
      <w:r w:rsidR="00F50FAB" w:rsidRPr="00630845">
        <w:rPr>
          <w:bCs/>
        </w:rPr>
        <w:t xml:space="preserve"> D</w:t>
      </w:r>
      <w:r w:rsidR="00F50FAB" w:rsidRPr="00630845">
        <w:rPr>
          <w:bCs/>
          <w:highlight w:val="cyan"/>
        </w:rPr>
        <w:t xml:space="preserve">er vollständige Prozess von der Datenaufbereitung bis hin zu Evaluation </w:t>
      </w:r>
      <w:r w:rsidR="004D1C82" w:rsidRPr="00630845">
        <w:rPr>
          <w:bCs/>
          <w:highlight w:val="cyan"/>
        </w:rPr>
        <w:t xml:space="preserve">kann schematisch in der Abbildung X im Anhang </w:t>
      </w:r>
      <w:r w:rsidR="00630845" w:rsidRPr="00630845">
        <w:rPr>
          <w:bCs/>
          <w:highlight w:val="cyan"/>
        </w:rPr>
        <w:t>e</w:t>
      </w:r>
      <w:r w:rsidR="004D1C82" w:rsidRPr="00630845">
        <w:rPr>
          <w:bCs/>
          <w:highlight w:val="cyan"/>
        </w:rPr>
        <w:t>ingesehen werden.</w:t>
      </w:r>
    </w:p>
    <w:p w14:paraId="7C7C0794" w14:textId="161992BA" w:rsidR="00D36847" w:rsidRDefault="00F04E46" w:rsidP="00D36847">
      <w:pPr>
        <w:jc w:val="both"/>
      </w:pPr>
      <w:r w:rsidRPr="00630845">
        <w:rPr>
          <w:bCs/>
        </w:rPr>
        <w:t xml:space="preserve">OpenAI </w:t>
      </w:r>
      <w:r w:rsidR="00621159" w:rsidRPr="00630845">
        <w:rPr>
          <w:bCs/>
        </w:rPr>
        <w:fldChar w:fldCharType="begin"/>
      </w:r>
      <w:r w:rsidR="006F5C3D" w:rsidRPr="00630845">
        <w:rPr>
          <w:bCs/>
        </w:rPr>
        <w:instrText xml:space="preserve"> ADDIN ZOTERO_ITEM CSL_CITATION {"citationID":"DwnA5bxD","properties":{"formattedCitation":"(2025e)","plainCitation":"(2025e)","noteIndex":0},"citationItems":[{"id":2228,"uris":["http://zotero.org/users/14644665/items/V7ZNTSKN"],"itemData":{"id":2228,"type":"webpage","abstract":"Explore developer resources, tutorials, API docs, and dynamic examples to get the most out of OpenAI's platform.","language":"en","title":"Text generation","URL":"https://platform.openai.com/docs/guides/text-generation","author":[{"family":"OpenAI","given":""}],"accessed":{"date-parts":[["2025",1,18]]},"issued":{"date-parts":[["2025"]]}},"label":"page","suppress-author":true}],"schema":"https://github.com/citation-style-language/schema/raw/master/csl-citation.json"} </w:instrText>
      </w:r>
      <w:r w:rsidR="00621159" w:rsidRPr="00630845">
        <w:rPr>
          <w:bCs/>
        </w:rPr>
        <w:fldChar w:fldCharType="separate"/>
      </w:r>
      <w:r w:rsidR="006F5C3D" w:rsidRPr="00630845">
        <w:rPr>
          <w:bCs/>
        </w:rPr>
        <w:t>(2025e)</w:t>
      </w:r>
      <w:r w:rsidR="00621159" w:rsidRPr="00630845">
        <w:rPr>
          <w:bCs/>
        </w:rPr>
        <w:fldChar w:fldCharType="end"/>
      </w:r>
      <w:r w:rsidR="004E7980" w:rsidRPr="00630845">
        <w:rPr>
          <w:bCs/>
        </w:rPr>
        <w:t xml:space="preserve"> unterscheidet </w:t>
      </w:r>
      <w:r w:rsidR="00BE6BEB" w:rsidRPr="00630845">
        <w:rPr>
          <w:bCs/>
        </w:rPr>
        <w:t>bei der</w:t>
      </w:r>
      <w:r w:rsidR="00BE6BEB" w:rsidRPr="001D321A">
        <w:t xml:space="preserve"> Übergabe v</w:t>
      </w:r>
      <w:r w:rsidR="008A0B02" w:rsidRPr="001D321A">
        <w:t xml:space="preserve">on Nachrichten an das </w:t>
      </w:r>
      <w:r w:rsidR="00D7746F" w:rsidRPr="001D321A">
        <w:t xml:space="preserve">LLM </w:t>
      </w:r>
      <w:r w:rsidR="008A0B02" w:rsidRPr="001D321A">
        <w:t xml:space="preserve">verschiedene Rollen, welche </w:t>
      </w:r>
      <w:r w:rsidR="00225F18" w:rsidRPr="001D321A">
        <w:t>b</w:t>
      </w:r>
      <w:r w:rsidR="008A0B02" w:rsidRPr="001D321A">
        <w:t>eeinflussen</w:t>
      </w:r>
      <w:r w:rsidR="00225F18" w:rsidRPr="001D321A">
        <w:t>,</w:t>
      </w:r>
      <w:r w:rsidR="008A0B02" w:rsidRPr="001D321A">
        <w:t xml:space="preserve"> </w:t>
      </w:r>
      <w:r w:rsidR="006A108D" w:rsidRPr="001D321A">
        <w:t xml:space="preserve">wie das LLM die Eingabe interpretiert. Demnach </w:t>
      </w:r>
      <w:r w:rsidR="00DB4C53" w:rsidRPr="001D321A">
        <w:t xml:space="preserve">können mit der </w:t>
      </w:r>
      <w:r w:rsidR="00EA34BE" w:rsidRPr="001D321A">
        <w:t xml:space="preserve">Rolle </w:t>
      </w:r>
      <w:r w:rsidR="008E3B31" w:rsidRPr="001D321A">
        <w:t>User</w:t>
      </w:r>
      <w:r w:rsidR="00EA34BE" w:rsidRPr="001D321A">
        <w:t xml:space="preserve"> </w:t>
      </w:r>
      <w:r w:rsidR="00DB4C53" w:rsidRPr="001D321A">
        <w:t>Anweisungen an das LLM übergeben werden</w:t>
      </w:r>
      <w:r w:rsidR="009A2D1F" w:rsidRPr="001D321A">
        <w:t>, um eine Ausgabe zu erzeugen</w:t>
      </w:r>
      <w:r w:rsidR="00EA34BE" w:rsidRPr="001D321A">
        <w:t>.</w:t>
      </w:r>
      <w:r w:rsidR="004236A1" w:rsidRPr="001D321A">
        <w:t xml:space="preserve"> Sie vergleichen es mit der Eingabe </w:t>
      </w:r>
      <w:r w:rsidR="001946F1" w:rsidRPr="001D321A">
        <w:t>einer Nachricht bei ChatGPT.</w:t>
      </w:r>
      <w:r w:rsidR="009A2D1F" w:rsidRPr="001D321A">
        <w:t xml:space="preserve"> </w:t>
      </w:r>
      <w:r w:rsidR="009C1663" w:rsidRPr="001D321A">
        <w:t xml:space="preserve">Mit der </w:t>
      </w:r>
      <w:r w:rsidR="009A2D1F" w:rsidRPr="001D321A">
        <w:t xml:space="preserve">Rolle </w:t>
      </w:r>
      <w:r w:rsidR="008E3B31" w:rsidRPr="001D321A">
        <w:t>Developer</w:t>
      </w:r>
      <w:r w:rsidR="008E3B31" w:rsidRPr="001D321A">
        <w:rPr>
          <w:i/>
        </w:rPr>
        <w:t xml:space="preserve"> </w:t>
      </w:r>
      <w:r w:rsidR="009C1663" w:rsidRPr="001D321A">
        <w:t xml:space="preserve">können ebenfalls </w:t>
      </w:r>
      <w:r w:rsidR="002C6F4F" w:rsidRPr="001D321A">
        <w:t xml:space="preserve">Anweisungen an das Modell übergeben werden, jedoch haben sie </w:t>
      </w:r>
      <w:r w:rsidR="00BA4466" w:rsidRPr="001D321A">
        <w:t xml:space="preserve">Vorrang </w:t>
      </w:r>
      <w:r w:rsidR="002C6F4F" w:rsidRPr="001D321A">
        <w:t xml:space="preserve">vor den Nachrichten </w:t>
      </w:r>
      <w:r w:rsidR="00D252BF" w:rsidRPr="001D321A">
        <w:t xml:space="preserve">der </w:t>
      </w:r>
      <w:r w:rsidR="005F4A59" w:rsidRPr="001D321A">
        <w:t>U</w:t>
      </w:r>
      <w:r w:rsidR="00D252BF" w:rsidRPr="001D321A">
        <w:t>ser-Rolle.</w:t>
      </w:r>
      <w:r w:rsidR="009226DE" w:rsidRPr="001D321A">
        <w:t xml:space="preserve"> Damit können die Ausgaben des Modells </w:t>
      </w:r>
      <w:r w:rsidR="00D7746F" w:rsidRPr="001D321A">
        <w:t>unabhängig von der Benutzereingabe beeinflusst werden.</w:t>
      </w:r>
      <w:r w:rsidR="0045491C" w:rsidRPr="001D321A">
        <w:t xml:space="preserve"> </w:t>
      </w:r>
      <w:r w:rsidR="009736EA" w:rsidRPr="001D321A">
        <w:t>Die Anfragen</w:t>
      </w:r>
      <w:r w:rsidR="0045491C" w:rsidRPr="001D321A">
        <w:t xml:space="preserve"> an das LLM</w:t>
      </w:r>
      <w:r w:rsidR="009736EA" w:rsidRPr="001D321A">
        <w:t xml:space="preserve"> </w:t>
      </w:r>
      <w:r w:rsidR="0045491C" w:rsidRPr="001D321A">
        <w:t xml:space="preserve">sind unter Berücksichtigung dieser Rollen </w:t>
      </w:r>
      <w:r w:rsidR="009736EA" w:rsidRPr="001D321A">
        <w:t xml:space="preserve">so aufgebaut, dass </w:t>
      </w:r>
      <w:r w:rsidR="009F0C06" w:rsidRPr="001D321A">
        <w:t xml:space="preserve">der Prompt </w:t>
      </w:r>
      <w:r w:rsidR="009736EA" w:rsidRPr="001D321A">
        <w:t xml:space="preserve">der Rolle </w:t>
      </w:r>
      <w:r w:rsidR="008E3B31" w:rsidRPr="001D321A">
        <w:t>D</w:t>
      </w:r>
      <w:r w:rsidR="00713DC0" w:rsidRPr="001D321A">
        <w:t>eveloper</w:t>
      </w:r>
      <w:r w:rsidR="00713DC0" w:rsidRPr="001D321A">
        <w:rPr>
          <w:i/>
        </w:rPr>
        <w:t xml:space="preserve"> </w:t>
      </w:r>
      <w:r w:rsidR="00713DC0" w:rsidRPr="001D321A">
        <w:t xml:space="preserve">und der Aufsatz </w:t>
      </w:r>
      <w:r w:rsidR="009736EA" w:rsidRPr="001D321A">
        <w:t xml:space="preserve">der Rolle </w:t>
      </w:r>
      <w:r w:rsidR="008E3B31" w:rsidRPr="001D321A">
        <w:t>U</w:t>
      </w:r>
      <w:r w:rsidR="00713DC0" w:rsidRPr="001D321A">
        <w:t>ser</w:t>
      </w:r>
      <w:r w:rsidR="00713DC0" w:rsidRPr="001D321A">
        <w:rPr>
          <w:i/>
        </w:rPr>
        <w:t xml:space="preserve"> </w:t>
      </w:r>
      <w:r w:rsidR="009736EA" w:rsidRPr="001D321A">
        <w:t xml:space="preserve">zugewiesen </w:t>
      </w:r>
      <w:proofErr w:type="gramStart"/>
      <w:r w:rsidR="009F4A65" w:rsidRPr="001D321A">
        <w:t>sind</w:t>
      </w:r>
      <w:proofErr w:type="gramEnd"/>
      <w:r w:rsidR="00713DC0" w:rsidRPr="001D321A">
        <w:t>.</w:t>
      </w:r>
      <w:r w:rsidR="00805A54" w:rsidRPr="001D321A">
        <w:t xml:space="preserve"> Damit soll das Szenario imitiert werden, dass </w:t>
      </w:r>
      <w:r w:rsidR="00C377EF" w:rsidRPr="001D321A">
        <w:t xml:space="preserve">ein Benutzer </w:t>
      </w:r>
      <w:r w:rsidR="00B7370A" w:rsidRPr="001D321A">
        <w:t>einen</w:t>
      </w:r>
      <w:r w:rsidR="00C377EF" w:rsidRPr="001D321A">
        <w:t xml:space="preserve"> Text übergibt, aus </w:t>
      </w:r>
      <w:r w:rsidR="00BC0907" w:rsidRPr="001D321A">
        <w:t>dem</w:t>
      </w:r>
      <w:r w:rsidR="00C377EF" w:rsidRPr="001D321A">
        <w:t xml:space="preserve"> die Argumentations</w:t>
      </w:r>
      <w:r w:rsidR="00E87676" w:rsidRPr="001D321A">
        <w:t xml:space="preserve">struktur </w:t>
      </w:r>
      <w:r w:rsidR="00A53F11" w:rsidRPr="001D321A">
        <w:t>extrahiert werden soll</w:t>
      </w:r>
      <w:r w:rsidR="00481C91" w:rsidRPr="001D321A">
        <w:t xml:space="preserve">, wobei über die </w:t>
      </w:r>
      <w:r w:rsidR="000B307A" w:rsidRPr="001D321A">
        <w:t>D</w:t>
      </w:r>
      <w:r w:rsidR="00691980" w:rsidRPr="001D321A">
        <w:t xml:space="preserve">eveloper-Rolle das Verhalten des LLMs </w:t>
      </w:r>
      <w:r w:rsidR="00856F90" w:rsidRPr="001D321A">
        <w:t>gesteuert wird.</w:t>
      </w:r>
      <w:r w:rsidR="00D36847" w:rsidRPr="001D321A">
        <w:t xml:space="preserve"> Die Ausgaben des LLMs werden zur Evaluation der Leistung mit der Grundwahrheit abgeglichen. Hierzu sind geeignete Metriken heranzuziehen.</w:t>
      </w:r>
    </w:p>
    <w:p w14:paraId="414FDE93" w14:textId="77777777" w:rsidR="009B2AC2" w:rsidRPr="00A25CE4" w:rsidRDefault="009B2AC2" w:rsidP="007C3A77">
      <w:pPr>
        <w:autoSpaceDE w:val="0"/>
        <w:autoSpaceDN w:val="0"/>
        <w:adjustRightInd w:val="0"/>
        <w:spacing w:after="0"/>
        <w:jc w:val="both"/>
        <w:rPr>
          <w:highlight w:val="green"/>
        </w:rPr>
      </w:pPr>
    </w:p>
    <w:p w14:paraId="78570A95" w14:textId="1A5652AA" w:rsidR="009B2AC2" w:rsidRPr="00A25CE4" w:rsidRDefault="00207B84" w:rsidP="00F34611">
      <w:pPr>
        <w:pStyle w:val="berschrift3"/>
      </w:pPr>
      <w:bookmarkStart w:id="16" w:name="_Toc189404901"/>
      <w:proofErr w:type="spellStart"/>
      <w:r w:rsidRPr="00A25CE4">
        <w:lastRenderedPageBreak/>
        <w:t>Evaluationsmetrik</w:t>
      </w:r>
      <w:r w:rsidR="00A83378" w:rsidRPr="00A25CE4">
        <w:t>en</w:t>
      </w:r>
      <w:bookmarkEnd w:id="16"/>
      <w:proofErr w:type="spellEnd"/>
    </w:p>
    <w:p w14:paraId="4ABA2466" w14:textId="19C359DD" w:rsidR="0094757A" w:rsidRPr="00AA3872" w:rsidRDefault="009B2AC2" w:rsidP="001344DC">
      <w:pPr>
        <w:jc w:val="both"/>
      </w:pPr>
      <w:r w:rsidRPr="00D143A3">
        <w:t xml:space="preserve">Bei der Wahl einer geeigneten Evaluationsmetrik gibt es aufgrund der </w:t>
      </w:r>
      <w:r w:rsidR="002027B5" w:rsidRPr="00D143A3">
        <w:t xml:space="preserve">unstrukturierten Art von Texten </w:t>
      </w:r>
      <w:r w:rsidRPr="00D143A3">
        <w:t xml:space="preserve">einige </w:t>
      </w:r>
      <w:r w:rsidRPr="00476B21">
        <w:t>Besonderheiten, die es zu berücksichtigen gilt. So kann es vorkommen, dass die vom Modell extrahierten Textabschnitte von der Grundwahrheit</w:t>
      </w:r>
      <w:r w:rsidR="007B1ADC" w:rsidRPr="00476B21">
        <w:t xml:space="preserve">, den </w:t>
      </w:r>
      <w:r w:rsidRPr="00476B21">
        <w:t>Annotationen</w:t>
      </w:r>
      <w:r w:rsidR="007B1ADC" w:rsidRPr="00476B21">
        <w:t>,</w:t>
      </w:r>
      <w:r w:rsidRPr="00476B21">
        <w:t xml:space="preserve"> abweichen können, indem mehr oder weniger Wörter </w:t>
      </w:r>
      <w:r w:rsidR="00FB5EB4" w:rsidRPr="00476B21">
        <w:t>einer</w:t>
      </w:r>
      <w:r w:rsidRPr="00476B21">
        <w:t xml:space="preserve"> Argumentationskomponente zugeordnet werden. </w:t>
      </w:r>
      <w:r w:rsidR="00174218" w:rsidRPr="00476B21">
        <w:t>E</w:t>
      </w:r>
      <w:r w:rsidRPr="00476B21">
        <w:t xml:space="preserve">in Textabschnitt, welcher nicht </w:t>
      </w:r>
      <w:r w:rsidR="002D43DA" w:rsidRPr="00476B21">
        <w:t xml:space="preserve">exakt </w:t>
      </w:r>
      <w:r w:rsidRPr="00476B21">
        <w:t xml:space="preserve">mit der Grundwahrheit </w:t>
      </w:r>
      <w:r w:rsidR="00E254C0" w:rsidRPr="00476B21">
        <w:t>übereinstimmt,</w:t>
      </w:r>
      <w:r w:rsidRPr="00476B21">
        <w:t xml:space="preserve"> </w:t>
      </w:r>
      <w:r w:rsidR="00174218" w:rsidRPr="00476B21">
        <w:t xml:space="preserve">würde </w:t>
      </w:r>
      <w:r w:rsidR="007D260A" w:rsidRPr="00476B21">
        <w:t>demnach</w:t>
      </w:r>
      <w:r w:rsidR="00E12E54" w:rsidRPr="00476B21">
        <w:t xml:space="preserve"> als falsch gewertet werden</w:t>
      </w:r>
      <w:r w:rsidRPr="00476B21">
        <w:t>.</w:t>
      </w:r>
      <w:r w:rsidR="00E12E54" w:rsidRPr="00476B21">
        <w:t xml:space="preserve"> Dies ist jedoch eine strenge </w:t>
      </w:r>
      <w:r w:rsidR="009B5EA9" w:rsidRPr="00476B21">
        <w:t>Definition</w:t>
      </w:r>
      <w:r w:rsidR="00E12E54" w:rsidRPr="00476B21">
        <w:t xml:space="preserve">, welche aufgelockert werden kann, indem </w:t>
      </w:r>
      <w:r w:rsidR="00174B3C" w:rsidRPr="00476B21">
        <w:t xml:space="preserve">man </w:t>
      </w:r>
      <w:r w:rsidR="00E254C0" w:rsidRPr="00476B21">
        <w:t xml:space="preserve">eine </w:t>
      </w:r>
      <w:r w:rsidRPr="00476B21">
        <w:t>gewisse Grenze</w:t>
      </w:r>
      <w:r w:rsidR="009B5EA9" w:rsidRPr="00476B21">
        <w:t xml:space="preserve"> </w:t>
      </w:r>
      <w:r w:rsidR="00817D20" w:rsidRPr="00476B21">
        <w:t xml:space="preserve">für die </w:t>
      </w:r>
      <w:r w:rsidR="00817D20" w:rsidRPr="00710947">
        <w:t xml:space="preserve">Übereinstimmung </w:t>
      </w:r>
      <w:r w:rsidR="003561A6" w:rsidRPr="00710947">
        <w:t>festlegt</w:t>
      </w:r>
      <w:r w:rsidR="009B5EA9" w:rsidRPr="00710947">
        <w:t>,</w:t>
      </w:r>
      <w:r w:rsidRPr="00710947">
        <w:t xml:space="preserve"> </w:t>
      </w:r>
      <w:r w:rsidR="00817D20" w:rsidRPr="00710947">
        <w:t xml:space="preserve">ab welcher ein </w:t>
      </w:r>
      <w:r w:rsidR="00CF07C6" w:rsidRPr="00710947">
        <w:t xml:space="preserve">Text </w:t>
      </w:r>
      <w:r w:rsidR="00817D20" w:rsidRPr="00710947">
        <w:t xml:space="preserve">als </w:t>
      </w:r>
      <w:r w:rsidR="00D71F43" w:rsidRPr="00710947">
        <w:t>übereinstimmen</w:t>
      </w:r>
      <w:r w:rsidR="00476B21" w:rsidRPr="00710947">
        <w:t>d</w:t>
      </w:r>
      <w:r w:rsidR="00D71F43" w:rsidRPr="00710947">
        <w:t xml:space="preserve"> mit der Grundwahrheit gilt</w:t>
      </w:r>
      <w:r w:rsidRPr="00710947">
        <w:t xml:space="preserve">. Metriken, die auf </w:t>
      </w:r>
      <w:r w:rsidR="008450DC" w:rsidRPr="00710947">
        <w:t xml:space="preserve">der </w:t>
      </w:r>
      <w:r w:rsidRPr="00710947">
        <w:t>semantische</w:t>
      </w:r>
      <w:r w:rsidR="00047E5C" w:rsidRPr="00710947">
        <w:t>n</w:t>
      </w:r>
      <w:r w:rsidRPr="00710947">
        <w:t xml:space="preserve"> Ähnlichkeit beruhen</w:t>
      </w:r>
      <w:r w:rsidR="00F45707" w:rsidRPr="00710947">
        <w:t>,</w:t>
      </w:r>
      <w:r w:rsidR="008450DC" w:rsidRPr="00710947">
        <w:t xml:space="preserve"> </w:t>
      </w:r>
      <w:r w:rsidRPr="00710947">
        <w:t>werden nicht herangezogen, da die Argumentations</w:t>
      </w:r>
      <w:r w:rsidR="0083239D" w:rsidRPr="00710947">
        <w:t>struktur</w:t>
      </w:r>
      <w:r w:rsidRPr="00710947">
        <w:t xml:space="preserve"> möglichst exakt und nicht sinngemäß extrahiert werden soll.</w:t>
      </w:r>
      <w:r w:rsidR="00CE05B0" w:rsidRPr="00710947">
        <w:t xml:space="preserve"> Als Metrik zur </w:t>
      </w:r>
      <w:r w:rsidR="00CE05B0" w:rsidRPr="00915A8E">
        <w:t xml:space="preserve">Berechnung der </w:t>
      </w:r>
      <w:r w:rsidR="00B05ACC" w:rsidRPr="00915A8E">
        <w:t>Übereinstimmung von zwei Text</w:t>
      </w:r>
      <w:r w:rsidR="003561A6" w:rsidRPr="00915A8E">
        <w:t xml:space="preserve">abschnitten wird </w:t>
      </w:r>
      <w:r w:rsidRPr="00915A8E">
        <w:rPr>
          <w:bCs/>
        </w:rPr>
        <w:t>BLEU</w:t>
      </w:r>
      <w:r w:rsidRPr="00915A8E">
        <w:rPr>
          <w:b/>
          <w:bCs/>
        </w:rPr>
        <w:t xml:space="preserve"> </w:t>
      </w:r>
      <w:r w:rsidRPr="00915A8E">
        <w:t xml:space="preserve">(Bilingual Evaluation </w:t>
      </w:r>
      <w:proofErr w:type="spellStart"/>
      <w:r w:rsidRPr="00915A8E">
        <w:t>Understudy</w:t>
      </w:r>
      <w:proofErr w:type="spellEnd"/>
      <w:r w:rsidRPr="00915A8E">
        <w:t>)</w:t>
      </w:r>
      <w:r w:rsidR="003561A6" w:rsidRPr="00915A8E">
        <w:t xml:space="preserve"> herangezogen</w:t>
      </w:r>
      <w:r w:rsidR="006812BC" w:rsidRPr="00915A8E">
        <w:t>.</w:t>
      </w:r>
      <w:r w:rsidRPr="00915A8E">
        <w:t xml:space="preserve"> Die</w:t>
      </w:r>
      <w:r w:rsidR="006812BC" w:rsidRPr="00915A8E">
        <w:t>se</w:t>
      </w:r>
      <w:r w:rsidRPr="00915A8E">
        <w:t xml:space="preserve"> Metrik wurde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{"citationID":"88wwwBSB","properties":{"formattedCitation":"(2002)","plainCitation":"(2002)","noteIndex":0},"citationItems":[{"id":2014,"uris":["http://zotero.org/users/14644665/items/MTIB952M"],"itemData":{"id":2014,"type":"paper-conference","container-title":"Proceedings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zur Bewertung von maschinellen Übersetzungen entwickelt und hat sich dort nach</w:t>
      </w:r>
      <w:r w:rsidR="00A82849" w:rsidRPr="00915A8E">
        <w:t xml:space="preserve"> </w:t>
      </w:r>
      <w:r w:rsidR="00A82849" w:rsidRPr="00915A8E">
        <w:rPr>
          <w:rFonts w:cs="Arial"/>
        </w:rPr>
        <w:t>Chen und Cherry</w:t>
      </w:r>
      <w:r w:rsidRPr="00915A8E">
        <w:t xml:space="preserve"> </w:t>
      </w:r>
      <w:r w:rsidRPr="00915A8E">
        <w:fldChar w:fldCharType="begin"/>
      </w:r>
      <w:r w:rsidR="00710947" w:rsidRPr="00915A8E">
        <w:instrText xml:space="preserve"> ADDIN ZOTERO_ITEM CSL_CITATION {"citationID":"q0yUbcdc","properties":{"formattedCitation":"(2014)","plainCitation":"(2014)","noteIndex":0},"citationItems":[{"id":2066,"uris":["http://zotero.org/users/14644665/items/VAS6L47L"],"itemData":{"id":2066,"type":"paper-conference","container-title":"Proceedings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abel":"page","suppress-author":true}],"schema":"https://github.com/citation-style-language/schema/raw/master/csl-citation.json"} </w:instrText>
      </w:r>
      <w:r w:rsidRPr="00915A8E">
        <w:fldChar w:fldCharType="separate"/>
      </w:r>
      <w:r w:rsidR="00710947" w:rsidRPr="00915A8E">
        <w:rPr>
          <w:rFonts w:cs="Arial"/>
        </w:rPr>
        <w:t>(2014)</w:t>
      </w:r>
      <w:r w:rsidRPr="00915A8E">
        <w:fldChar w:fldCharType="end"/>
      </w:r>
      <w:r w:rsidRPr="00915A8E">
        <w:t xml:space="preserve"> als Standard etabliert. Sie kann jedoch auch auf ähnliche Aufgaben angewendet werden. BLEU basiert auf der Metrik Precision und misst, wie ähnlich ein generierter Text zu einem Referenztext ist. Laut der Beschreibung von </w:t>
      </w:r>
      <w:proofErr w:type="spellStart"/>
      <w:r w:rsidRPr="00915A8E">
        <w:rPr>
          <w:rFonts w:cs="Arial"/>
        </w:rPr>
        <w:t>Papineni</w:t>
      </w:r>
      <w:proofErr w:type="spellEnd"/>
      <w:r w:rsidRPr="00915A8E">
        <w:rPr>
          <w:rFonts w:cs="Arial"/>
        </w:rPr>
        <w:t xml:space="preserve"> et al. </w:t>
      </w:r>
      <w:r w:rsidRPr="00915A8E">
        <w:fldChar w:fldCharType="begin"/>
      </w:r>
      <w:r w:rsidRPr="00915A8E">
        <w:instrText xml:space="preserve"> ADDIN ZOTERO_ITEM CSL_CITATION {"citationID":"BLhfd0WH","properties":{"formattedCitation":"(2002)","plainCitation":"(2002)","noteIndex":0},"citationItems":[{"id":2014,"uris":["http://zotero.org/users/14644665/items/MTIB952M"],"itemData":{"id":2014,"type":"paper-conference","container-title":"Proceedings of the 40th Annual Meeting on Association for Computational Linguistics  - ACL '02","DOI":"10.3115/1073083.1073135","event-place":"Philadelphia, Pennsylvania","event-title":"the 40th Annual Meeting","language":"en","note":"done","page":"311-318","publisher":"Association for Computational Linguistics","publisher-place":"Philadelphia, Pennsylvania","source":"DOI.org (Crossref)","title":"BLEU: a method for automatic evaluation of machine translation","title-short":"BLEU","URL":"http://portal.acm.org/citation.cfm?doid=1073083.1073135","author":[{"family":"Papineni","given":"Kishore"},{"family":"Roukos","given":"Salim"},{"family":"Ward","given":"Todd"},{"family":"Zhu","given":"Wei-Jing"}],"accessed":{"date-parts":[["2025",1,12]]},"issued":{"date-parts":[["2002"]]}},"label":"page","suppress-author":true}],"schema":"https://github.com/citation-style-language/schema/raw/master/csl-citation.json"} </w:instrText>
      </w:r>
      <w:r w:rsidRPr="00915A8E">
        <w:fldChar w:fldCharType="separate"/>
      </w:r>
      <w:r w:rsidRPr="00915A8E">
        <w:rPr>
          <w:rFonts w:cs="Arial"/>
        </w:rPr>
        <w:t>(2002)</w:t>
      </w:r>
      <w:r w:rsidRPr="00915A8E">
        <w:fldChar w:fldCharType="end"/>
      </w:r>
      <w:r w:rsidRPr="00915A8E">
        <w:t xml:space="preserve"> werden zur Bewertung der Übereinstimmungen n-Gramme herangezogen. Ein n-Gramm ist eine Folge von n aufeinanderfolgenden Elementen. Bezogen auf den vorliegenden Anwendungsfall sind die Elemente Wörter in einem Text. Dabei werden Wörter</w:t>
      </w:r>
      <w:r w:rsidR="0076447A" w:rsidRPr="00915A8E">
        <w:t>,</w:t>
      </w:r>
      <w:r w:rsidRPr="00915A8E">
        <w:t xml:space="preserve"> die häufiger in dem generierten Text als in dem Referenztext vorkommen, sowie kurze generierte Texte bestraft. Damit soll sichergestellt werden, dass die Texte in Länge, Wortwahl und Reihenfolge der Wörter übereinstimmen. Der BLEU-Score kann zwischen 0 und 1 liegen. Je höher der Wert, desto </w:t>
      </w:r>
      <w:r w:rsidR="00E35BDE" w:rsidRPr="00915A8E">
        <w:t>größer</w:t>
      </w:r>
      <w:r w:rsidRPr="00915A8E">
        <w:t xml:space="preserve"> die Übereinstimmung, mit dem Wert 1 bei einer identischen Übereinstimmung. Bei der Berechnung des BLEU-Scores besteht das Problem, dass</w:t>
      </w:r>
      <w:r w:rsidR="00FE7922" w:rsidRPr="00915A8E">
        <w:t>,</w:t>
      </w:r>
      <w:r w:rsidRPr="00915A8E">
        <w:t xml:space="preserve"> wenn größere n-Gramme, wie bei n</w:t>
      </w:r>
      <w:r w:rsidR="00AF3824" w:rsidRPr="00915A8E">
        <w:t xml:space="preserve"> </w:t>
      </w:r>
      <w:r w:rsidRPr="00915A8E">
        <w:t>=</w:t>
      </w:r>
      <w:r w:rsidR="00AF3824" w:rsidRPr="00915A8E">
        <w:t xml:space="preserve"> </w:t>
      </w:r>
      <w:r w:rsidRPr="00915A8E">
        <w:t xml:space="preserve">4, für einen </w:t>
      </w:r>
      <w:r w:rsidR="00A86DED" w:rsidRPr="00915A8E">
        <w:t>Text</w:t>
      </w:r>
      <w:r w:rsidRPr="00915A8E">
        <w:t xml:space="preserve"> eine Precision von </w:t>
      </w:r>
      <w:r w:rsidR="000B1B3F" w:rsidRPr="00915A8E">
        <w:t>Null</w:t>
      </w:r>
      <w:r w:rsidRPr="00915A8E">
        <w:t xml:space="preserve"> haben, der</w:t>
      </w:r>
      <w:r w:rsidR="00FC2D71" w:rsidRPr="00915A8E">
        <w:t xml:space="preserve"> </w:t>
      </w:r>
      <w:r w:rsidRPr="00915A8E">
        <w:t xml:space="preserve">BLEU-Score für den </w:t>
      </w:r>
      <w:r w:rsidR="00CE57FF" w:rsidRPr="00915A8E">
        <w:t>Text</w:t>
      </w:r>
      <w:r w:rsidRPr="00915A8E">
        <w:t xml:space="preserve"> ebenfalls </w:t>
      </w:r>
      <w:r w:rsidR="000B1B3F" w:rsidRPr="00915A8E">
        <w:t>Null</w:t>
      </w:r>
      <w:r w:rsidRPr="00915A8E">
        <w:t xml:space="preserve"> is</w:t>
      </w:r>
      <w:r w:rsidR="00F818FC" w:rsidRPr="00915A8E">
        <w:t>t</w:t>
      </w:r>
      <w:r w:rsidRPr="00915A8E">
        <w:t xml:space="preserve">, ungeachtet der Übereinstimmungen kleinerer n-Gramme, was wiederum zu einer verzerrten Bewertung führen kann </w:t>
      </w:r>
      <w:r w:rsidRPr="00915A8E">
        <w:fldChar w:fldCharType="begin"/>
      </w:r>
      <w:r w:rsidRPr="00915A8E">
        <w:instrText xml:space="preserve"> ADDIN ZOTERO_ITEM CSL_CITATION {"citationID":"0u89zR7c","properties":{"formattedCitation":"(Chen &amp; Cherry, 2014, S. 362)","plainCitation":"(Chen &amp; Cherry, 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chema":"https://github.com/citation-style-language/schema/raw/master/csl-citation.json"} </w:instrText>
      </w:r>
      <w:r w:rsidRPr="00915A8E">
        <w:fldChar w:fldCharType="separate"/>
      </w:r>
      <w:r w:rsidRPr="00915A8E">
        <w:rPr>
          <w:rFonts w:cs="Arial"/>
        </w:rPr>
        <w:t>(Chen &amp; Cherry, 2014, S. 362)</w:t>
      </w:r>
      <w:r w:rsidRPr="00915A8E">
        <w:fldChar w:fldCharType="end"/>
      </w:r>
      <w:r w:rsidRPr="00915A8E">
        <w:t>.</w:t>
      </w:r>
      <w:r>
        <w:t xml:space="preserve"> </w:t>
      </w:r>
      <w:r w:rsidRPr="00AA3872">
        <w:rPr>
          <w:rFonts w:cs="Arial"/>
        </w:rPr>
        <w:t xml:space="preserve">Chen </w:t>
      </w:r>
      <w:r w:rsidR="00AF4E1F" w:rsidRPr="00AA3872">
        <w:rPr>
          <w:rFonts w:cs="Arial"/>
        </w:rPr>
        <w:t>und</w:t>
      </w:r>
      <w:r w:rsidRPr="00AA3872">
        <w:rPr>
          <w:rFonts w:cs="Arial"/>
        </w:rPr>
        <w:t xml:space="preserve"> Cherry</w:t>
      </w:r>
      <w:r w:rsidRPr="00AA3872">
        <w:t xml:space="preserve"> </w:t>
      </w:r>
      <w:r w:rsidRPr="00AA3872">
        <w:fldChar w:fldCharType="begin"/>
      </w:r>
      <w:r w:rsidRPr="00AA3872">
        <w:instrText xml:space="preserve"> ADDIN ZOTERO_ITEM CSL_CITATION {"citationID":"8hQH7sRy","properties":{"formattedCitation":"(2014, S. 362)","plainCitation":"(2014, S. 362)","noteIndex":0},"citationItems":[{"id":2066,"uris":["http://zotero.org/users/14644665/items/VAS6L47L"],"itemData":{"id":2066,"type":"paper-conference","container-title":"Proceedings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362","label":"page","suppress-author":true}],"schema":"https://github.com/citation-style-language/schema/raw/master/csl-citation.json"} </w:instrText>
      </w:r>
      <w:r w:rsidRPr="00AA3872">
        <w:fldChar w:fldCharType="separate"/>
      </w:r>
      <w:r w:rsidRPr="00AA3872">
        <w:rPr>
          <w:rFonts w:cs="Arial"/>
        </w:rPr>
        <w:t>(2014, S. 362)</w:t>
      </w:r>
      <w:r w:rsidRPr="00AA3872">
        <w:fldChar w:fldCharType="end"/>
      </w:r>
      <w:r w:rsidRPr="00AA3872">
        <w:t xml:space="preserve"> haben deshalb sieben verschiedene Glättungsverfahren verglichen, die dieses Problem beheben. Die Methoden wurden hinsichtlich ihrer Korrelation mit menschlicher Beurteilung</w:t>
      </w:r>
      <w:r w:rsidR="000066A9" w:rsidRPr="00AA3872">
        <w:t xml:space="preserve"> bewertet</w:t>
      </w:r>
      <w:r w:rsidRPr="00AA3872">
        <w:t>. Die Implementierung von BLEU inklusive der Glättungsfunktion erfolgt über</w:t>
      </w:r>
      <w:r w:rsidR="00203922" w:rsidRPr="00AA3872">
        <w:t xml:space="preserve"> die </w:t>
      </w:r>
      <w:r w:rsidR="00203922" w:rsidRPr="00AA3872">
        <w:lastRenderedPageBreak/>
        <w:t>Python-Bibliothek</w:t>
      </w:r>
      <w:r w:rsidRPr="00AA3872">
        <w:t xml:space="preserve"> NLTK. </w:t>
      </w:r>
      <w:r w:rsidR="002E04EC" w:rsidRPr="00AA3872">
        <w:t>Es wird die</w:t>
      </w:r>
      <w:r w:rsidR="00893975" w:rsidRPr="00AA3872">
        <w:t xml:space="preserve"> </w:t>
      </w:r>
      <w:r w:rsidR="003066C8" w:rsidRPr="00AA3872">
        <w:t xml:space="preserve">erste </w:t>
      </w:r>
      <w:r w:rsidR="00893975" w:rsidRPr="00AA3872">
        <w:t xml:space="preserve">Glättungsfunktion </w:t>
      </w:r>
      <w:r w:rsidR="00E61883" w:rsidRPr="00AA3872">
        <w:t>angewendet</w:t>
      </w:r>
      <w:r w:rsidR="00D641BF" w:rsidRPr="00AA3872">
        <w:t>,</w:t>
      </w:r>
      <w:r w:rsidR="00EE571E" w:rsidRPr="00AA3872">
        <w:rPr>
          <w:rStyle w:val="Funotenzeichen"/>
        </w:rPr>
        <w:footnoteReference w:id="4"/>
      </w:r>
      <w:r w:rsidR="00893975" w:rsidRPr="00AA3872">
        <w:t xml:space="preserve"> </w:t>
      </w:r>
      <w:r w:rsidR="00D641BF" w:rsidRPr="00AA3872">
        <w:t xml:space="preserve">bei </w:t>
      </w:r>
      <w:r w:rsidR="004F4C8B" w:rsidRPr="00AA3872">
        <w:t>der in Fällen ohne Übereinstimmung</w:t>
      </w:r>
      <w:r w:rsidR="00D56ECA" w:rsidRPr="00AA3872">
        <w:t xml:space="preserve"> der Wert </w:t>
      </w:r>
      <w:r w:rsidR="000B1B3F" w:rsidRPr="00AA3872">
        <w:t>Null</w:t>
      </w:r>
      <w:r w:rsidR="00D56ECA" w:rsidRPr="00AA3872">
        <w:t xml:space="preserve"> </w:t>
      </w:r>
      <w:r w:rsidR="003317D3" w:rsidRPr="00AA3872">
        <w:t>durch einen kleinen positiven Wert ersetzt wird</w:t>
      </w:r>
      <w:r w:rsidR="00F83848" w:rsidRPr="00AA3872">
        <w:t xml:space="preserve">, damit der </w:t>
      </w:r>
      <w:r w:rsidR="00784EF5" w:rsidRPr="00AA3872">
        <w:t xml:space="preserve">BLEU-Score für den Text nicht </w:t>
      </w:r>
      <w:r w:rsidR="002E0F25" w:rsidRPr="00AA3872">
        <w:t xml:space="preserve">ebenfalls </w:t>
      </w:r>
      <w:r w:rsidR="000B1B3F" w:rsidRPr="00AA3872">
        <w:t xml:space="preserve">Null </w:t>
      </w:r>
      <w:r w:rsidR="002E0F25" w:rsidRPr="00AA3872">
        <w:t>wird.</w:t>
      </w:r>
      <w:r w:rsidR="000B1B3F" w:rsidRPr="00AA3872">
        <w:t xml:space="preserve"> </w:t>
      </w:r>
      <w:r w:rsidR="0094757A" w:rsidRPr="00AA3872">
        <w:t xml:space="preserve">Die </w:t>
      </w:r>
      <w:r w:rsidR="000B1B3F" w:rsidRPr="00AA3872">
        <w:t xml:space="preserve">folgenden </w:t>
      </w:r>
      <w:r w:rsidR="0094757A" w:rsidRPr="00AA3872">
        <w:t xml:space="preserve">zwei Beispielsätze </w:t>
      </w:r>
      <w:r w:rsidR="00E93B7E" w:rsidRPr="00AA3872">
        <w:t xml:space="preserve">sollen einen Eindruck </w:t>
      </w:r>
      <w:r w:rsidR="00C43A69" w:rsidRPr="00AA3872">
        <w:t xml:space="preserve">für den BLEU-Score </w:t>
      </w:r>
      <w:r w:rsidR="00E93B7E" w:rsidRPr="00AA3872">
        <w:t>vermitteln</w:t>
      </w:r>
      <w:r w:rsidR="00C43A69" w:rsidRPr="00AA3872">
        <w:t>.</w:t>
      </w:r>
      <w:r w:rsidR="00E93B7E" w:rsidRPr="00AA3872">
        <w:t xml:space="preserve"> Sie </w:t>
      </w:r>
      <w:r w:rsidR="0094757A" w:rsidRPr="00AA3872">
        <w:t>unterscheiden sich</w:t>
      </w:r>
      <w:r w:rsidR="00985490" w:rsidRPr="00AA3872">
        <w:t xml:space="preserve"> darin, das</w:t>
      </w:r>
      <w:r w:rsidR="006E40E4" w:rsidRPr="00AA3872">
        <w:t xml:space="preserve">s a Großschreibung am Satzanfang und </w:t>
      </w:r>
      <w:r w:rsidR="009D5398" w:rsidRPr="00AA3872">
        <w:t xml:space="preserve">einen </w:t>
      </w:r>
      <w:r w:rsidR="006E40E4" w:rsidRPr="00AA3872">
        <w:t xml:space="preserve">Punkt am </w:t>
      </w:r>
      <w:r w:rsidR="009D5398" w:rsidRPr="00AA3872">
        <w:t>Satze</w:t>
      </w:r>
      <w:r w:rsidR="006E40E4" w:rsidRPr="00AA3872">
        <w:t>nde</w:t>
      </w:r>
      <w:r w:rsidR="00E93B7E" w:rsidRPr="00AA3872">
        <w:t xml:space="preserve"> besitzt, wohingegen dies bei b nicht der Fall ist.</w:t>
      </w:r>
    </w:p>
    <w:p w14:paraId="55B79ADA" w14:textId="77777777" w:rsidR="00B63582" w:rsidRPr="00F519F9" w:rsidRDefault="00B63582" w:rsidP="001344DC">
      <w:pPr>
        <w:pStyle w:val="Listenabsatz"/>
        <w:numPr>
          <w:ilvl w:val="0"/>
          <w:numId w:val="78"/>
        </w:numPr>
        <w:jc w:val="both"/>
      </w:pPr>
      <w:r w:rsidRPr="00F519F9">
        <w:t>Das ist ein Beispieltext für die Berechnung des BLEU-Scores.</w:t>
      </w:r>
    </w:p>
    <w:p w14:paraId="4E8054A9" w14:textId="54255CB7" w:rsidR="00B63582" w:rsidRPr="00F519F9" w:rsidRDefault="00B63582" w:rsidP="001344DC">
      <w:pPr>
        <w:pStyle w:val="Listenabsatz"/>
        <w:numPr>
          <w:ilvl w:val="0"/>
          <w:numId w:val="78"/>
        </w:numPr>
        <w:jc w:val="both"/>
      </w:pPr>
      <w:r w:rsidRPr="00F519F9">
        <w:t>das ist ein Beispieltext für die Berechnung des BLEU-Scores</w:t>
      </w:r>
    </w:p>
    <w:p w14:paraId="1BD6F3B0" w14:textId="04064498" w:rsidR="009B2AC2" w:rsidRPr="00AC5797" w:rsidRDefault="009D5398" w:rsidP="001344DC">
      <w:pPr>
        <w:jc w:val="both"/>
      </w:pPr>
      <w:r w:rsidRPr="00F519F9">
        <w:t>D</w:t>
      </w:r>
      <w:r w:rsidR="00C72A8A" w:rsidRPr="00F519F9">
        <w:t xml:space="preserve">ie Übereinstimmung dieser beiden Sätze entspricht einem </w:t>
      </w:r>
      <w:r w:rsidRPr="00F519F9">
        <w:t>B</w:t>
      </w:r>
      <w:r w:rsidR="00F2745D" w:rsidRPr="00F519F9">
        <w:t>LEU</w:t>
      </w:r>
      <w:r w:rsidRPr="00F519F9">
        <w:t xml:space="preserve">-Score </w:t>
      </w:r>
      <w:r w:rsidR="00C72A8A" w:rsidRPr="00F519F9">
        <w:t xml:space="preserve">von </w:t>
      </w:r>
      <w:r w:rsidR="00EE6A68" w:rsidRPr="00F519F9">
        <w:t xml:space="preserve">ca. </w:t>
      </w:r>
      <w:r w:rsidRPr="00F519F9">
        <w:t>0,76</w:t>
      </w:r>
      <w:r w:rsidR="00EE6A68" w:rsidRPr="00F519F9">
        <w:t xml:space="preserve">. </w:t>
      </w:r>
      <w:r w:rsidR="007B5518" w:rsidRPr="00F519F9">
        <w:t xml:space="preserve">Für die Festlegung einer Grenze, ab wann zwei Texte als </w:t>
      </w:r>
      <w:r w:rsidR="009B2AC2" w:rsidRPr="00F519F9">
        <w:t>übereinstimmend gelten</w:t>
      </w:r>
      <w:r w:rsidR="00A622B9" w:rsidRPr="00F519F9">
        <w:t>,</w:t>
      </w:r>
      <w:r w:rsidR="009B2AC2" w:rsidRPr="00F519F9">
        <w:t xml:space="preserve"> </w:t>
      </w:r>
      <w:r w:rsidR="007B5518" w:rsidRPr="00F519F9">
        <w:t xml:space="preserve">wurde sich an diesem Beispiel orientiert und ein </w:t>
      </w:r>
      <w:r w:rsidR="009B2AC2" w:rsidRPr="00F519F9">
        <w:t xml:space="preserve">Grenzwert </w:t>
      </w:r>
      <w:r w:rsidR="00DA5404" w:rsidRPr="00F519F9">
        <w:t xml:space="preserve">für den </w:t>
      </w:r>
      <w:r w:rsidR="009B2AC2" w:rsidRPr="00F519F9">
        <w:t>BLEU-Score von 0,75 festgelegt.</w:t>
      </w:r>
      <w:r w:rsidR="00F74C3F" w:rsidRPr="00F519F9">
        <w:t xml:space="preserve"> </w:t>
      </w:r>
      <w:r w:rsidR="00817E9B" w:rsidRPr="00F519F9">
        <w:t>Da die argumentativen Beziehungen auf den Argumentationskomponenten aufbauen, wird auch dabei der BLEU-Score angewendet. Das Tupel (Ursprung, Art der Beziehung, Ziel) gilt dann als korrekt, wenn es in allen Punkten übereinstimmt.</w:t>
      </w:r>
      <w:r w:rsidR="00D87AF8" w:rsidRPr="00F519F9">
        <w:t xml:space="preserve"> </w:t>
      </w:r>
      <w:r w:rsidR="00F74C3F" w:rsidRPr="00F519F9">
        <w:t xml:space="preserve">Anhand </w:t>
      </w:r>
      <w:r w:rsidR="0092183A" w:rsidRPr="00F519F9">
        <w:t>diese</w:t>
      </w:r>
      <w:r w:rsidR="002C4356" w:rsidRPr="00F519F9">
        <w:t>r</w:t>
      </w:r>
      <w:r w:rsidR="0092183A" w:rsidRPr="00F519F9">
        <w:t xml:space="preserve"> Festlegungen</w:t>
      </w:r>
      <w:r w:rsidR="00F74C3F" w:rsidRPr="00F519F9">
        <w:t xml:space="preserve"> </w:t>
      </w:r>
      <w:r w:rsidR="005A7923" w:rsidRPr="00F519F9">
        <w:t xml:space="preserve">werden </w:t>
      </w:r>
      <w:r w:rsidR="00270E90" w:rsidRPr="00F519F9">
        <w:t xml:space="preserve">die Ausgaben des LLMs als </w:t>
      </w:r>
      <w:r w:rsidR="00132C52" w:rsidRPr="00F519F9">
        <w:t xml:space="preserve">korrekt </w:t>
      </w:r>
      <w:r w:rsidR="00270E90" w:rsidRPr="00F519F9">
        <w:t xml:space="preserve">oder </w:t>
      </w:r>
      <w:r w:rsidR="00132C52" w:rsidRPr="00F519F9">
        <w:t xml:space="preserve">falsch </w:t>
      </w:r>
      <w:r w:rsidR="00976BDA" w:rsidRPr="00F519F9">
        <w:t>klassifizier</w:t>
      </w:r>
      <w:r w:rsidR="00ED7D67" w:rsidRPr="00F519F9">
        <w:t>t</w:t>
      </w:r>
      <w:r w:rsidR="00BB3158" w:rsidRPr="00F519F9">
        <w:t xml:space="preserve"> und in einer Konfusionsmatrix </w:t>
      </w:r>
      <w:r w:rsidR="00862A5C" w:rsidRPr="00F519F9">
        <w:t>zusammengetragen</w:t>
      </w:r>
      <w:r w:rsidR="005A6533" w:rsidRPr="00F519F9">
        <w:t xml:space="preserve">. </w:t>
      </w:r>
      <w:r w:rsidR="00EB20E1" w:rsidRPr="00F519F9">
        <w:t xml:space="preserve">Bei einer </w:t>
      </w:r>
      <w:r w:rsidR="000673B5" w:rsidRPr="00F519F9">
        <w:t>Konfusionsm</w:t>
      </w:r>
      <w:r w:rsidR="00EB20E1" w:rsidRPr="00F519F9">
        <w:t>atrix handelt es sich um eine Tabelle zur Bewertung von Klassifikati</w:t>
      </w:r>
      <w:r w:rsidR="000673B5" w:rsidRPr="00F519F9">
        <w:t>o</w:t>
      </w:r>
      <w:r w:rsidR="00EB20E1" w:rsidRPr="00F519F9">
        <w:t>nen</w:t>
      </w:r>
      <w:r w:rsidR="005A7923" w:rsidRPr="00F519F9">
        <w:t xml:space="preserve">, welche </w:t>
      </w:r>
      <w:r w:rsidR="00EB20E1" w:rsidRPr="00F519F9">
        <w:t>die Anzahl der richtigen und falschen Klassifikationen anhand der vorhergesagten und der tatsächlichen Klasse ab</w:t>
      </w:r>
      <w:r w:rsidR="008314B3" w:rsidRPr="00F519F9">
        <w:t>bildet</w:t>
      </w:r>
      <w:r w:rsidR="00862A5C" w:rsidRPr="00F519F9">
        <w:t xml:space="preserve"> </w:t>
      </w:r>
      <w:r w:rsidR="005A6533" w:rsidRPr="00F519F9">
        <w:fldChar w:fldCharType="begin"/>
      </w:r>
      <w:r w:rsidR="000D4FBB" w:rsidRPr="00F519F9">
        <w:instrText xml:space="preserve"> ADDIN ZOTERO_ITEM CSL_CITATION {"citationID":"CD6Z5x1Z","properties":{"formattedCitation":"(Bruce et al., 2020, S. 221)","plainCitation":"(Bruce et al., 2020, S. 221)","noteIndex":0},"citationItems":[{"id":36,"uris":["http://zotero.org/users/14644665/items/6QRV746A"],"itemData":{"id":36,"type":"book","abstract":"“Statistical methods are a key part of data science, yet few data scientists have formal statistical training. Courses and books on basic statistics rarely cover the topic from a data science perspective. The second edition of this popular guide adds comprehensive examples in Python, provides practical guidance on applying statistical methods to data science, tells you how to avoid their misuse, and gives you advice on what's important and what's not. Many data science resources incorporate statistical methods but lack a deeper statistical perspective. If you're familiar with the R or Python programming languages and have some exposure to statistics, this quick reference bridges the gap in an accessible, readable format. With this book, you'll learn: Why exploratory data analysis is a key preliminary step in data science How random sampling can reduce bias and yield a higher-quality dataset, even with big data How the principles of experimental design yield definitive answers to questions How to use regression to estimate outcomes and detect anomalies Key classification techniques for predicting which categories a record belongs to Statistical machine learning methods that \"learn\" from data Unsupervised learning methods for extracting meaning from unlabeled data.”--Publisher’s description","edition":"2","event-place":"Sebastopol, CA","ISBN":"978-1-4920-7289-8","language":"eng","publisher":"O'Reilly Media, Inc.","publisher-place":"Sebastopol, CA","source":"Open WorldCat","title":"Practical statistics for data scientists: 50+ essential concepts using R and Python","title-short":"Practical statistics for data scientists","author":[{"family":"Bruce","given":"Peter C."},{"family":"Bruce","given":"Andrew"},{"family":"Gedeck","given":"Peter"}],"issued":{"date-parts":[["2020"]]}},"locator":"221","label":"page"}],"schema":"https://github.com/citation-style-language/schema/raw/master/csl-citation.json"} </w:instrText>
      </w:r>
      <w:r w:rsidR="005A6533" w:rsidRPr="00F519F9">
        <w:fldChar w:fldCharType="separate"/>
      </w:r>
      <w:r w:rsidR="005A6533" w:rsidRPr="00F519F9">
        <w:rPr>
          <w:rFonts w:cs="Arial"/>
        </w:rPr>
        <w:t>(Bruce et al., 2020, S. 221)</w:t>
      </w:r>
      <w:r w:rsidR="005A6533" w:rsidRPr="00F519F9">
        <w:fldChar w:fldCharType="end"/>
      </w:r>
      <w:r w:rsidR="00EB20E1" w:rsidRPr="00F519F9">
        <w:t xml:space="preserve">. </w:t>
      </w:r>
      <w:r w:rsidR="009E2C69" w:rsidRPr="00F519F9">
        <w:t xml:space="preserve">Nachfolgend </w:t>
      </w:r>
      <w:r w:rsidR="00877D20" w:rsidRPr="00F519F9">
        <w:t xml:space="preserve">werden die </w:t>
      </w:r>
      <w:r w:rsidR="009B2AC2" w:rsidRPr="00F519F9">
        <w:t xml:space="preserve">Felder </w:t>
      </w:r>
      <w:r w:rsidR="00877D20" w:rsidRPr="00F519F9">
        <w:t xml:space="preserve">einer </w:t>
      </w:r>
      <w:r w:rsidR="009B2AC2" w:rsidRPr="00F519F9">
        <w:t>Konfusionsmatrix an dem Beispiel von Behauptungen</w:t>
      </w:r>
      <w:r w:rsidR="00877D20" w:rsidRPr="00F519F9">
        <w:t xml:space="preserve"> erläutert</w:t>
      </w:r>
      <w:r w:rsidR="009B2AC2" w:rsidRPr="00F519F9">
        <w:t>. Diese lassen sich sinngemäß auf die anderen Argumentationskomponenten übertr</w:t>
      </w:r>
      <w:r w:rsidR="00C923FD" w:rsidRPr="00F519F9">
        <w:t>a</w:t>
      </w:r>
      <w:r w:rsidR="009B2AC2" w:rsidRPr="00F519F9">
        <w:t>gen.</w:t>
      </w:r>
    </w:p>
    <w:p w14:paraId="204F6521" w14:textId="77777777" w:rsidR="009B2AC2" w:rsidRPr="00492F71" w:rsidRDefault="009B2AC2" w:rsidP="001344DC">
      <w:pPr>
        <w:pStyle w:val="Listenabsatz"/>
        <w:numPr>
          <w:ilvl w:val="0"/>
          <w:numId w:val="64"/>
        </w:numPr>
        <w:jc w:val="both"/>
      </w:pPr>
      <w:r w:rsidRPr="00492F71">
        <w:rPr>
          <w:b/>
        </w:rPr>
        <w:t xml:space="preserve">True Positive (TP): </w:t>
      </w:r>
      <w:r w:rsidRPr="00492F71">
        <w:t>Die Textabschnitte werden als Behauptung gemäß der Ähnlichkeitsmetrik ausreichend genau erkannt.</w:t>
      </w:r>
    </w:p>
    <w:p w14:paraId="20E773B0" w14:textId="75930A44"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Negative (FN)</w:t>
      </w:r>
      <w:r w:rsidRPr="00492F71">
        <w:t xml:space="preserve">: Die Textabschnitte werden nicht als Behauptung vom LLM erkannt, obwohl es </w:t>
      </w:r>
      <w:r w:rsidR="00C923FD" w:rsidRPr="00492F71">
        <w:t xml:space="preserve">welche </w:t>
      </w:r>
      <w:r w:rsidRPr="00492F71">
        <w:t>sind.</w:t>
      </w:r>
    </w:p>
    <w:p w14:paraId="6A4DF277" w14:textId="77777777" w:rsidR="009B2AC2" w:rsidRPr="00492F71" w:rsidRDefault="009B2AC2" w:rsidP="001344DC">
      <w:pPr>
        <w:pStyle w:val="Listenabsatz"/>
        <w:numPr>
          <w:ilvl w:val="0"/>
          <w:numId w:val="64"/>
        </w:numPr>
        <w:jc w:val="both"/>
      </w:pPr>
      <w:proofErr w:type="spellStart"/>
      <w:r w:rsidRPr="00492F71">
        <w:rPr>
          <w:b/>
        </w:rPr>
        <w:t>False</w:t>
      </w:r>
      <w:proofErr w:type="spellEnd"/>
      <w:r w:rsidRPr="00492F71">
        <w:rPr>
          <w:b/>
        </w:rPr>
        <w:t xml:space="preserve"> Positive (FP)</w:t>
      </w:r>
      <w:r w:rsidRPr="00492F71">
        <w:t xml:space="preserve">: Die Textabschnitte werden als Behauptung vom LLM identifiziert, obwohl sie es nicht sind. </w:t>
      </w:r>
    </w:p>
    <w:p w14:paraId="4B5B9CAA" w14:textId="24DED8D3" w:rsidR="009B2AC2" w:rsidRPr="00492F71" w:rsidRDefault="009B2AC2" w:rsidP="001344DC">
      <w:pPr>
        <w:pStyle w:val="Listenabsatz"/>
        <w:numPr>
          <w:ilvl w:val="0"/>
          <w:numId w:val="64"/>
        </w:numPr>
        <w:jc w:val="both"/>
      </w:pPr>
      <w:r w:rsidRPr="00492F71">
        <w:rPr>
          <w:b/>
        </w:rPr>
        <w:lastRenderedPageBreak/>
        <w:t>True Negative (TN)</w:t>
      </w:r>
      <w:r w:rsidRPr="00492F71">
        <w:t xml:space="preserve">: Die Textabschnitte werden korrekt nicht als Behauptung erkannt. Die Besonderheit bei dem vorliegenden Anwendungsfall ist, dass das LLM nur die argumentativen Texte extrahieren soll. Es </w:t>
      </w:r>
      <w:r w:rsidR="00B7025E" w:rsidRPr="00492F71">
        <w:t xml:space="preserve">werden </w:t>
      </w:r>
      <w:r w:rsidRPr="00492F71">
        <w:t>folglich keine nicht-argumentativen Texte</w:t>
      </w:r>
      <w:r w:rsidR="002154AB" w:rsidRPr="00492F71">
        <w:t xml:space="preserve"> ausgegeben</w:t>
      </w:r>
      <w:r w:rsidR="003B530C" w:rsidRPr="00492F71">
        <w:t>.</w:t>
      </w:r>
    </w:p>
    <w:p w14:paraId="400FE3EE" w14:textId="0E4798CA" w:rsidR="00CC3E1C" w:rsidRDefault="009B2AC2" w:rsidP="001344DC">
      <w:pPr>
        <w:jc w:val="both"/>
        <w:rPr>
          <w:bCs/>
        </w:rPr>
      </w:pPr>
      <w:r w:rsidRPr="000217B1">
        <w:t>Diese Betrachtung erfolgt für jede Argumentationskomponente einzeln. Eine Betrachtung in einer gemeinsamen Konfusionsmatrix wird nicht vorgenommen. Dazu müssten die nicht-</w:t>
      </w:r>
      <w:r w:rsidRPr="00FB366C">
        <w:t xml:space="preserve">argumentativen Texte als solche ebenfalls annotiert werden. </w:t>
      </w:r>
      <w:r w:rsidR="009315D2" w:rsidRPr="00FB366C">
        <w:t xml:space="preserve">Im Hinblick </w:t>
      </w:r>
      <w:r w:rsidR="000541D9" w:rsidRPr="00FB366C">
        <w:t xml:space="preserve">auf die </w:t>
      </w:r>
      <w:r w:rsidR="009315D2" w:rsidRPr="00FB366C">
        <w:t xml:space="preserve">Möglichkeit, dass LLMs </w:t>
      </w:r>
      <w:r w:rsidR="00D73894" w:rsidRPr="00FB366C">
        <w:t>Wörter hinzufügen könne</w:t>
      </w:r>
      <w:r w:rsidR="00CD3702" w:rsidRPr="00FB366C">
        <w:t>n</w:t>
      </w:r>
      <w:r w:rsidR="00D73894" w:rsidRPr="00FB366C">
        <w:t xml:space="preserve">, die nicht </w:t>
      </w:r>
      <w:r w:rsidR="00CD3702" w:rsidRPr="00FB366C">
        <w:t>Teil des Ur</w:t>
      </w:r>
      <w:r w:rsidR="00193FB4" w:rsidRPr="00FB366C">
        <w:t>s</w:t>
      </w:r>
      <w:r w:rsidR="00CD3702" w:rsidRPr="00FB366C">
        <w:t>p</w:t>
      </w:r>
      <w:r w:rsidR="00193FB4" w:rsidRPr="00FB366C">
        <w:t>r</w:t>
      </w:r>
      <w:r w:rsidR="00CD3702" w:rsidRPr="00FB366C">
        <w:t>ungstextes sind</w:t>
      </w:r>
      <w:r w:rsidR="000217B1" w:rsidRPr="00FB366C">
        <w:t>,</w:t>
      </w:r>
      <w:r w:rsidR="000541D9" w:rsidRPr="00FB366C">
        <w:t xml:space="preserve"> </w:t>
      </w:r>
      <w:r w:rsidR="00385E90" w:rsidRPr="00FB366C">
        <w:t>und</w:t>
      </w:r>
      <w:r w:rsidR="000541D9" w:rsidRPr="00FB366C">
        <w:t xml:space="preserve"> </w:t>
      </w:r>
      <w:r w:rsidR="00AC1A34" w:rsidRPr="00FB366C">
        <w:t xml:space="preserve">den damit verbundenen Aufwand </w:t>
      </w:r>
      <w:r w:rsidR="00193FB4" w:rsidRPr="00FB366C">
        <w:t>wird dieser Ansatz nicht weiterverfolgt.</w:t>
      </w:r>
      <w:r w:rsidR="002F1962" w:rsidRPr="00FB366C">
        <w:t xml:space="preserve"> </w:t>
      </w:r>
      <w:r w:rsidRPr="00FB366C">
        <w:t xml:space="preserve">Nichtsdestotrotz lassen sich aus den Werten der Konfusionsmatrix diejenigen </w:t>
      </w:r>
      <w:proofErr w:type="spellStart"/>
      <w:r w:rsidRPr="00FB366C">
        <w:t>Klassifikationsmetriken</w:t>
      </w:r>
      <w:proofErr w:type="spellEnd"/>
      <w:r w:rsidRPr="00FB366C">
        <w:t xml:space="preserve"> berechnen, für </w:t>
      </w:r>
      <w:r w:rsidR="00BF478B" w:rsidRPr="00FB366C">
        <w:t xml:space="preserve">welche die Anzahl der </w:t>
      </w:r>
      <w:r w:rsidRPr="00FB366C">
        <w:t xml:space="preserve">FN nicht benötigt </w:t>
      </w:r>
      <w:r w:rsidR="003B66D5" w:rsidRPr="00FB366C">
        <w:t>wird</w:t>
      </w:r>
      <w:r w:rsidRPr="00FB366C">
        <w:t xml:space="preserve">. </w:t>
      </w:r>
      <w:r w:rsidR="00531249" w:rsidRPr="00FB366C">
        <w:t>Folglich</w:t>
      </w:r>
      <w:r w:rsidRPr="00FB366C">
        <w:t xml:space="preserve"> können Precision, Recall und F1-Score berechnet werden. Zum besseren Verständnis werden die</w:t>
      </w:r>
      <w:r w:rsidR="000C747D" w:rsidRPr="00FB366C">
        <w:t>se</w:t>
      </w:r>
      <w:r w:rsidRPr="00FB366C">
        <w:t xml:space="preserve"> Metriken erneut an dem Beispiel der Argumentationskomponente Behauptung erläutert. Precision misst den Anteil der identifizierten Behauptungen, die tatsächlich Behauptungen sind. Recall ist hingegen der Anteil der tatsächlichen Behauptungen, die korrekt als solche extrahiert wurden. Eine hohe Precision allein könnte bedeuten, dass nur wenige tatsächliche Behauptungen vom LLM identifiziert werden. Der Fokus auf einen hohen Recall ohne ausreichende Precision könnte hingegen bedeuten, dass das LLM viele tatsächliche Behauptungen erkennt, aber auch viele Argumentationskomponenten fälschlicherweise als Behauptungen klassifiziert. Es ist somit sinnvoll</w:t>
      </w:r>
      <w:r w:rsidR="00597396" w:rsidRPr="00FB366C">
        <w:t>,</w:t>
      </w:r>
      <w:r w:rsidRPr="00FB366C">
        <w:t xml:space="preserve"> ein ausgewogenes Verhältnis zwischen den beiden Metriken zur Bewertung der Gesamtleistung des LLMs heranzuziehen. Hierfür eignet sich der F1-Score, welcher Precision und Recall in einem Wert vereint, indem das harmonische Mittel aus ihnen gebildet wird </w:t>
      </w:r>
      <w:r w:rsidRPr="00FB366C">
        <w:fldChar w:fldCharType="begin"/>
      </w:r>
      <w:r w:rsidRPr="00FB366C">
        <w:instrText xml:space="preserve"> ADDIN ZOTERO_ITEM CSL_CITATION {"citationID":"ufdhaLvo","properties":{"formattedCitation":"(G\\uc0\\u233{}ron, 2022, S. 111)","plainCitation":"(Géron, 2022, S. 111)","noteIndex":0},"citationItems":[{"id":32,"uris":["http://zotero.org/users/14644665/items/3GURMLH4"],"itemData":{"id":32,"type":"book","abstract":"Through a recent series of breakthroughs, deep learning has boosted the entire field of machine learning. Now, even programmers who know close to nothing about this technology can use simple, efficient tools to implement programs capable of learning from data. This bestselling book uses concrete examples, minimal theory, and production-ready Python frameworks (Scikit-Learn, Keras, and TensorFlow) to help you gain an intuitive understanding of the concepts and tools for building intelligent systems. With this updated third edition, author Aurélien Géron explores a range of techniques, starting with simple linear regression and progressing to deep neural networks. Numerous code examples and exercises throughout the book help you apply what you've learned. Programming experience is all you need to get started. Use Scikit-learn to track an example ML project end to end Explore several models, including support vector machines, decision trees, random forests, and ensemble methods Exploit unsupervised learning techniques such as dimensionality reduction, clustering, and anomaly detection Dive into neural net architectures, including convolutional nets, recurrent nets, generative adversarial networks, autoencoders, diffusion models, and transformers Use TensorFlow and Keras to build and train neural nets for computer vision, natural language processing, generative models, and deep reinforcement learning","edition":"3","event-place":"Sebastopol, California","ISBN":"978-1-09-812247-8","language":"eng","note":"OCLC: 1347020175","publisher":"O'Reilly Media, Inc.","publisher-place":"Sebastopol, California","source":"Open WorldCat","title":"Hands-On Machine Learning with Scikit-Learn, Keras, and TensorFlow","author":[{"family":"Géron","given":"Aurélien"}],"issued":{"date-parts":[["2022"]]}},"locator":"111","label":"page"}],"schema":"https://github.com/citation-style-language/schema/raw/master/csl-citation.json"} </w:instrText>
      </w:r>
      <w:r w:rsidRPr="00FB366C">
        <w:fldChar w:fldCharType="separate"/>
      </w:r>
      <w:r w:rsidRPr="00FB366C">
        <w:rPr>
          <w:rFonts w:cs="Arial"/>
        </w:rPr>
        <w:t>(Géron, 2022, S. 111)</w:t>
      </w:r>
      <w:r w:rsidRPr="00FB366C">
        <w:fldChar w:fldCharType="end"/>
      </w:r>
      <w:r w:rsidRPr="00FB366C">
        <w:t>.</w:t>
      </w:r>
      <w:r w:rsidR="00C456D4" w:rsidRPr="00FB366C">
        <w:t xml:space="preserve"> </w:t>
      </w:r>
      <w:r w:rsidR="00A4471C" w:rsidRPr="00FB366C">
        <w:t xml:space="preserve">Bei einem Wert von 1 </w:t>
      </w:r>
      <w:r w:rsidR="00F76E0A" w:rsidRPr="00FB366C">
        <w:t xml:space="preserve">trifft </w:t>
      </w:r>
      <w:r w:rsidR="00A4471C" w:rsidRPr="00FB366C">
        <w:t xml:space="preserve">das Modell </w:t>
      </w:r>
      <w:r w:rsidR="00881D46" w:rsidRPr="00FB366C">
        <w:t xml:space="preserve">perfekte Vorhersagen, wohingegen </w:t>
      </w:r>
      <w:r w:rsidR="00B30D17" w:rsidRPr="00FB366C">
        <w:t>ein</w:t>
      </w:r>
      <w:r w:rsidR="00E3125E" w:rsidRPr="00FB366C">
        <w:t xml:space="preserve"> </w:t>
      </w:r>
      <w:r w:rsidR="00881D46" w:rsidRPr="00FB366C">
        <w:t xml:space="preserve">Wert von 0 </w:t>
      </w:r>
      <w:r w:rsidR="00A71672" w:rsidRPr="00FB366C">
        <w:t>bedeutet, dass das Modell keine korrekten Vorhersagen</w:t>
      </w:r>
      <w:r w:rsidR="008B03FF" w:rsidRPr="00FB366C">
        <w:t xml:space="preserve"> macht</w:t>
      </w:r>
      <w:r w:rsidR="00EC0C16" w:rsidRPr="00FB366C">
        <w:t>.</w:t>
      </w:r>
      <w:r w:rsidR="00632AFF" w:rsidRPr="00FB366C">
        <w:t xml:space="preserve"> </w:t>
      </w:r>
      <w:r w:rsidR="004318C1" w:rsidRPr="00FB366C">
        <w:rPr>
          <w:bCs/>
        </w:rPr>
        <w:t xml:space="preserve">Die Ergebnisse pro Text werden </w:t>
      </w:r>
      <w:r w:rsidR="00AA4388" w:rsidRPr="00FB366C">
        <w:rPr>
          <w:bCs/>
        </w:rPr>
        <w:t xml:space="preserve">anhand der </w:t>
      </w:r>
      <w:r w:rsidR="004318C1" w:rsidRPr="00FB366C">
        <w:rPr>
          <w:bCs/>
        </w:rPr>
        <w:t xml:space="preserve">Prompts </w:t>
      </w:r>
      <w:r w:rsidR="00AA4388" w:rsidRPr="00FB366C">
        <w:rPr>
          <w:bCs/>
        </w:rPr>
        <w:t>gruppiert und gemittelt.</w:t>
      </w:r>
      <w:r w:rsidR="00AA4388">
        <w:rPr>
          <w:bCs/>
        </w:rPr>
        <w:t xml:space="preserve"> </w:t>
      </w:r>
    </w:p>
    <w:p w14:paraId="1DA593D3" w14:textId="77777777" w:rsidR="00830E12" w:rsidRDefault="00830E12" w:rsidP="001344DC">
      <w:pPr>
        <w:autoSpaceDE w:val="0"/>
        <w:autoSpaceDN w:val="0"/>
        <w:adjustRightInd w:val="0"/>
        <w:spacing w:after="0"/>
        <w:jc w:val="both"/>
      </w:pPr>
    </w:p>
    <w:p w14:paraId="2C07501A" w14:textId="77777777" w:rsidR="00FA741F" w:rsidRDefault="00FA741F" w:rsidP="001344DC">
      <w:pPr>
        <w:autoSpaceDE w:val="0"/>
        <w:autoSpaceDN w:val="0"/>
        <w:adjustRightInd w:val="0"/>
        <w:spacing w:after="0"/>
        <w:jc w:val="both"/>
      </w:pPr>
    </w:p>
    <w:p w14:paraId="35A1C4A1" w14:textId="42AF1975" w:rsidR="00690A2C" w:rsidRPr="00A25CE4" w:rsidRDefault="00690A2C" w:rsidP="004A5A26">
      <w:pPr>
        <w:pStyle w:val="berschrift1"/>
      </w:pPr>
      <w:bookmarkStart w:id="17" w:name="_Toc185697462"/>
      <w:bookmarkStart w:id="18" w:name="_Toc186791538"/>
      <w:bookmarkStart w:id="19" w:name="_Toc187929391"/>
      <w:bookmarkStart w:id="20" w:name="_Toc188431119"/>
      <w:bookmarkStart w:id="21" w:name="_Toc188531705"/>
      <w:bookmarkStart w:id="22" w:name="_Toc188683518"/>
      <w:bookmarkStart w:id="23" w:name="_Toc188817227"/>
      <w:bookmarkStart w:id="24" w:name="_Toc189404902"/>
      <w:bookmarkStart w:id="25" w:name="_Toc185697463"/>
      <w:bookmarkStart w:id="26" w:name="_Toc186791539"/>
      <w:bookmarkStart w:id="27" w:name="_Toc187929392"/>
      <w:bookmarkStart w:id="28" w:name="_Toc188431120"/>
      <w:bookmarkStart w:id="29" w:name="_Toc188531706"/>
      <w:bookmarkStart w:id="30" w:name="_Toc188683519"/>
      <w:bookmarkStart w:id="31" w:name="_Toc188817228"/>
      <w:bookmarkStart w:id="32" w:name="_Toc189404903"/>
      <w:bookmarkStart w:id="33" w:name="_Toc185697464"/>
      <w:bookmarkStart w:id="34" w:name="_Toc186791540"/>
      <w:bookmarkStart w:id="35" w:name="_Toc187929393"/>
      <w:bookmarkStart w:id="36" w:name="_Toc188431121"/>
      <w:bookmarkStart w:id="37" w:name="_Toc188531707"/>
      <w:bookmarkStart w:id="38" w:name="_Toc188683520"/>
      <w:bookmarkStart w:id="39" w:name="_Toc188817229"/>
      <w:bookmarkStart w:id="40" w:name="_Toc189404904"/>
      <w:bookmarkStart w:id="41" w:name="_Toc185697465"/>
      <w:bookmarkStart w:id="42" w:name="_Toc186791541"/>
      <w:bookmarkStart w:id="43" w:name="_Toc187929394"/>
      <w:bookmarkStart w:id="44" w:name="_Toc188431122"/>
      <w:bookmarkStart w:id="45" w:name="_Toc188531708"/>
      <w:bookmarkStart w:id="46" w:name="_Toc188683521"/>
      <w:bookmarkStart w:id="47" w:name="_Toc188817230"/>
      <w:bookmarkStart w:id="48" w:name="_Toc189404905"/>
      <w:bookmarkStart w:id="49" w:name="_Toc185697466"/>
      <w:bookmarkStart w:id="50" w:name="_Toc186791542"/>
      <w:bookmarkStart w:id="51" w:name="_Toc187929395"/>
      <w:bookmarkStart w:id="52" w:name="_Toc188431123"/>
      <w:bookmarkStart w:id="53" w:name="_Toc188531709"/>
      <w:bookmarkStart w:id="54" w:name="_Toc188683522"/>
      <w:bookmarkStart w:id="55" w:name="_Toc188817231"/>
      <w:bookmarkStart w:id="56" w:name="_Toc189404906"/>
      <w:bookmarkStart w:id="57" w:name="_Toc185697467"/>
      <w:bookmarkStart w:id="58" w:name="_Toc186791543"/>
      <w:bookmarkStart w:id="59" w:name="_Toc187929396"/>
      <w:bookmarkStart w:id="60" w:name="_Toc188431124"/>
      <w:bookmarkStart w:id="61" w:name="_Toc188531710"/>
      <w:bookmarkStart w:id="62" w:name="_Toc188683523"/>
      <w:bookmarkStart w:id="63" w:name="_Toc188817232"/>
      <w:bookmarkStart w:id="64" w:name="_Toc189404907"/>
      <w:bookmarkStart w:id="65" w:name="_Toc185697468"/>
      <w:bookmarkStart w:id="66" w:name="_Toc186791544"/>
      <w:bookmarkStart w:id="67" w:name="_Toc187929397"/>
      <w:bookmarkStart w:id="68" w:name="_Toc188431125"/>
      <w:bookmarkStart w:id="69" w:name="_Toc188531711"/>
      <w:bookmarkStart w:id="70" w:name="_Toc188683524"/>
      <w:bookmarkStart w:id="71" w:name="_Toc188817233"/>
      <w:bookmarkStart w:id="72" w:name="_Toc189404908"/>
      <w:bookmarkStart w:id="73" w:name="_Toc185697469"/>
      <w:bookmarkStart w:id="74" w:name="_Toc186791545"/>
      <w:bookmarkStart w:id="75" w:name="_Toc187929398"/>
      <w:bookmarkStart w:id="76" w:name="_Toc188431126"/>
      <w:bookmarkStart w:id="77" w:name="_Toc188531712"/>
      <w:bookmarkStart w:id="78" w:name="_Toc188683525"/>
      <w:bookmarkStart w:id="79" w:name="_Toc188817234"/>
      <w:bookmarkStart w:id="80" w:name="_Toc189404909"/>
      <w:bookmarkStart w:id="81" w:name="_Toc185697470"/>
      <w:bookmarkStart w:id="82" w:name="_Toc186791546"/>
      <w:bookmarkStart w:id="83" w:name="_Toc187929399"/>
      <w:bookmarkStart w:id="84" w:name="_Toc188431127"/>
      <w:bookmarkStart w:id="85" w:name="_Toc188531713"/>
      <w:bookmarkStart w:id="86" w:name="_Toc188683526"/>
      <w:bookmarkStart w:id="87" w:name="_Toc188817235"/>
      <w:bookmarkStart w:id="88" w:name="_Toc189404910"/>
      <w:bookmarkStart w:id="89" w:name="_Toc185697471"/>
      <w:bookmarkStart w:id="90" w:name="_Toc186791547"/>
      <w:bookmarkStart w:id="91" w:name="_Toc187929400"/>
      <w:bookmarkStart w:id="92" w:name="_Toc188431128"/>
      <w:bookmarkStart w:id="93" w:name="_Toc188531714"/>
      <w:bookmarkStart w:id="94" w:name="_Toc188683527"/>
      <w:bookmarkStart w:id="95" w:name="_Toc188817236"/>
      <w:bookmarkStart w:id="96" w:name="_Toc189404911"/>
      <w:bookmarkStart w:id="97" w:name="_Toc185697472"/>
      <w:bookmarkStart w:id="98" w:name="_Toc186791548"/>
      <w:bookmarkStart w:id="99" w:name="_Toc187929401"/>
      <w:bookmarkStart w:id="100" w:name="_Toc188431129"/>
      <w:bookmarkStart w:id="101" w:name="_Toc188531715"/>
      <w:bookmarkStart w:id="102" w:name="_Toc188683528"/>
      <w:bookmarkStart w:id="103" w:name="_Toc188817237"/>
      <w:bookmarkStart w:id="104" w:name="_Toc189404912"/>
      <w:bookmarkStart w:id="105" w:name="_Toc185697473"/>
      <w:bookmarkStart w:id="106" w:name="_Toc186791549"/>
      <w:bookmarkStart w:id="107" w:name="_Toc187929402"/>
      <w:bookmarkStart w:id="108" w:name="_Toc188431130"/>
      <w:bookmarkStart w:id="109" w:name="_Toc188531716"/>
      <w:bookmarkStart w:id="110" w:name="_Toc188683529"/>
      <w:bookmarkStart w:id="111" w:name="_Toc188817238"/>
      <w:bookmarkStart w:id="112" w:name="_Toc189404913"/>
      <w:bookmarkStart w:id="113" w:name="_Toc185697474"/>
      <w:bookmarkStart w:id="114" w:name="_Toc186791550"/>
      <w:bookmarkStart w:id="115" w:name="_Toc187929403"/>
      <w:bookmarkStart w:id="116" w:name="_Toc188431131"/>
      <w:bookmarkStart w:id="117" w:name="_Toc188531717"/>
      <w:bookmarkStart w:id="118" w:name="_Toc188683530"/>
      <w:bookmarkStart w:id="119" w:name="_Toc188817239"/>
      <w:bookmarkStart w:id="120" w:name="_Toc189404914"/>
      <w:bookmarkStart w:id="121" w:name="_Toc185697475"/>
      <w:bookmarkStart w:id="122" w:name="_Toc186791551"/>
      <w:bookmarkStart w:id="123" w:name="_Toc187929404"/>
      <w:bookmarkStart w:id="124" w:name="_Toc188431132"/>
      <w:bookmarkStart w:id="125" w:name="_Toc188531718"/>
      <w:bookmarkStart w:id="126" w:name="_Toc188683531"/>
      <w:bookmarkStart w:id="127" w:name="_Toc188817240"/>
      <w:bookmarkStart w:id="128" w:name="_Toc189404915"/>
      <w:bookmarkStart w:id="129" w:name="_Ref188082210"/>
      <w:bookmarkStart w:id="130" w:name="_Toc1894049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r w:rsidRPr="00A25CE4">
        <w:lastRenderedPageBreak/>
        <w:t>Ergebnisse</w:t>
      </w:r>
      <w:bookmarkEnd w:id="129"/>
      <w:bookmarkEnd w:id="130"/>
    </w:p>
    <w:p w14:paraId="3A913D43" w14:textId="426A15FC" w:rsidR="00405BFF" w:rsidRDefault="00F66121" w:rsidP="0040632D">
      <w:pPr>
        <w:jc w:val="both"/>
      </w:pPr>
      <w:r w:rsidRPr="006B2545">
        <w:t xml:space="preserve">Aus der </w:t>
      </w:r>
      <w:r w:rsidR="002E2625" w:rsidRPr="006B2545">
        <w:t xml:space="preserve">in Kapitel </w:t>
      </w:r>
      <w:r w:rsidR="002E2625" w:rsidRPr="006B2545">
        <w:fldChar w:fldCharType="begin"/>
      </w:r>
      <w:r w:rsidR="002E2625" w:rsidRPr="006B2545">
        <w:instrText xml:space="preserve"> REF _Ref188081953 \r \h </w:instrText>
      </w:r>
      <w:r w:rsidR="006B2545">
        <w:instrText xml:space="preserve"> \* MERGEFORMAT </w:instrText>
      </w:r>
      <w:r w:rsidR="002E2625" w:rsidRPr="006B2545">
        <w:fldChar w:fldCharType="separate"/>
      </w:r>
      <w:r w:rsidR="002E2625" w:rsidRPr="006B2545">
        <w:t>2</w:t>
      </w:r>
      <w:r w:rsidR="002E2625" w:rsidRPr="006B2545">
        <w:fldChar w:fldCharType="end"/>
      </w:r>
      <w:r w:rsidR="002E2625" w:rsidRPr="006B2545">
        <w:t xml:space="preserve"> </w:t>
      </w:r>
      <w:r w:rsidRPr="006B2545">
        <w:t>beschriebenen Vorgehensweise resultieren die nachfolgenden Ergebnisse</w:t>
      </w:r>
      <w:r w:rsidR="005A005F" w:rsidRPr="006B2545">
        <w:t xml:space="preserve">. </w:t>
      </w:r>
      <w:r w:rsidR="00405BFF" w:rsidRPr="006B2545">
        <w:t xml:space="preserve">Die </w:t>
      </w:r>
      <w:r w:rsidR="00DE12AB" w:rsidRPr="006B2545">
        <w:fldChar w:fldCharType="begin"/>
      </w:r>
      <w:r w:rsidR="00DE12AB" w:rsidRPr="006B2545">
        <w:instrText xml:space="preserve"> REF _Ref188775832 \h  \* MERGEFORMAT </w:instrText>
      </w:r>
      <w:r w:rsidR="00DE12AB" w:rsidRPr="006B2545">
        <w:fldChar w:fldCharType="separate"/>
      </w:r>
      <w:r w:rsidR="00DE12AB" w:rsidRPr="006B2545">
        <w:t>Abbildun</w:t>
      </w:r>
      <w:r w:rsidR="00DE12AB" w:rsidRPr="006B2545">
        <w:t>g</w:t>
      </w:r>
      <w:r w:rsidR="00DE12AB" w:rsidRPr="006B2545">
        <w:t xml:space="preserve"> 2</w:t>
      </w:r>
      <w:r w:rsidR="00DE12AB" w:rsidRPr="006B2545">
        <w:fldChar w:fldCharType="end"/>
      </w:r>
      <w:r w:rsidR="00DE12AB" w:rsidRPr="006B2545">
        <w:t xml:space="preserve"> </w:t>
      </w:r>
      <w:r w:rsidR="00874DF7" w:rsidRPr="006B2545">
        <w:t xml:space="preserve">stellt </w:t>
      </w:r>
      <w:r w:rsidR="00957BC5" w:rsidRPr="006B2545">
        <w:t xml:space="preserve">in vier Graphen </w:t>
      </w:r>
      <w:r w:rsidR="00405BFF" w:rsidRPr="006B2545">
        <w:t>den</w:t>
      </w:r>
      <w:r w:rsidR="00BA4423" w:rsidRPr="006B2545">
        <w:t xml:space="preserve"> durchsc</w:t>
      </w:r>
      <w:r w:rsidR="003F6B12" w:rsidRPr="006B2545">
        <w:t>h</w:t>
      </w:r>
      <w:r w:rsidR="00BA4423" w:rsidRPr="006B2545">
        <w:t>nittlichen</w:t>
      </w:r>
      <w:r w:rsidR="00405BFF" w:rsidRPr="006B2545">
        <w:t xml:space="preserve"> F1-Score </w:t>
      </w:r>
      <w:r w:rsidR="00626C1A" w:rsidRPr="006B2545">
        <w:t>des LLMs für den Testdatensatz</w:t>
      </w:r>
      <w:r w:rsidR="006E7B59" w:rsidRPr="006B2545">
        <w:t xml:space="preserve"> </w:t>
      </w:r>
      <w:r w:rsidR="0025262C" w:rsidRPr="006B2545">
        <w:t xml:space="preserve">in Abhängigkeit </w:t>
      </w:r>
      <w:r w:rsidR="00333290" w:rsidRPr="006B2545">
        <w:t xml:space="preserve">von </w:t>
      </w:r>
      <w:r w:rsidR="0025262C" w:rsidRPr="006B2545">
        <w:t xml:space="preserve">der Tokenanzahl </w:t>
      </w:r>
      <w:r w:rsidR="00405BFF" w:rsidRPr="006B2545">
        <w:t xml:space="preserve">für </w:t>
      </w:r>
      <w:r w:rsidR="00A6501E" w:rsidRPr="006B2545">
        <w:t>die verschiedenen Prompts</w:t>
      </w:r>
      <w:r w:rsidR="00874DF7" w:rsidRPr="006B2545">
        <w:t xml:space="preserve"> dar</w:t>
      </w:r>
      <w:r w:rsidR="00957BC5" w:rsidRPr="006B2545">
        <w:t xml:space="preserve">. Die Graphen sind </w:t>
      </w:r>
      <w:r w:rsidR="004D7909" w:rsidRPr="006B2545">
        <w:t>nach Hauptaussagen</w:t>
      </w:r>
      <w:r w:rsidR="00AA795C" w:rsidRPr="006B2545">
        <w:t xml:space="preserve">, Behauptungen, Prämissen </w:t>
      </w:r>
      <w:r w:rsidR="00A6501E" w:rsidRPr="006B2545">
        <w:t>und Beziehungen</w:t>
      </w:r>
      <w:r w:rsidR="00957BC5" w:rsidRPr="006B2545">
        <w:t xml:space="preserve"> unterteilt</w:t>
      </w:r>
      <w:r w:rsidR="00A6501E" w:rsidRPr="006B2545">
        <w:t xml:space="preserve">. Die Prompts sind </w:t>
      </w:r>
      <w:r w:rsidR="001F4CE4" w:rsidRPr="006B2545">
        <w:t>darin</w:t>
      </w:r>
      <w:r w:rsidR="001A435C" w:rsidRPr="006B2545">
        <w:t xml:space="preserve"> in </w:t>
      </w:r>
      <w:r w:rsidR="00A6501E" w:rsidRPr="006B2545">
        <w:t xml:space="preserve">vier </w:t>
      </w:r>
      <w:r w:rsidR="001A435C" w:rsidRPr="006B2545">
        <w:t xml:space="preserve">Gruppen </w:t>
      </w:r>
      <w:r w:rsidR="00252423" w:rsidRPr="006B2545">
        <w:t>eingeteilt</w:t>
      </w:r>
      <w:r w:rsidR="00E635DE" w:rsidRPr="006B2545">
        <w:t>.</w:t>
      </w:r>
      <w:r w:rsidR="00AA4FCE" w:rsidRPr="006B2545">
        <w:t xml:space="preserve"> </w:t>
      </w:r>
      <w:r w:rsidR="00252423" w:rsidRPr="006B2545">
        <w:t xml:space="preserve">Die Gruppen </w:t>
      </w:r>
      <w:r w:rsidR="007F5B27" w:rsidRPr="006B2545">
        <w:t xml:space="preserve">gehen von der Aufgabenbeschreibung als Ausgangspunkt aus und </w:t>
      </w:r>
      <w:r w:rsidR="00B17F6F" w:rsidRPr="006B2545">
        <w:t xml:space="preserve">richten sich </w:t>
      </w:r>
      <w:r w:rsidR="00D514B0" w:rsidRPr="006B2545">
        <w:t xml:space="preserve">danach, ob </w:t>
      </w:r>
      <w:r w:rsidR="001F4CE4" w:rsidRPr="006B2545">
        <w:t xml:space="preserve">eine </w:t>
      </w:r>
      <w:r w:rsidR="00690566" w:rsidRPr="006B2545">
        <w:t>Persona</w:t>
      </w:r>
      <w:r w:rsidR="00530213" w:rsidRPr="006B2545">
        <w:t xml:space="preserve">, </w:t>
      </w:r>
      <w:r w:rsidR="00690566" w:rsidRPr="006B2545">
        <w:t xml:space="preserve">COT </w:t>
      </w:r>
      <w:r w:rsidR="001F4CE4" w:rsidRPr="006B2545">
        <w:t xml:space="preserve">oder beides ergänzt </w:t>
      </w:r>
      <w:r w:rsidR="00690566" w:rsidRPr="006B2545">
        <w:t xml:space="preserve">wurde. </w:t>
      </w:r>
      <w:r w:rsidR="00AA4FCE" w:rsidRPr="006B2545">
        <w:t xml:space="preserve">Damit kann der </w:t>
      </w:r>
      <w:r w:rsidR="00570631" w:rsidRPr="006B2545">
        <w:t xml:space="preserve">Verlauf </w:t>
      </w:r>
      <w:r w:rsidR="00F23BFF" w:rsidRPr="006B2545">
        <w:t xml:space="preserve">des F1-Scores </w:t>
      </w:r>
      <w:r w:rsidR="00570631" w:rsidRPr="006B2545">
        <w:t xml:space="preserve">in Abhängigkeit </w:t>
      </w:r>
      <w:r w:rsidR="00325757" w:rsidRPr="006B2545">
        <w:t xml:space="preserve">von </w:t>
      </w:r>
      <w:r w:rsidR="00570631" w:rsidRPr="006B2545">
        <w:t xml:space="preserve">der </w:t>
      </w:r>
      <w:r w:rsidR="00B11429" w:rsidRPr="006B2545">
        <w:t xml:space="preserve">Anzahl der </w:t>
      </w:r>
      <w:r w:rsidR="00D3144E" w:rsidRPr="006B2545">
        <w:t xml:space="preserve">im Prompt </w:t>
      </w:r>
      <w:r w:rsidR="00570631" w:rsidRPr="006B2545">
        <w:t xml:space="preserve">übergebenen Beispiele </w:t>
      </w:r>
      <w:r w:rsidR="00F416D3" w:rsidRPr="006B2545">
        <w:t xml:space="preserve">für die verschiedenen Ansätze </w:t>
      </w:r>
      <w:r w:rsidR="00D3144E" w:rsidRPr="006B2545">
        <w:t>nachverfolgt werden.</w:t>
      </w:r>
      <w:r w:rsidR="00E635DE" w:rsidRPr="006B2545">
        <w:t xml:space="preserve"> </w:t>
      </w:r>
      <w:r w:rsidR="0042793D" w:rsidRPr="006B2545">
        <w:t xml:space="preserve">Der Ansatz, </w:t>
      </w:r>
      <w:r w:rsidR="002B6EEB" w:rsidRPr="006B2545">
        <w:t xml:space="preserve">welcher entlang </w:t>
      </w:r>
      <w:r w:rsidR="00703CBC" w:rsidRPr="006B2545">
        <w:t xml:space="preserve">dieser </w:t>
      </w:r>
      <w:r w:rsidR="002B6EEB" w:rsidRPr="006B2545">
        <w:t xml:space="preserve">fünf </w:t>
      </w:r>
      <w:r w:rsidR="00261492" w:rsidRPr="006B2545">
        <w:t>Beispiel-</w:t>
      </w:r>
      <w:r w:rsidR="00791568" w:rsidRPr="006B2545">
        <w:t xml:space="preserve">Stufen </w:t>
      </w:r>
      <w:r w:rsidR="009652FC" w:rsidRPr="006B2545">
        <w:t xml:space="preserve">in den meisten Fällen den </w:t>
      </w:r>
      <w:r w:rsidR="00E61CF5" w:rsidRPr="006B2545">
        <w:t xml:space="preserve">höchsten F1-Score </w:t>
      </w:r>
      <w:r w:rsidR="00133280" w:rsidRPr="006B2545">
        <w:t xml:space="preserve">erreicht, wird </w:t>
      </w:r>
      <w:r w:rsidR="00844506" w:rsidRPr="006B2545">
        <w:t>in dem jeweiligen Graph</w:t>
      </w:r>
      <w:r w:rsidR="00983C4F" w:rsidRPr="006B2545">
        <w:t>en</w:t>
      </w:r>
      <w:r w:rsidR="00844506" w:rsidRPr="006B2545">
        <w:t xml:space="preserve"> </w:t>
      </w:r>
      <w:r w:rsidR="0042793D" w:rsidRPr="006B2545">
        <w:t xml:space="preserve">durch eine </w:t>
      </w:r>
      <w:r w:rsidR="004962A7" w:rsidRPr="006B2545">
        <w:t>rote</w:t>
      </w:r>
      <w:r w:rsidR="0042793D" w:rsidRPr="006B2545">
        <w:t xml:space="preserve"> Markierung hervorgehoben</w:t>
      </w:r>
      <w:r w:rsidR="00E61CF5" w:rsidRPr="006B2545">
        <w:t>.</w:t>
      </w:r>
      <w:r w:rsidR="00133280" w:rsidRPr="006B2545">
        <w:t xml:space="preserve"> </w:t>
      </w:r>
      <w:r w:rsidR="00F44FE6" w:rsidRPr="006B2545">
        <w:t xml:space="preserve">Die Aufgabenbeschreibung als Bezugsgröße ist hingegen </w:t>
      </w:r>
      <w:r w:rsidR="00B307CB" w:rsidRPr="006B2545">
        <w:t xml:space="preserve">in </w:t>
      </w:r>
      <w:r w:rsidR="00C74ABC" w:rsidRPr="006B2545">
        <w:t>S</w:t>
      </w:r>
      <w:r w:rsidR="00B307CB" w:rsidRPr="006B2545">
        <w:t>chwarz</w:t>
      </w:r>
      <w:r w:rsidR="006A70A0" w:rsidRPr="006B2545">
        <w:t xml:space="preserve"> </w:t>
      </w:r>
      <w:r w:rsidR="00B307CB" w:rsidRPr="006B2545">
        <w:t>dargestellt.</w:t>
      </w:r>
      <w:r w:rsidR="00600E41" w:rsidRPr="006B2545">
        <w:t xml:space="preserve"> </w:t>
      </w:r>
      <w:r w:rsidR="001B2B1B" w:rsidRPr="006B2545">
        <w:t>Zur Orientierung</w:t>
      </w:r>
      <w:r w:rsidR="006B2545" w:rsidRPr="006B2545">
        <w:t>,</w:t>
      </w:r>
      <w:r w:rsidR="001B2B1B" w:rsidRPr="006B2545">
        <w:t xml:space="preserve"> </w:t>
      </w:r>
      <w:r w:rsidR="00FE1F03" w:rsidRPr="006B2545">
        <w:t>hinter welcher Tokenan</w:t>
      </w:r>
      <w:r w:rsidR="00906C9D" w:rsidRPr="006B2545">
        <w:t xml:space="preserve">zahl </w:t>
      </w:r>
      <w:r w:rsidR="00FE1F03" w:rsidRPr="006B2545">
        <w:t>sich welche Anzahl an Beispiele</w:t>
      </w:r>
      <w:r w:rsidR="006B2545" w:rsidRPr="006B2545">
        <w:t>n</w:t>
      </w:r>
      <w:r w:rsidR="00FE1F03" w:rsidRPr="006B2545">
        <w:t xml:space="preserve"> verbirgt, sind </w:t>
      </w:r>
      <w:r w:rsidR="001B2B1B" w:rsidRPr="006B2545">
        <w:t xml:space="preserve">vertikale Linien </w:t>
      </w:r>
      <w:r w:rsidR="00B841FE" w:rsidRPr="006B2545">
        <w:t>vorhanden</w:t>
      </w:r>
      <w:r w:rsidR="00906C9D" w:rsidRPr="006B2545">
        <w:t>.</w:t>
      </w:r>
      <w:r w:rsidR="007D7744" w:rsidRPr="006B2545">
        <w:t xml:space="preserve"> Diese richten sich nach der durchschnittlichen Tokenanzahl </w:t>
      </w:r>
      <w:r w:rsidR="00CC3386" w:rsidRPr="006B2545">
        <w:t>pro Stufe.</w:t>
      </w:r>
      <w:r w:rsidR="0068052B">
        <w:t xml:space="preserve"> </w:t>
      </w:r>
      <w:commentRangeStart w:id="131"/>
      <w:r w:rsidR="0068052B" w:rsidRPr="00F17298">
        <w:t>Die Hauptaussagen, Behauptungen, Prämissen und Beziehungen kommen in dieser Reihenfolge zunehmend häufiger in den Aufsätzen vor. Ein LLM versucht ein Muster anhand der Beispiele aus den Trainingsdaten zu erkennen. Es wäre folglich anzunehmen, dass das LLM für diejenigen Komponenten die beste Leistung erzielt, für die es die meisten Einzelbeispiele erhält. Dem ist jedoch nicht so, wie in der Abbildung zu erkennen. Vielmehr verhält es sich fast gegenteilig</w:t>
      </w:r>
      <w:commentRangeEnd w:id="131"/>
      <w:r w:rsidR="0068052B" w:rsidRPr="00F17298">
        <w:rPr>
          <w:rStyle w:val="Kommentarzeichen"/>
        </w:rPr>
        <w:commentReference w:id="131"/>
      </w:r>
      <w:r w:rsidR="0068052B" w:rsidRPr="00F17298">
        <w:t>.</w:t>
      </w:r>
    </w:p>
    <w:p w14:paraId="26E92CF6" w14:textId="2BFD8F48" w:rsidR="000E18B5" w:rsidRPr="00084166" w:rsidRDefault="00FF216B" w:rsidP="00084166">
      <w:pPr>
        <w:pStyle w:val="Beschriftung"/>
        <w:keepNext/>
        <w:rPr>
          <w:color w:val="auto"/>
          <w:sz w:val="20"/>
          <w:szCs w:val="20"/>
        </w:rPr>
      </w:pPr>
      <w:bookmarkStart w:id="132" w:name="_Ref188775832"/>
      <w:bookmarkStart w:id="133" w:name="_Toc189404923"/>
      <w:r w:rsidRPr="007E3DFB">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2</w:t>
      </w:r>
      <w:r w:rsidR="001A05F3">
        <w:rPr>
          <w:b/>
          <w:color w:val="auto"/>
          <w:sz w:val="20"/>
          <w:szCs w:val="20"/>
        </w:rPr>
        <w:fldChar w:fldCharType="end"/>
      </w:r>
      <w:bookmarkEnd w:id="132"/>
      <w:r w:rsidRPr="007E3DFB">
        <w:rPr>
          <w:color w:val="auto"/>
          <w:sz w:val="20"/>
          <w:szCs w:val="20"/>
        </w:rPr>
        <w:t xml:space="preserve"> </w:t>
      </w:r>
      <w:r w:rsidR="00B04C6F" w:rsidRPr="007E3DFB">
        <w:rPr>
          <w:color w:val="auto"/>
          <w:sz w:val="20"/>
          <w:szCs w:val="20"/>
        </w:rPr>
        <w:br/>
      </w:r>
      <w:r w:rsidR="00BA4423">
        <w:rPr>
          <w:color w:val="auto"/>
          <w:sz w:val="20"/>
          <w:szCs w:val="20"/>
        </w:rPr>
        <w:t xml:space="preserve">Durchschnittlicher </w:t>
      </w:r>
      <w:r w:rsidRPr="007E3DFB">
        <w:rPr>
          <w:color w:val="auto"/>
          <w:sz w:val="20"/>
          <w:szCs w:val="20"/>
        </w:rPr>
        <w:t>F1-Score für Argumentationskomponenten und Beziehungen pro Prompt</w:t>
      </w:r>
      <w:bookmarkEnd w:id="133"/>
    </w:p>
    <w:p w14:paraId="715BCD71" w14:textId="693D329E" w:rsidR="00801055" w:rsidRDefault="004C2383" w:rsidP="000B6E62">
      <w:r w:rsidRPr="004C2383">
        <w:rPr>
          <w:noProof/>
        </w:rPr>
        <w:drawing>
          <wp:inline distT="0" distB="0" distL="0" distR="0" wp14:anchorId="6BCBD4D3" wp14:editId="498B47F0">
            <wp:extent cx="5579745" cy="4459605"/>
            <wp:effectExtent l="0" t="0" r="1905" b="0"/>
            <wp:docPr id="1556530432" name="Grafik 1" descr="Ein Bild, das Text, Diagramm, Plan,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30432" name="Grafik 1" descr="Ein Bild, das Text, Diagramm, Plan, Zahl enthält.&#10;&#10;Automatisch generierte Beschreibung"/>
                    <pic:cNvPicPr/>
                  </pic:nvPicPr>
                  <pic:blipFill>
                    <a:blip r:embed="rId16"/>
                    <a:stretch>
                      <a:fillRect/>
                    </a:stretch>
                  </pic:blipFill>
                  <pic:spPr>
                    <a:xfrm>
                      <a:off x="0" y="0"/>
                      <a:ext cx="5579745" cy="4459605"/>
                    </a:xfrm>
                    <a:prstGeom prst="rect">
                      <a:avLst/>
                    </a:prstGeom>
                  </pic:spPr>
                </pic:pic>
              </a:graphicData>
            </a:graphic>
          </wp:inline>
        </w:drawing>
      </w:r>
    </w:p>
    <w:p w14:paraId="6E7B14BA" w14:textId="5C97823E" w:rsidR="004D5EF0" w:rsidRPr="007E3DFB" w:rsidRDefault="004D5EF0" w:rsidP="000B6E62">
      <w:pPr>
        <w:rPr>
          <w:sz w:val="20"/>
          <w:szCs w:val="18"/>
        </w:rPr>
      </w:pPr>
      <w:r w:rsidRPr="007E3DFB">
        <w:rPr>
          <w:sz w:val="20"/>
          <w:szCs w:val="18"/>
        </w:rPr>
        <w:t>Eigene Darstellung.</w:t>
      </w:r>
    </w:p>
    <w:p w14:paraId="313A42A2" w14:textId="414E79C5" w:rsidR="009E0D9D" w:rsidRDefault="00FC7130" w:rsidP="003B1CF5">
      <w:pPr>
        <w:jc w:val="both"/>
      </w:pPr>
      <w:r w:rsidRPr="00F17298">
        <w:t xml:space="preserve">Vergleicht man die Graphen untereinander, so lässt sich erkennen, dass </w:t>
      </w:r>
      <w:r w:rsidR="00E60CDA" w:rsidRPr="00F17298">
        <w:t>die Hauptaussagen</w:t>
      </w:r>
      <w:r w:rsidR="0091741E" w:rsidRPr="00F17298">
        <w:t xml:space="preserve"> den höchste</w:t>
      </w:r>
      <w:r w:rsidR="000F61AF" w:rsidRPr="00F17298">
        <w:t>n</w:t>
      </w:r>
      <w:r w:rsidR="0091741E" w:rsidRPr="00F17298">
        <w:t xml:space="preserve"> F1-Score </w:t>
      </w:r>
      <w:r w:rsidR="00BE1163" w:rsidRPr="00F17298">
        <w:t xml:space="preserve">mit </w:t>
      </w:r>
      <w:r w:rsidR="00493B58" w:rsidRPr="00F17298">
        <w:t xml:space="preserve">0,56 </w:t>
      </w:r>
      <w:r w:rsidR="0091741E" w:rsidRPr="00F17298">
        <w:t>erreichen</w:t>
      </w:r>
      <w:r w:rsidR="00E60CDA" w:rsidRPr="00F17298">
        <w:t xml:space="preserve">, </w:t>
      </w:r>
      <w:r w:rsidR="004D1741" w:rsidRPr="00F17298">
        <w:t>gefolgt von den Prämissen</w:t>
      </w:r>
      <w:r w:rsidR="00493B58" w:rsidRPr="00F17298">
        <w:t xml:space="preserve"> mit 0,41</w:t>
      </w:r>
      <w:r w:rsidR="0091741E" w:rsidRPr="00F17298">
        <w:t xml:space="preserve">, </w:t>
      </w:r>
      <w:r w:rsidR="004D1741" w:rsidRPr="00F17298">
        <w:t xml:space="preserve">dann den Behauptungen </w:t>
      </w:r>
      <w:r w:rsidR="00493B58" w:rsidRPr="00F17298">
        <w:t xml:space="preserve">mit 0,33 </w:t>
      </w:r>
      <w:r w:rsidR="0091741E" w:rsidRPr="00F17298">
        <w:t xml:space="preserve">und </w:t>
      </w:r>
      <w:r w:rsidR="000B75DC" w:rsidRPr="00F17298">
        <w:t xml:space="preserve">abschließend </w:t>
      </w:r>
      <w:r w:rsidR="00B70941" w:rsidRPr="00F17298">
        <w:t xml:space="preserve">den </w:t>
      </w:r>
      <w:r w:rsidR="000B75DC" w:rsidRPr="00F17298">
        <w:t>Beziehungen</w:t>
      </w:r>
      <w:r w:rsidR="00493B58" w:rsidRPr="00F17298">
        <w:t xml:space="preserve"> mit 0,13</w:t>
      </w:r>
      <w:r w:rsidR="000B75DC" w:rsidRPr="00F17298">
        <w:t>.</w:t>
      </w:r>
      <w:r w:rsidR="00B70941" w:rsidRPr="00F17298">
        <w:t xml:space="preserve"> </w:t>
      </w:r>
      <w:r w:rsidR="00D54A92" w:rsidRPr="00F17298">
        <w:t xml:space="preserve">Sowohl bei den Argumentationskomponenten als auch bei den Beziehungen </w:t>
      </w:r>
      <w:r w:rsidR="00266AFA" w:rsidRPr="00F17298">
        <w:t xml:space="preserve">erhöht sich der </w:t>
      </w:r>
      <w:r w:rsidR="00394ADC" w:rsidRPr="00F17298">
        <w:t xml:space="preserve">F1-Score </w:t>
      </w:r>
      <w:r w:rsidR="00E17B51" w:rsidRPr="00F17298">
        <w:t xml:space="preserve">mit </w:t>
      </w:r>
      <w:r w:rsidR="00E42E4B" w:rsidRPr="00F17298">
        <w:t xml:space="preserve">zunehmender </w:t>
      </w:r>
      <w:r w:rsidR="00266AFA" w:rsidRPr="00F17298">
        <w:t xml:space="preserve">Tokenanzahl, was stellvertretend für die Anzahl </w:t>
      </w:r>
      <w:r w:rsidR="003C656C" w:rsidRPr="00F17298">
        <w:t>an übergebenen Beispielen</w:t>
      </w:r>
      <w:r w:rsidR="00970685" w:rsidRPr="00F17298">
        <w:t xml:space="preserve"> steht</w:t>
      </w:r>
      <w:r w:rsidR="00D41FF9" w:rsidRPr="00F17298">
        <w:t>, deutlich</w:t>
      </w:r>
      <w:r w:rsidR="00970685" w:rsidRPr="00F17298">
        <w:t>.</w:t>
      </w:r>
      <w:r w:rsidR="008B7DE9" w:rsidRPr="00F17298">
        <w:t xml:space="preserve"> </w:t>
      </w:r>
      <w:r w:rsidR="000A63AC" w:rsidRPr="00F17298">
        <w:t xml:space="preserve">Der größte Anstieg </w:t>
      </w:r>
      <w:r w:rsidR="00D41FF9" w:rsidRPr="00F17298">
        <w:t xml:space="preserve">erfolgt </w:t>
      </w:r>
      <w:r w:rsidR="000A63AC" w:rsidRPr="00F17298">
        <w:t>von keinem auf ein Beispiel</w:t>
      </w:r>
      <w:r w:rsidR="00AB1C6F" w:rsidRPr="00F17298">
        <w:t>.</w:t>
      </w:r>
      <w:r w:rsidR="00882853" w:rsidRPr="00F17298">
        <w:t xml:space="preserve"> </w:t>
      </w:r>
      <w:r w:rsidR="00A77047" w:rsidRPr="00F17298">
        <w:t>Für die</w:t>
      </w:r>
      <w:r w:rsidR="00BC12B8" w:rsidRPr="00F17298">
        <w:t xml:space="preserve"> </w:t>
      </w:r>
      <w:r w:rsidR="008B0171" w:rsidRPr="00F17298">
        <w:t xml:space="preserve">Behauptungen und Beziehungen stagniert </w:t>
      </w:r>
      <w:r w:rsidR="000E2A5B" w:rsidRPr="00F17298">
        <w:t xml:space="preserve">der F1-Score </w:t>
      </w:r>
      <w:r w:rsidR="00716832" w:rsidRPr="00F17298">
        <w:t>vereinzelt</w:t>
      </w:r>
      <w:r w:rsidR="008C5EF0" w:rsidRPr="00F17298">
        <w:t xml:space="preserve"> bereits</w:t>
      </w:r>
      <w:r w:rsidR="00716832" w:rsidRPr="00F17298">
        <w:t xml:space="preserve"> </w:t>
      </w:r>
      <w:r w:rsidR="00CB13DF" w:rsidRPr="00F17298">
        <w:t xml:space="preserve">bei der Erhöhung von </w:t>
      </w:r>
      <w:r w:rsidR="00420669" w:rsidRPr="00F17298">
        <w:t xml:space="preserve">10 </w:t>
      </w:r>
      <w:r w:rsidR="00716832" w:rsidRPr="00F17298">
        <w:t xml:space="preserve">auf 20 </w:t>
      </w:r>
      <w:r w:rsidR="00420669" w:rsidRPr="00F17298">
        <w:t>Beispiele</w:t>
      </w:r>
      <w:r w:rsidR="00716832" w:rsidRPr="00F17298">
        <w:t xml:space="preserve">. </w:t>
      </w:r>
      <w:r w:rsidR="00FD33DB" w:rsidRPr="00F17298">
        <w:t xml:space="preserve">In dem Schritt von </w:t>
      </w:r>
      <w:r w:rsidR="00F17468" w:rsidRPr="00F17298">
        <w:t xml:space="preserve">20 </w:t>
      </w:r>
      <w:r w:rsidR="00FD33DB" w:rsidRPr="00F17298">
        <w:t xml:space="preserve">zu 40 </w:t>
      </w:r>
      <w:r w:rsidR="00F17468" w:rsidRPr="00F17298">
        <w:t xml:space="preserve">Beispielen kommt es sowohl bei den Argumentationskomponenten </w:t>
      </w:r>
      <w:r w:rsidR="00240C76" w:rsidRPr="00F17298">
        <w:t xml:space="preserve">als auch bei </w:t>
      </w:r>
      <w:r w:rsidR="00F17468" w:rsidRPr="00F17298">
        <w:t>den Bezieh</w:t>
      </w:r>
      <w:r w:rsidR="006277D9" w:rsidRPr="00F17298">
        <w:t xml:space="preserve">ungen </w:t>
      </w:r>
      <w:r w:rsidR="00882853" w:rsidRPr="00F17298">
        <w:t xml:space="preserve">zusätzlich </w:t>
      </w:r>
      <w:r w:rsidR="006277D9" w:rsidRPr="00F17298">
        <w:t>vor, dass sich der F1-Score verringert.</w:t>
      </w:r>
      <w:r w:rsidR="002B00ED">
        <w:t xml:space="preserve"> </w:t>
      </w:r>
    </w:p>
    <w:p w14:paraId="5685343A" w14:textId="45B34C94" w:rsidR="00E164A3" w:rsidRDefault="009C20C2" w:rsidP="004E3EDE">
      <w:pPr>
        <w:jc w:val="both"/>
      </w:pPr>
      <w:r w:rsidRPr="004D7C22">
        <w:t>Es lässt sich erkennen, dass die</w:t>
      </w:r>
      <w:r w:rsidR="0034104F" w:rsidRPr="004D7C22">
        <w:t xml:space="preserve"> </w:t>
      </w:r>
      <w:r w:rsidR="00D04F91" w:rsidRPr="004D7C22">
        <w:t xml:space="preserve">Ergänzung einer Persona in der </w:t>
      </w:r>
      <w:r w:rsidR="0034104F" w:rsidRPr="004D7C22">
        <w:t>A</w:t>
      </w:r>
      <w:r w:rsidR="009A6CAE" w:rsidRPr="004D7C22">
        <w:t>ufgabenbeschreibung</w:t>
      </w:r>
      <w:r w:rsidR="0034104F" w:rsidRPr="004D7C22">
        <w:t xml:space="preserve"> </w:t>
      </w:r>
      <w:r w:rsidR="00B474A7" w:rsidRPr="004D7C22">
        <w:t xml:space="preserve">in allen vier Betrachtungen </w:t>
      </w:r>
      <w:r w:rsidR="006C0B2D" w:rsidRPr="004D7C22">
        <w:t xml:space="preserve">zu einer </w:t>
      </w:r>
      <w:r w:rsidR="00EE0068" w:rsidRPr="004D7C22">
        <w:t xml:space="preserve">Erhöhung </w:t>
      </w:r>
      <w:r w:rsidR="006C0B2D" w:rsidRPr="004D7C22">
        <w:t>de</w:t>
      </w:r>
      <w:r w:rsidR="00EE0068" w:rsidRPr="004D7C22">
        <w:t>s F1-Scores</w:t>
      </w:r>
      <w:r w:rsidRPr="004D7C22">
        <w:t xml:space="preserve"> führt</w:t>
      </w:r>
      <w:r w:rsidR="00724B56" w:rsidRPr="004D7C22">
        <w:t>, bis zu einer Steigerung der Beispiele auf 20 Stück</w:t>
      </w:r>
      <w:r w:rsidR="006C0B2D" w:rsidRPr="004D7C22">
        <w:t xml:space="preserve">. Die Ergänzung von COT </w:t>
      </w:r>
      <w:r w:rsidR="00532457" w:rsidRPr="004D7C22">
        <w:t xml:space="preserve">in der </w:t>
      </w:r>
      <w:r w:rsidR="00532457" w:rsidRPr="004D7C22">
        <w:lastRenderedPageBreak/>
        <w:t xml:space="preserve">Aufgabenbeschreibung ohne eine Persona </w:t>
      </w:r>
      <w:r w:rsidR="006C0B2D" w:rsidRPr="004D7C22">
        <w:t>fü</w:t>
      </w:r>
      <w:r w:rsidR="00951B2C" w:rsidRPr="004D7C22">
        <w:t>h</w:t>
      </w:r>
      <w:r w:rsidR="006C0B2D" w:rsidRPr="004D7C22">
        <w:t xml:space="preserve">rt hingegen </w:t>
      </w:r>
      <w:r w:rsidR="00720E62" w:rsidRPr="004D7C22">
        <w:t xml:space="preserve">oftmals </w:t>
      </w:r>
      <w:r w:rsidR="006C0B2D" w:rsidRPr="004D7C22">
        <w:t xml:space="preserve">zu einer </w:t>
      </w:r>
      <w:r w:rsidR="00EE0068" w:rsidRPr="004D7C22">
        <w:t>Verringerung</w:t>
      </w:r>
      <w:r w:rsidR="00A47DA4" w:rsidRPr="004D7C22">
        <w:t xml:space="preserve">. </w:t>
      </w:r>
      <w:r w:rsidR="00F1062A" w:rsidRPr="004D7C22">
        <w:t xml:space="preserve">Die </w:t>
      </w:r>
      <w:r w:rsidR="000F748A" w:rsidRPr="004D7C22">
        <w:t xml:space="preserve">Prompts, in welchen die beiden Ansätze kombiniert wurden, </w:t>
      </w:r>
      <w:r w:rsidR="002424E8" w:rsidRPr="004D7C22">
        <w:t xml:space="preserve">erreichen </w:t>
      </w:r>
      <w:r w:rsidR="00F1062A" w:rsidRPr="004D7C22">
        <w:t xml:space="preserve">hingegen </w:t>
      </w:r>
      <w:r w:rsidR="004E3EDE" w:rsidRPr="004D7C22">
        <w:t xml:space="preserve">bei den </w:t>
      </w:r>
      <w:r w:rsidR="00034F5A" w:rsidRPr="004D7C22">
        <w:t>Hauptaussagen</w:t>
      </w:r>
      <w:r w:rsidR="00A8741A" w:rsidRPr="004D7C22">
        <w:t xml:space="preserve"> und Prämissen</w:t>
      </w:r>
      <w:r w:rsidR="00D74FD1" w:rsidRPr="004D7C22">
        <w:t xml:space="preserve"> </w:t>
      </w:r>
      <w:r w:rsidR="00833AAB" w:rsidRPr="004D7C22">
        <w:t xml:space="preserve">in den meisten Fällen </w:t>
      </w:r>
      <w:r w:rsidR="0085283C" w:rsidRPr="004D7C22">
        <w:t xml:space="preserve">den höchsten F1-Score. </w:t>
      </w:r>
      <w:r w:rsidR="00E51EF1" w:rsidRPr="004D7C22">
        <w:t>D</w:t>
      </w:r>
      <w:r w:rsidR="00187E72" w:rsidRPr="004D7C22">
        <w:t xml:space="preserve">ieser </w:t>
      </w:r>
      <w:r w:rsidR="00E51EF1" w:rsidRPr="004D7C22">
        <w:t xml:space="preserve">Vorteil </w:t>
      </w:r>
      <w:r w:rsidR="00800A0C" w:rsidRPr="004D7C22">
        <w:t xml:space="preserve">entfällt jedoch </w:t>
      </w:r>
      <w:r w:rsidR="00D856AD" w:rsidRPr="004D7C22">
        <w:t xml:space="preserve">bei der </w:t>
      </w:r>
      <w:r w:rsidR="00F9738A" w:rsidRPr="004D7C22">
        <w:t xml:space="preserve">Erhöhung auf </w:t>
      </w:r>
      <w:r w:rsidR="00800A0C" w:rsidRPr="004D7C22">
        <w:t xml:space="preserve">40 </w:t>
      </w:r>
      <w:r w:rsidR="00187E72" w:rsidRPr="004D7C22">
        <w:t>Beispiele.</w:t>
      </w:r>
      <w:r w:rsidR="00F9738A" w:rsidRPr="004D7C22">
        <w:t xml:space="preserve"> </w:t>
      </w:r>
      <w:r w:rsidR="00D3578C" w:rsidRPr="004D7C22">
        <w:t xml:space="preserve">Die </w:t>
      </w:r>
      <w:r w:rsidR="00DA674A" w:rsidRPr="004D7C22">
        <w:t xml:space="preserve">Prompts mit lediglich der </w:t>
      </w:r>
      <w:r w:rsidR="00E747CF" w:rsidRPr="004D7C22">
        <w:t xml:space="preserve">Aufgabenbeschreibung </w:t>
      </w:r>
      <w:r w:rsidR="007817F5" w:rsidRPr="004D7C22">
        <w:t>erreich</w:t>
      </w:r>
      <w:r w:rsidR="00FE126B" w:rsidRPr="004D7C22">
        <w:t>en</w:t>
      </w:r>
      <w:r w:rsidR="007817F5" w:rsidRPr="004D7C22">
        <w:t xml:space="preserve"> </w:t>
      </w:r>
      <w:r w:rsidR="00DA674A" w:rsidRPr="004D7C22">
        <w:t xml:space="preserve">in </w:t>
      </w:r>
      <w:r w:rsidR="00F9738A" w:rsidRPr="004D7C22">
        <w:t xml:space="preserve">diesen </w:t>
      </w:r>
      <w:r w:rsidR="00DA674A" w:rsidRPr="004D7C22">
        <w:t xml:space="preserve">Fällen </w:t>
      </w:r>
      <w:r w:rsidR="00E747CF" w:rsidRPr="004D7C22">
        <w:t>eine</w:t>
      </w:r>
      <w:r w:rsidR="00987FBC" w:rsidRPr="004D7C22">
        <w:t>n</w:t>
      </w:r>
      <w:r w:rsidR="00E747CF" w:rsidRPr="004D7C22">
        <w:t xml:space="preserve"> gleich</w:t>
      </w:r>
      <w:r w:rsidR="007817F5" w:rsidRPr="004D7C22">
        <w:t>e</w:t>
      </w:r>
      <w:r w:rsidR="00DA674A" w:rsidRPr="004D7C22">
        <w:t>n</w:t>
      </w:r>
      <w:r w:rsidR="007817F5" w:rsidRPr="004D7C22">
        <w:t xml:space="preserve"> oder sogar </w:t>
      </w:r>
      <w:r w:rsidR="00DA674A" w:rsidRPr="004D7C22">
        <w:t>höheren F1-Score</w:t>
      </w:r>
      <w:r w:rsidR="0020221C" w:rsidRPr="004D7C22">
        <w:t xml:space="preserve"> als</w:t>
      </w:r>
      <w:r w:rsidR="00DA674A" w:rsidRPr="004D7C22">
        <w:t xml:space="preserve"> </w:t>
      </w:r>
      <w:r w:rsidR="003776B9" w:rsidRPr="004D7C22">
        <w:t xml:space="preserve">diejenigen Prompts, in denen Ergänzungen vorgenommen wurden. </w:t>
      </w:r>
      <w:r w:rsidR="007817F5" w:rsidRPr="004D7C22">
        <w:t xml:space="preserve">Bildet man </w:t>
      </w:r>
      <w:r w:rsidR="00A0333A" w:rsidRPr="004D7C22">
        <w:t xml:space="preserve">nun </w:t>
      </w:r>
      <w:r w:rsidR="007817F5" w:rsidRPr="004D7C22">
        <w:t xml:space="preserve">ein Verhältnis aus dem F1-Score zu der Tokenanzahl pro Prompt, dann </w:t>
      </w:r>
      <w:r w:rsidR="00E07FDE" w:rsidRPr="004D7C22">
        <w:t xml:space="preserve">ergibt sich ein </w:t>
      </w:r>
      <w:r w:rsidR="00A0333A" w:rsidRPr="004D7C22">
        <w:t>g</w:t>
      </w:r>
      <w:r w:rsidR="00E07FDE" w:rsidRPr="004D7C22">
        <w:t>egenteiliges Bild. D</w:t>
      </w:r>
      <w:r w:rsidR="00A0333A" w:rsidRPr="004D7C22">
        <w:t xml:space="preserve">amit </w:t>
      </w:r>
      <w:r w:rsidR="007817F5" w:rsidRPr="004D7C22">
        <w:t xml:space="preserve">sind die ZS-Prompts mit lediglich der Aufgabenbeschreibung oder in Kombination mit der Persona </w:t>
      </w:r>
      <w:r w:rsidR="007800BE" w:rsidRPr="004D7C22">
        <w:t>den restlichen Prompts überlegen.</w:t>
      </w:r>
    </w:p>
    <w:p w14:paraId="52D95D6B" w14:textId="449AE714" w:rsidR="00C64678" w:rsidRDefault="0055699C" w:rsidP="005321BB">
      <w:pPr>
        <w:jc w:val="both"/>
      </w:pPr>
      <w:r w:rsidRPr="00B25897">
        <w:t>Für ei</w:t>
      </w:r>
      <w:r w:rsidR="0071374C" w:rsidRPr="00B25897">
        <w:t xml:space="preserve">ne weitere Betrachtung </w:t>
      </w:r>
      <w:r w:rsidRPr="00B25897">
        <w:t>wird a</w:t>
      </w:r>
      <w:r w:rsidR="00C64678" w:rsidRPr="00B25897">
        <w:t xml:space="preserve">ls Bezugswert für den F1-Score der Prompt mit der niedrigsten Tokenanzahl herangezogen. Dies ist der </w:t>
      </w:r>
      <w:r w:rsidR="00C64678" w:rsidRPr="00B25897">
        <w:rPr>
          <w:bCs/>
        </w:rPr>
        <w:t>ZS-Prompt, welcher lediglich die Aufgabenbeschreibung enthält</w:t>
      </w:r>
      <w:r w:rsidR="00C64678" w:rsidRPr="00B25897">
        <w:t xml:space="preserve">. </w:t>
      </w:r>
      <w:r w:rsidR="00C64678" w:rsidRPr="00B25897">
        <w:fldChar w:fldCharType="begin"/>
      </w:r>
      <w:r w:rsidR="00C64678" w:rsidRPr="00B25897">
        <w:instrText xml:space="preserve"> REF _Ref188805167 \h  \* MERGEFORMAT </w:instrText>
      </w:r>
      <w:r w:rsidR="00C64678" w:rsidRPr="00B25897">
        <w:fldChar w:fldCharType="separate"/>
      </w:r>
      <w:r w:rsidR="00C64678" w:rsidRPr="00B25897">
        <w:t>Abbildung 3</w:t>
      </w:r>
      <w:r w:rsidR="00C64678" w:rsidRPr="00B25897">
        <w:fldChar w:fldCharType="end"/>
      </w:r>
      <w:r w:rsidR="00C64678" w:rsidRPr="00B25897">
        <w:t xml:space="preserve"> </w:t>
      </w:r>
      <w:r w:rsidR="00AD6228" w:rsidRPr="00B25897">
        <w:t xml:space="preserve">bildet die prozentuale Abweichung jedes Prompts von </w:t>
      </w:r>
      <w:r w:rsidR="00767203" w:rsidRPr="00B25897">
        <w:t>dem F1-Score d</w:t>
      </w:r>
      <w:r w:rsidR="00A84887" w:rsidRPr="00B25897">
        <w:t>ieses</w:t>
      </w:r>
      <w:r w:rsidR="00767203" w:rsidRPr="00B25897">
        <w:t xml:space="preserve"> Bezugswertes ab.</w:t>
      </w:r>
    </w:p>
    <w:p w14:paraId="06518CFA" w14:textId="783BFF7A" w:rsidR="001A05F3" w:rsidRPr="001A05F3" w:rsidRDefault="001A05F3" w:rsidP="001A05F3">
      <w:pPr>
        <w:pStyle w:val="Beschriftung"/>
        <w:keepNext/>
        <w:rPr>
          <w:color w:val="auto"/>
          <w:sz w:val="20"/>
          <w:szCs w:val="20"/>
        </w:rPr>
      </w:pPr>
      <w:bookmarkStart w:id="134" w:name="_Ref188805167"/>
      <w:bookmarkStart w:id="135" w:name="_Toc189404924"/>
      <w:r w:rsidRPr="001A05F3">
        <w:rPr>
          <w:b/>
          <w:color w:val="auto"/>
          <w:sz w:val="20"/>
          <w:szCs w:val="20"/>
        </w:rPr>
        <w:t xml:space="preserve">Abbildung </w:t>
      </w:r>
      <w:r w:rsidRPr="001A05F3">
        <w:rPr>
          <w:b/>
          <w:color w:val="auto"/>
          <w:sz w:val="20"/>
          <w:szCs w:val="20"/>
        </w:rPr>
        <w:fldChar w:fldCharType="begin"/>
      </w:r>
      <w:r w:rsidRPr="001A05F3">
        <w:rPr>
          <w:b/>
          <w:color w:val="auto"/>
          <w:sz w:val="20"/>
          <w:szCs w:val="20"/>
        </w:rPr>
        <w:instrText xml:space="preserve"> SEQ Abbildung \* ARABIC </w:instrText>
      </w:r>
      <w:r w:rsidRPr="001A05F3">
        <w:rPr>
          <w:b/>
          <w:color w:val="auto"/>
          <w:sz w:val="20"/>
          <w:szCs w:val="20"/>
        </w:rPr>
        <w:fldChar w:fldCharType="separate"/>
      </w:r>
      <w:r w:rsidRPr="001A05F3">
        <w:rPr>
          <w:b/>
          <w:noProof/>
          <w:color w:val="auto"/>
          <w:sz w:val="20"/>
          <w:szCs w:val="20"/>
        </w:rPr>
        <w:t>3</w:t>
      </w:r>
      <w:r w:rsidRPr="001A05F3">
        <w:rPr>
          <w:b/>
          <w:color w:val="auto"/>
          <w:sz w:val="20"/>
          <w:szCs w:val="20"/>
        </w:rPr>
        <w:fldChar w:fldCharType="end"/>
      </w:r>
      <w:bookmarkEnd w:id="134"/>
      <w:r w:rsidRPr="001A05F3">
        <w:rPr>
          <w:color w:val="auto"/>
          <w:sz w:val="20"/>
          <w:szCs w:val="20"/>
        </w:rPr>
        <w:t xml:space="preserve"> </w:t>
      </w:r>
      <w:r w:rsidR="00AD0989">
        <w:rPr>
          <w:color w:val="auto"/>
          <w:sz w:val="20"/>
          <w:szCs w:val="20"/>
        </w:rPr>
        <w:br/>
      </w:r>
      <w:r w:rsidRPr="001A05F3">
        <w:rPr>
          <w:color w:val="auto"/>
          <w:sz w:val="20"/>
          <w:szCs w:val="20"/>
        </w:rPr>
        <w:t>Abweichung der F1-Scores vom Bezugswert</w:t>
      </w:r>
      <w:bookmarkEnd w:id="135"/>
    </w:p>
    <w:p w14:paraId="49D8FD39" w14:textId="136BD51A" w:rsidR="00105FA4" w:rsidRDefault="00266798" w:rsidP="000949E2">
      <w:r w:rsidRPr="00266798">
        <w:rPr>
          <w:noProof/>
        </w:rPr>
        <w:drawing>
          <wp:inline distT="0" distB="0" distL="0" distR="0" wp14:anchorId="2ADB0CBB" wp14:editId="5B39970F">
            <wp:extent cx="5579745" cy="3707130"/>
            <wp:effectExtent l="0" t="0" r="1905" b="7620"/>
            <wp:docPr id="1952113576" name="Grafik 1" descr="Ein Bild, das Text, Diagramm, Reihe,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3576" name="Grafik 1" descr="Ein Bild, das Text, Diagramm, Reihe, Karte enthält.&#10;&#10;Automatisch generierte Beschreibung"/>
                    <pic:cNvPicPr/>
                  </pic:nvPicPr>
                  <pic:blipFill>
                    <a:blip r:embed="rId17"/>
                    <a:stretch>
                      <a:fillRect/>
                    </a:stretch>
                  </pic:blipFill>
                  <pic:spPr>
                    <a:xfrm>
                      <a:off x="0" y="0"/>
                      <a:ext cx="5579745" cy="3707130"/>
                    </a:xfrm>
                    <a:prstGeom prst="rect">
                      <a:avLst/>
                    </a:prstGeom>
                  </pic:spPr>
                </pic:pic>
              </a:graphicData>
            </a:graphic>
          </wp:inline>
        </w:drawing>
      </w:r>
    </w:p>
    <w:p w14:paraId="0B366054" w14:textId="376FA6E2" w:rsidR="00AD0989" w:rsidRPr="00AD0989" w:rsidRDefault="00AD0989" w:rsidP="000949E2">
      <w:pPr>
        <w:rPr>
          <w:sz w:val="20"/>
          <w:szCs w:val="18"/>
        </w:rPr>
      </w:pPr>
      <w:r w:rsidRPr="00AD0989">
        <w:rPr>
          <w:sz w:val="20"/>
          <w:szCs w:val="18"/>
        </w:rPr>
        <w:t>Eigene Darstellung.</w:t>
      </w:r>
    </w:p>
    <w:p w14:paraId="7E01193E" w14:textId="40FC960D" w:rsidR="001E4610" w:rsidRPr="00372B61" w:rsidRDefault="003E4214" w:rsidP="00DA346D">
      <w:pPr>
        <w:jc w:val="both"/>
      </w:pPr>
      <w:r w:rsidRPr="0042367A">
        <w:t xml:space="preserve">Auch hier </w:t>
      </w:r>
      <w:r w:rsidR="00B473AC" w:rsidRPr="0042367A">
        <w:t>verdeutlicht</w:t>
      </w:r>
      <w:r w:rsidRPr="0042367A">
        <w:t xml:space="preserve"> die Analyse des F1-Scores eine uneinheitliche Modellleistung</w:t>
      </w:r>
      <w:r w:rsidR="00215575" w:rsidRPr="0042367A">
        <w:t xml:space="preserve"> entlang der Argumentationskomponenten und Beziehungen. </w:t>
      </w:r>
      <w:r w:rsidR="007D73D0" w:rsidRPr="0042367A">
        <w:t xml:space="preserve">Der Einfluss </w:t>
      </w:r>
      <w:r w:rsidR="005A3C80" w:rsidRPr="0042367A">
        <w:t xml:space="preserve">der </w:t>
      </w:r>
      <w:r w:rsidR="006D5B37" w:rsidRPr="0042367A">
        <w:lastRenderedPageBreak/>
        <w:t>Variationen der Prompts</w:t>
      </w:r>
      <w:r w:rsidR="005A3C80" w:rsidRPr="0042367A">
        <w:t xml:space="preserve"> </w:t>
      </w:r>
      <w:r w:rsidR="007D73D0" w:rsidRPr="0042367A">
        <w:t xml:space="preserve">auf die Leistung </w:t>
      </w:r>
      <w:r w:rsidR="005A3C80" w:rsidRPr="0042367A">
        <w:t xml:space="preserve">des LLMs </w:t>
      </w:r>
      <w:r w:rsidR="00210348" w:rsidRPr="0042367A">
        <w:t>i</w:t>
      </w:r>
      <w:r w:rsidR="007D73D0" w:rsidRPr="0042367A">
        <w:t xml:space="preserve">st </w:t>
      </w:r>
      <w:r w:rsidR="00210348" w:rsidRPr="0042367A">
        <w:t>f</w:t>
      </w:r>
      <w:r w:rsidR="007D73D0" w:rsidRPr="0042367A">
        <w:t xml:space="preserve">ür die Beziehungen </w:t>
      </w:r>
      <w:r w:rsidR="00210348" w:rsidRPr="0042367A">
        <w:t xml:space="preserve">durchweg </w:t>
      </w:r>
      <w:r w:rsidR="007D73D0" w:rsidRPr="0042367A">
        <w:t>am niedrigsten</w:t>
      </w:r>
      <w:r w:rsidR="00210348" w:rsidRPr="0042367A">
        <w:t xml:space="preserve">. </w:t>
      </w:r>
      <w:r w:rsidR="00752C16" w:rsidRPr="0042367A">
        <w:t xml:space="preserve">Auch </w:t>
      </w:r>
      <w:r w:rsidR="003524ED" w:rsidRPr="0042367A">
        <w:t xml:space="preserve">hier zeigt sich, dass die </w:t>
      </w:r>
      <w:r w:rsidR="001C3FDF" w:rsidRPr="0042367A">
        <w:t>Aufnahme von mindestens einem Beispiel in de</w:t>
      </w:r>
      <w:r w:rsidR="003524ED" w:rsidRPr="0042367A">
        <w:t>n</w:t>
      </w:r>
      <w:r w:rsidR="001C3FDF" w:rsidRPr="0042367A">
        <w:t xml:space="preserve"> Prompt die Leistung deutlich verbessert.</w:t>
      </w:r>
      <w:r w:rsidR="00DA346D" w:rsidRPr="0042367A">
        <w:t xml:space="preserve"> </w:t>
      </w:r>
      <w:r w:rsidR="003B639C" w:rsidRPr="0042367A">
        <w:t xml:space="preserve">Lediglich ein einzelnes Beispiel </w:t>
      </w:r>
      <w:r w:rsidR="00131507" w:rsidRPr="0042367A">
        <w:t xml:space="preserve">steigert die Leistung von </w:t>
      </w:r>
      <w:r w:rsidR="000F4A55" w:rsidRPr="0042367A">
        <w:t>7</w:t>
      </w:r>
      <w:r w:rsidR="00373F57" w:rsidRPr="0042367A">
        <w:t xml:space="preserve"> </w:t>
      </w:r>
      <w:r w:rsidR="00131507" w:rsidRPr="0042367A">
        <w:t xml:space="preserve">% für Beziehung </w:t>
      </w:r>
      <w:r w:rsidR="00A56ABF" w:rsidRPr="0042367A">
        <w:t>bis hin</w:t>
      </w:r>
      <w:r w:rsidR="00131507" w:rsidRPr="0042367A">
        <w:t xml:space="preserve"> zu </w:t>
      </w:r>
      <w:r w:rsidR="003F6CC8" w:rsidRPr="0042367A">
        <w:t>28</w:t>
      </w:r>
      <w:r w:rsidR="00373F57" w:rsidRPr="0042367A">
        <w:t xml:space="preserve"> </w:t>
      </w:r>
      <w:r w:rsidR="00131507" w:rsidRPr="0042367A">
        <w:t>% für Hauptaussagen</w:t>
      </w:r>
      <w:r w:rsidR="0095026C" w:rsidRPr="0042367A">
        <w:t>.</w:t>
      </w:r>
      <w:r w:rsidR="0086358B" w:rsidRPr="0042367A">
        <w:t xml:space="preserve"> </w:t>
      </w:r>
      <w:r w:rsidR="00EF43E7" w:rsidRPr="0042367A">
        <w:t xml:space="preserve">Die maximale </w:t>
      </w:r>
      <w:r w:rsidR="00D07729" w:rsidRPr="0042367A">
        <w:t>Leistungssteigerung beträgt für Beziehungen 12</w:t>
      </w:r>
      <w:r w:rsidR="00373F57" w:rsidRPr="0042367A">
        <w:t xml:space="preserve"> </w:t>
      </w:r>
      <w:r w:rsidR="00D07729" w:rsidRPr="0042367A">
        <w:t xml:space="preserve">%, </w:t>
      </w:r>
      <w:r w:rsidR="008C3AC4" w:rsidRPr="0042367A">
        <w:t xml:space="preserve">für </w:t>
      </w:r>
      <w:r w:rsidR="00D07729" w:rsidRPr="0042367A">
        <w:t xml:space="preserve">Behauptungen 22 %, </w:t>
      </w:r>
      <w:r w:rsidR="008C3AC4" w:rsidRPr="0042367A">
        <w:t xml:space="preserve">für </w:t>
      </w:r>
      <w:r w:rsidR="004E40F2" w:rsidRPr="0042367A">
        <w:t>Prämissen 26</w:t>
      </w:r>
      <w:r w:rsidR="00373F57" w:rsidRPr="0042367A">
        <w:t xml:space="preserve"> </w:t>
      </w:r>
      <w:r w:rsidR="004E40F2" w:rsidRPr="0042367A">
        <w:t xml:space="preserve">% und </w:t>
      </w:r>
      <w:r w:rsidR="008C3AC4" w:rsidRPr="0042367A">
        <w:t xml:space="preserve">für </w:t>
      </w:r>
      <w:r w:rsidR="004E40F2" w:rsidRPr="0042367A">
        <w:t>Hauptaussagen 41</w:t>
      </w:r>
      <w:r w:rsidR="00373F57" w:rsidRPr="0042367A">
        <w:t xml:space="preserve"> </w:t>
      </w:r>
      <w:r w:rsidR="004E40F2" w:rsidRPr="0042367A">
        <w:t>%.</w:t>
      </w:r>
      <w:r w:rsidR="00C21259" w:rsidRPr="0042367A">
        <w:t xml:space="preserve"> </w:t>
      </w:r>
      <w:r w:rsidR="008C3AC4" w:rsidRPr="005248AD">
        <w:t xml:space="preserve">Drei von vier </w:t>
      </w:r>
      <w:r w:rsidR="005248AD" w:rsidRPr="005248AD">
        <w:t>Prompts, die diese Leistung</w:t>
      </w:r>
      <w:r w:rsidR="005248AD">
        <w:t>en erzielen</w:t>
      </w:r>
      <w:r w:rsidR="00363CFF">
        <w:t>,</w:t>
      </w:r>
      <w:r w:rsidR="005248AD" w:rsidRPr="005248AD">
        <w:t xml:space="preserve"> </w:t>
      </w:r>
      <w:r w:rsidR="005248AD" w:rsidRPr="00722B7E">
        <w:t>liegen in dem Bereich der FS20-Prompts.</w:t>
      </w:r>
      <w:r w:rsidR="00593474" w:rsidRPr="00722B7E">
        <w:t xml:space="preserve"> </w:t>
      </w:r>
      <w:r w:rsidR="00C21259" w:rsidRPr="00722B7E">
        <w:t xml:space="preserve">Bei den ZS-Prompts </w:t>
      </w:r>
      <w:r w:rsidR="00DE5973" w:rsidRPr="00722B7E">
        <w:t xml:space="preserve">führt die Verwendung von COT zu einer </w:t>
      </w:r>
      <w:r w:rsidR="000F12BC" w:rsidRPr="00722B7E">
        <w:t>V</w:t>
      </w:r>
      <w:r w:rsidR="00DE5973" w:rsidRPr="00722B7E">
        <w:t>erringe</w:t>
      </w:r>
      <w:r w:rsidR="000F12BC" w:rsidRPr="00722B7E">
        <w:t xml:space="preserve">rung </w:t>
      </w:r>
      <w:r w:rsidR="004D3173" w:rsidRPr="00722B7E">
        <w:t>von bis zu 5</w:t>
      </w:r>
      <w:r w:rsidR="00566412" w:rsidRPr="00722B7E">
        <w:t xml:space="preserve"> </w:t>
      </w:r>
      <w:r w:rsidR="004D3173" w:rsidRPr="00722B7E">
        <w:t>%</w:t>
      </w:r>
      <w:r w:rsidR="00666956" w:rsidRPr="00722B7E">
        <w:t xml:space="preserve"> bei den Behauptungen.</w:t>
      </w:r>
      <w:r w:rsidR="00562845" w:rsidRPr="00722B7E">
        <w:t xml:space="preserve"> </w:t>
      </w:r>
      <w:r w:rsidR="00566412" w:rsidRPr="00722B7E">
        <w:t>Die</w:t>
      </w:r>
      <w:r w:rsidR="001E4610" w:rsidRPr="00722B7E">
        <w:t xml:space="preserve"> Ergänzung einer Persona </w:t>
      </w:r>
      <w:r w:rsidR="00566412" w:rsidRPr="00722B7E">
        <w:t xml:space="preserve">trägt hingegen </w:t>
      </w:r>
      <w:r w:rsidR="001E4610" w:rsidRPr="00722B7E">
        <w:t>zu</w:t>
      </w:r>
      <w:r w:rsidR="0064784F" w:rsidRPr="00722B7E">
        <w:t xml:space="preserve"> einer</w:t>
      </w:r>
      <w:r w:rsidR="001E4610" w:rsidRPr="00722B7E">
        <w:t xml:space="preserve"> </w:t>
      </w:r>
      <w:r w:rsidR="00464D6C" w:rsidRPr="00722B7E">
        <w:t xml:space="preserve">Erhöhung des </w:t>
      </w:r>
      <w:r w:rsidR="00F57892" w:rsidRPr="00722B7E">
        <w:t>F1-Scores bei.</w:t>
      </w:r>
      <w:r w:rsidR="005E403B" w:rsidRPr="00722B7E">
        <w:t xml:space="preserve"> Für die Beziehungen verschlechtert sich die Leistung </w:t>
      </w:r>
      <w:r w:rsidR="0064784F" w:rsidRPr="00722B7E">
        <w:t xml:space="preserve">durch COT </w:t>
      </w:r>
      <w:r w:rsidR="00DE3574" w:rsidRPr="00722B7E">
        <w:t xml:space="preserve">jedoch </w:t>
      </w:r>
      <w:r w:rsidR="006E61E6" w:rsidRPr="00722B7E">
        <w:t>so weit</w:t>
      </w:r>
      <w:r w:rsidR="00F53338" w:rsidRPr="00722B7E">
        <w:t>, dass selbst in Kombination mit der Persona</w:t>
      </w:r>
      <w:r w:rsidR="00682C6C" w:rsidRPr="00722B7E">
        <w:t xml:space="preserve"> keine Verbesserung </w:t>
      </w:r>
      <w:r w:rsidR="0064784F" w:rsidRPr="00722B7E">
        <w:t>i</w:t>
      </w:r>
      <w:r w:rsidR="00F009AC" w:rsidRPr="00722B7E">
        <w:t xml:space="preserve">m Vergleich zum Bezugswert </w:t>
      </w:r>
      <w:r w:rsidR="00682C6C" w:rsidRPr="00722B7E">
        <w:t>erzielt werden kann.</w:t>
      </w:r>
      <w:r w:rsidR="00DA346D" w:rsidRPr="00722B7E">
        <w:t xml:space="preserve"> </w:t>
      </w:r>
      <w:r w:rsidR="00F009AC" w:rsidRPr="00722B7E">
        <w:t xml:space="preserve">Im Bereich der </w:t>
      </w:r>
      <w:r w:rsidR="00D57B6F" w:rsidRPr="00722B7E">
        <w:t>OS-Prompt</w:t>
      </w:r>
      <w:r w:rsidR="00D9220A" w:rsidRPr="00722B7E">
        <w:t>s</w:t>
      </w:r>
      <w:r w:rsidR="00D57B6F" w:rsidRPr="00722B7E">
        <w:t xml:space="preserve"> </w:t>
      </w:r>
      <w:r w:rsidR="00DC6BB0" w:rsidRPr="00722B7E">
        <w:t>lässt sich der negative Einfluss bei der Ergänzung von COT ebenfalls</w:t>
      </w:r>
      <w:r w:rsidR="000558F9" w:rsidRPr="00722B7E">
        <w:t>, wenn auch weniger deutlich, erkennen</w:t>
      </w:r>
      <w:r w:rsidR="00E814F9" w:rsidRPr="00722B7E">
        <w:t xml:space="preserve">. Auffällig ist hierbei, dass </w:t>
      </w:r>
      <w:r w:rsidR="00F02847" w:rsidRPr="00722B7E">
        <w:t xml:space="preserve">bei den Hauptaussagen und Prämissen </w:t>
      </w:r>
      <w:r w:rsidR="008A5511" w:rsidRPr="00722B7E">
        <w:t xml:space="preserve">die Kombination aus einer Persona und COT </w:t>
      </w:r>
      <w:r w:rsidR="00FC1B8B" w:rsidRPr="00722B7E">
        <w:t xml:space="preserve">zu der </w:t>
      </w:r>
      <w:r w:rsidR="00DC6E7B" w:rsidRPr="00722B7E">
        <w:t>größten</w:t>
      </w:r>
      <w:r w:rsidR="00FC1B8B" w:rsidRPr="00722B7E">
        <w:t xml:space="preserve"> Steigerung</w:t>
      </w:r>
      <w:r w:rsidR="00986DC4" w:rsidRPr="00722B7E">
        <w:t xml:space="preserve"> des F1-Scores innerhalb der OS-Prompts führt.</w:t>
      </w:r>
      <w:r w:rsidR="005849D9" w:rsidRPr="00722B7E">
        <w:t xml:space="preserve"> Innerhalb der </w:t>
      </w:r>
      <w:r w:rsidR="001E4610" w:rsidRPr="00722B7E">
        <w:t>FS10</w:t>
      </w:r>
      <w:r w:rsidR="005849D9" w:rsidRPr="00722B7E">
        <w:t>-Prompt</w:t>
      </w:r>
      <w:r w:rsidR="00722B7E" w:rsidRPr="00722B7E">
        <w:t>s</w:t>
      </w:r>
      <w:r w:rsidR="004B0C7D" w:rsidRPr="00722B7E">
        <w:t xml:space="preserve"> </w:t>
      </w:r>
      <w:r w:rsidR="00E741AD" w:rsidRPr="00722B7E">
        <w:t xml:space="preserve">verändert </w:t>
      </w:r>
      <w:r w:rsidR="00165AC5" w:rsidRPr="00722B7E">
        <w:t>COT</w:t>
      </w:r>
      <w:r w:rsidR="00516387" w:rsidRPr="00722B7E">
        <w:t>,</w:t>
      </w:r>
      <w:r w:rsidR="00E741AD" w:rsidRPr="00722B7E">
        <w:t xml:space="preserve"> </w:t>
      </w:r>
      <w:r w:rsidR="00013742" w:rsidRPr="00722B7E">
        <w:t>mit Ausnahme der Prämissen</w:t>
      </w:r>
      <w:r w:rsidR="00516387" w:rsidRPr="00722B7E">
        <w:t>,</w:t>
      </w:r>
      <w:r w:rsidR="00013742" w:rsidRPr="00722B7E">
        <w:t xml:space="preserve"> </w:t>
      </w:r>
      <w:r w:rsidR="00165AC5" w:rsidRPr="00722B7E">
        <w:t>die Leistung nicht</w:t>
      </w:r>
      <w:r w:rsidR="00013742" w:rsidRPr="00722B7E">
        <w:t>.</w:t>
      </w:r>
      <w:r w:rsidR="00555C10" w:rsidRPr="00722B7E">
        <w:t xml:space="preserve"> Die</w:t>
      </w:r>
      <w:r w:rsidR="00165AC5" w:rsidRPr="00722B7E">
        <w:t xml:space="preserve"> </w:t>
      </w:r>
      <w:r w:rsidR="00593474" w:rsidRPr="00722B7E">
        <w:t xml:space="preserve">Ergänzung von </w:t>
      </w:r>
      <w:r w:rsidR="00165AC5" w:rsidRPr="00722B7E">
        <w:t xml:space="preserve">Persona </w:t>
      </w:r>
      <w:r w:rsidR="00CE3BBA" w:rsidRPr="00722B7E">
        <w:t xml:space="preserve">in der Aufgabenbeschreibung führt </w:t>
      </w:r>
      <w:r w:rsidR="00555C10" w:rsidRPr="00722B7E">
        <w:t xml:space="preserve">hingegen </w:t>
      </w:r>
      <w:r w:rsidR="00640EC8" w:rsidRPr="00722B7E">
        <w:t xml:space="preserve">zu einer leichten Verbesserung </w:t>
      </w:r>
      <w:r w:rsidR="005063C7" w:rsidRPr="00722B7E">
        <w:t xml:space="preserve">um </w:t>
      </w:r>
      <w:r w:rsidR="0002597D" w:rsidRPr="00722B7E">
        <w:t>ein bis zwei Prozentpunkte</w:t>
      </w:r>
      <w:r w:rsidR="00010489" w:rsidRPr="00722B7E">
        <w:t>.</w:t>
      </w:r>
      <w:r w:rsidR="00FC2D71" w:rsidRPr="00722B7E">
        <w:t xml:space="preserve"> </w:t>
      </w:r>
      <w:r w:rsidR="007C6F67" w:rsidRPr="00722B7E">
        <w:t xml:space="preserve">Entlang der </w:t>
      </w:r>
      <w:r w:rsidR="001E4610" w:rsidRPr="00722B7E">
        <w:t>FS20</w:t>
      </w:r>
      <w:r w:rsidR="00640EC8" w:rsidRPr="00722B7E">
        <w:t>-Prompts</w:t>
      </w:r>
      <w:r w:rsidR="007C6F67" w:rsidRPr="00722B7E">
        <w:t xml:space="preserve"> verringert </w:t>
      </w:r>
      <w:r w:rsidR="00AB20C4" w:rsidRPr="00722B7E">
        <w:t xml:space="preserve">COT </w:t>
      </w:r>
      <w:r w:rsidR="002C3694" w:rsidRPr="00722B7E">
        <w:t xml:space="preserve">und verbessert Persona </w:t>
      </w:r>
      <w:r w:rsidR="00E45429" w:rsidRPr="00722B7E">
        <w:t xml:space="preserve">den Wert </w:t>
      </w:r>
      <w:r w:rsidR="00CE5C24" w:rsidRPr="00722B7E">
        <w:t>überwi</w:t>
      </w:r>
      <w:r w:rsidR="007C6F67" w:rsidRPr="00722B7E">
        <w:t>e</w:t>
      </w:r>
      <w:r w:rsidR="00CE5C24" w:rsidRPr="00722B7E">
        <w:t xml:space="preserve">gend um </w:t>
      </w:r>
      <w:r w:rsidR="00E45429" w:rsidRPr="00722B7E">
        <w:t xml:space="preserve">jeweils </w:t>
      </w:r>
      <w:r w:rsidR="00CE5C24" w:rsidRPr="00722B7E">
        <w:t>einen Prozentpunkt</w:t>
      </w:r>
      <w:r w:rsidR="00F831E6" w:rsidRPr="00722B7E">
        <w:t xml:space="preserve">. </w:t>
      </w:r>
      <w:r w:rsidR="00115EFE" w:rsidRPr="00722B7E">
        <w:t xml:space="preserve">In dem letzten Abschnitt mit den </w:t>
      </w:r>
      <w:r w:rsidR="001E4610" w:rsidRPr="00722B7E">
        <w:t>FS40</w:t>
      </w:r>
      <w:r w:rsidR="00115EFE" w:rsidRPr="00722B7E">
        <w:t xml:space="preserve">-Prompts zeigt sich, dass sowohl die </w:t>
      </w:r>
      <w:r w:rsidR="00372B61" w:rsidRPr="00722B7E">
        <w:t xml:space="preserve">Persona </w:t>
      </w:r>
      <w:r w:rsidR="00115EFE" w:rsidRPr="00722B7E">
        <w:t xml:space="preserve">als auch </w:t>
      </w:r>
      <w:r w:rsidR="00372B61" w:rsidRPr="00722B7E">
        <w:t xml:space="preserve">COT </w:t>
      </w:r>
      <w:r w:rsidR="005B7272" w:rsidRPr="00722B7E">
        <w:t xml:space="preserve">einen negativen Einfluss auf </w:t>
      </w:r>
      <w:r w:rsidR="00C84247" w:rsidRPr="00722B7E">
        <w:t>den F1-Score haben.</w:t>
      </w:r>
      <w:r w:rsidR="004E0F24" w:rsidRPr="00722B7E">
        <w:t xml:space="preserve"> In Kombination können </w:t>
      </w:r>
      <w:r w:rsidR="00ED6AA6" w:rsidRPr="00722B7E">
        <w:t>sie, mit Ausnahme der Behau</w:t>
      </w:r>
      <w:r w:rsidR="003B0C37" w:rsidRPr="00722B7E">
        <w:t>p</w:t>
      </w:r>
      <w:r w:rsidR="00ED6AA6" w:rsidRPr="00722B7E">
        <w:t>tungen</w:t>
      </w:r>
      <w:r w:rsidR="003B0C37" w:rsidRPr="00722B7E">
        <w:t>, den Wert halten</w:t>
      </w:r>
      <w:r w:rsidR="008C00D7" w:rsidRPr="00722B7E">
        <w:t>, benötigen dafür jedoch mehr Tokens.</w:t>
      </w:r>
    </w:p>
    <w:p w14:paraId="412EE87D" w14:textId="293CE734" w:rsidR="00BC6B67" w:rsidRDefault="00BC6B67">
      <w:r>
        <w:br w:type="page"/>
      </w:r>
    </w:p>
    <w:p w14:paraId="256EFACD" w14:textId="616CAC28" w:rsidR="00690A2C" w:rsidRPr="001F04C6" w:rsidRDefault="00690A2C" w:rsidP="004A5A26">
      <w:pPr>
        <w:pStyle w:val="berschrift1"/>
      </w:pPr>
      <w:bookmarkStart w:id="136" w:name="_Ref188082387"/>
      <w:bookmarkStart w:id="137" w:name="_Toc189404917"/>
      <w:r w:rsidRPr="001F04C6">
        <w:lastRenderedPageBreak/>
        <w:t>Diskussion und Handlungsempfehlungen</w:t>
      </w:r>
      <w:bookmarkEnd w:id="136"/>
      <w:bookmarkEnd w:id="137"/>
    </w:p>
    <w:p w14:paraId="470DF7A0" w14:textId="1CDC2EAE" w:rsidR="00517118" w:rsidRPr="00517118" w:rsidRDefault="00C15940" w:rsidP="004200EF">
      <w:pPr>
        <w:jc w:val="both"/>
        <w:rPr>
          <w:b/>
        </w:rPr>
      </w:pPr>
      <w:r w:rsidRPr="00E51FD8">
        <w:t>Aus den Ergebnissen geht hervor</w:t>
      </w:r>
      <w:r w:rsidR="00794F56" w:rsidRPr="00E51FD8">
        <w:t>, dass die reine Anzahl der übergeben</w:t>
      </w:r>
      <w:r w:rsidR="00DC4EEC" w:rsidRPr="00E51FD8">
        <w:t>en</w:t>
      </w:r>
      <w:r w:rsidR="00794F56" w:rsidRPr="00E51FD8">
        <w:t xml:space="preserve"> </w:t>
      </w:r>
      <w:r w:rsidR="0017422B" w:rsidRPr="00E51FD8">
        <w:t xml:space="preserve">Einzelbeispiele für die Argumentationskomponenten und Beziehungen nicht auf die </w:t>
      </w:r>
      <w:r w:rsidR="008F3573" w:rsidRPr="00E51FD8">
        <w:t xml:space="preserve">Genauigkeit der Identifikation zurückschließen lässt. So erzielten die Hauptaussagen </w:t>
      </w:r>
      <w:r w:rsidR="004A33E1" w:rsidRPr="00E51FD8">
        <w:t xml:space="preserve">für alle </w:t>
      </w:r>
      <w:r w:rsidR="003A349C" w:rsidRPr="00E51FD8">
        <w:t>Prompts,</w:t>
      </w:r>
      <w:r w:rsidR="004A33E1" w:rsidRPr="00E51FD8">
        <w:t xml:space="preserve"> in denen mindestens ein Beispiel enthalten ist, </w:t>
      </w:r>
      <w:r w:rsidR="00955CDD" w:rsidRPr="00E51FD8">
        <w:t>den höchsten F1-Score</w:t>
      </w:r>
      <w:r w:rsidR="00357D06" w:rsidRPr="00E51FD8">
        <w:t xml:space="preserve">, </w:t>
      </w:r>
      <w:r w:rsidR="00CE062C" w:rsidRPr="00E51FD8">
        <w:t xml:space="preserve">obwohl sie </w:t>
      </w:r>
      <w:r w:rsidR="008F3573" w:rsidRPr="00E51FD8">
        <w:t xml:space="preserve">in </w:t>
      </w:r>
      <w:r w:rsidR="00357D06" w:rsidRPr="00E51FD8">
        <w:t xml:space="preserve">niedrigster </w:t>
      </w:r>
      <w:r w:rsidR="008F3573" w:rsidRPr="00E51FD8">
        <w:t>Anzahl in einem Aufsatz enthalten sind</w:t>
      </w:r>
      <w:r w:rsidR="00357D06" w:rsidRPr="00E51FD8">
        <w:t xml:space="preserve">. </w:t>
      </w:r>
      <w:r w:rsidR="008F3573" w:rsidRPr="00E51FD8">
        <w:t xml:space="preserve">Vermutlich ist das Muster </w:t>
      </w:r>
      <w:r w:rsidR="000665E0" w:rsidRPr="00E51FD8">
        <w:t xml:space="preserve">leichter </w:t>
      </w:r>
      <w:r w:rsidR="008F3573" w:rsidRPr="00E51FD8">
        <w:t>für das LLM identifizierbar.</w:t>
      </w:r>
      <w:r w:rsidR="00A777CC" w:rsidRPr="00E51FD8">
        <w:t xml:space="preserve"> </w:t>
      </w:r>
      <w:r w:rsidR="00E15E90" w:rsidRPr="00E51FD8">
        <w:t xml:space="preserve">Zudem wurde die Abhängigkeit der </w:t>
      </w:r>
      <w:r w:rsidR="00D64EFB" w:rsidRPr="00E51FD8">
        <w:t xml:space="preserve">aufeinander aufbauenden </w:t>
      </w:r>
      <w:r w:rsidR="00E15E90" w:rsidRPr="00E51FD8">
        <w:t xml:space="preserve">Teilaufgaben </w:t>
      </w:r>
      <w:r w:rsidR="00D64EFB" w:rsidRPr="00E51FD8">
        <w:t xml:space="preserve">deutlich. </w:t>
      </w:r>
      <w:r w:rsidR="005E6BC9" w:rsidRPr="00E51FD8">
        <w:t xml:space="preserve">Es ist notwendig, dass </w:t>
      </w:r>
      <w:r w:rsidR="006D2450" w:rsidRPr="00E51FD8">
        <w:t xml:space="preserve">die argumentativen Textabschnitte korrekt identifiziert </w:t>
      </w:r>
      <w:r w:rsidR="00073EB9" w:rsidRPr="00E51FD8">
        <w:t xml:space="preserve">und </w:t>
      </w:r>
      <w:r w:rsidR="00900326" w:rsidRPr="00E51FD8">
        <w:t xml:space="preserve">als korrekte </w:t>
      </w:r>
      <w:r w:rsidR="00900326" w:rsidRPr="00C27E69">
        <w:t xml:space="preserve">Argumentationskomponente klassifiziert </w:t>
      </w:r>
      <w:r w:rsidR="005E6BC9" w:rsidRPr="00C27E69">
        <w:t xml:space="preserve">werden. </w:t>
      </w:r>
      <w:r w:rsidR="00F01200" w:rsidRPr="00C27E69">
        <w:t xml:space="preserve">Sofern </w:t>
      </w:r>
      <w:r w:rsidR="002C2D40" w:rsidRPr="00C27E69">
        <w:t xml:space="preserve">dann </w:t>
      </w:r>
      <w:r w:rsidR="00250E3A" w:rsidRPr="00C27E69">
        <w:t xml:space="preserve">nur ein Bestandteil des </w:t>
      </w:r>
      <w:proofErr w:type="spellStart"/>
      <w:r w:rsidR="00250E3A" w:rsidRPr="00C27E69">
        <w:t>Beziehungs</w:t>
      </w:r>
      <w:r w:rsidR="00E51FD8" w:rsidRPr="00C27E69">
        <w:t>t</w:t>
      </w:r>
      <w:r w:rsidR="00250E3A" w:rsidRPr="00C27E69">
        <w:t>upels</w:t>
      </w:r>
      <w:proofErr w:type="spellEnd"/>
      <w:r w:rsidR="00250E3A" w:rsidRPr="00C27E69">
        <w:t xml:space="preserve"> </w:t>
      </w:r>
      <w:r w:rsidR="00F01200" w:rsidRPr="00C27E69">
        <w:t xml:space="preserve">nicht korrekt </w:t>
      </w:r>
      <w:r w:rsidR="00250E3A" w:rsidRPr="00C27E69">
        <w:t>ist</w:t>
      </w:r>
      <w:r w:rsidR="00F01200" w:rsidRPr="00C27E69">
        <w:t xml:space="preserve">, gilt die Beziehung als </w:t>
      </w:r>
      <w:r w:rsidR="00250E3A" w:rsidRPr="00C27E69">
        <w:t>falsch</w:t>
      </w:r>
      <w:r w:rsidR="00F01200" w:rsidRPr="00C27E69">
        <w:t xml:space="preserve">. </w:t>
      </w:r>
      <w:r w:rsidR="00EC44C5" w:rsidRPr="00C27E69">
        <w:t xml:space="preserve">Zusätzlich ist zu bedenken, dass der BLEU-Score als verwendete Ähnlichkeitsmetrik </w:t>
      </w:r>
      <w:r w:rsidR="00EC44C5" w:rsidRPr="000631C4">
        <w:t>zum Vergleich der Texte keine semantische Ähnlichkeit berücksichtigt. Somit werden Aussagen</w:t>
      </w:r>
      <w:r w:rsidR="00C27E69" w:rsidRPr="000631C4">
        <w:t>,</w:t>
      </w:r>
      <w:r w:rsidR="00EC44C5" w:rsidRPr="000631C4">
        <w:t xml:space="preserve"> die sinngemäß vom LLM korrekt wiedergegeben wurden, aber nicht ausreichend mit der exakten Formulierung des Aufsatzes übereinstimmen</w:t>
      </w:r>
      <w:r w:rsidR="00C27E69" w:rsidRPr="000631C4">
        <w:t>,</w:t>
      </w:r>
      <w:r w:rsidR="00EC44C5" w:rsidRPr="000631C4">
        <w:t xml:space="preserve"> als falsch gewertet.</w:t>
      </w:r>
      <w:r w:rsidR="00E51CE0" w:rsidRPr="000631C4">
        <w:t xml:space="preserve"> </w:t>
      </w:r>
      <w:r w:rsidR="0048553B" w:rsidRPr="000631C4">
        <w:t>Hinzu kommt</w:t>
      </w:r>
      <w:r w:rsidR="0013631D" w:rsidRPr="000631C4">
        <w:t xml:space="preserve"> die Eigenheit des Datensatzes</w:t>
      </w:r>
      <w:r w:rsidR="0048553B" w:rsidRPr="000631C4">
        <w:t xml:space="preserve">, dass </w:t>
      </w:r>
      <w:r w:rsidR="008A41BC" w:rsidRPr="000631C4">
        <w:t xml:space="preserve">bei mehreren Hauptaussagen </w:t>
      </w:r>
      <w:r w:rsidR="006B44B8" w:rsidRPr="000631C4">
        <w:t>aus den Annotationen der Beziehungen nicht hervorgeh</w:t>
      </w:r>
      <w:r w:rsidR="000631C4" w:rsidRPr="000631C4">
        <w:t>t</w:t>
      </w:r>
      <w:r w:rsidR="006B44B8" w:rsidRPr="000631C4">
        <w:t>, auf welche Haupta</w:t>
      </w:r>
      <w:r w:rsidR="00BD6E98" w:rsidRPr="000631C4">
        <w:t>u</w:t>
      </w:r>
      <w:r w:rsidR="006B44B8" w:rsidRPr="000631C4">
        <w:t>ssage sie sich bezieht.</w:t>
      </w:r>
      <w:r w:rsidR="00D207A1" w:rsidRPr="000631C4">
        <w:t xml:space="preserve"> </w:t>
      </w:r>
      <w:r w:rsidR="00751106" w:rsidRPr="000631C4">
        <w:t>Dieser komplexe Zusammenhang zeigt sich in dem niedrigen F1-Score für die Beziehungen im Vergleich zu den Argumentationskomponenten.</w:t>
      </w:r>
    </w:p>
    <w:p w14:paraId="680F064D" w14:textId="1747A3CE" w:rsidR="007B1AA4" w:rsidRDefault="00DA7B24" w:rsidP="00502164">
      <w:pPr>
        <w:jc w:val="both"/>
      </w:pPr>
      <w:r w:rsidRPr="00741591">
        <w:t xml:space="preserve">Im Hinblick auf die Anzahl der im Prompt übergebenen Beispiele wurde deutlich, dass die Ergänzung von </w:t>
      </w:r>
      <w:r w:rsidR="0062514C" w:rsidRPr="00741591">
        <w:t xml:space="preserve">fortlaufend </w:t>
      </w:r>
      <w:r w:rsidRPr="00741591">
        <w:t>mehr Beispiele</w:t>
      </w:r>
      <w:r w:rsidR="004F6FF1" w:rsidRPr="00741591">
        <w:t>n</w:t>
      </w:r>
      <w:r w:rsidRPr="00741591">
        <w:t xml:space="preserve"> nicht zwangsläufig zu besseren Ergebnissen führt. </w:t>
      </w:r>
      <w:r w:rsidR="00B63DD0" w:rsidRPr="00741591">
        <w:t xml:space="preserve">Der größte Leistungszuwachs erfolgt bei der Übergabe des ersten Beispiels. Dies </w:t>
      </w:r>
      <w:r w:rsidR="00693C77" w:rsidRPr="00741591">
        <w:t>erscheint nachvollziehbar, da das LLM anhand des Beispiels</w:t>
      </w:r>
      <w:r w:rsidR="00363EAF" w:rsidRPr="00741591">
        <w:t xml:space="preserve"> </w:t>
      </w:r>
      <w:r w:rsidR="003C297F" w:rsidRPr="00741591">
        <w:t>relevante Merkmale iden</w:t>
      </w:r>
      <w:r w:rsidR="000D2549" w:rsidRPr="00741591">
        <w:t>tifizieren kann.</w:t>
      </w:r>
      <w:r w:rsidR="00A55284" w:rsidRPr="00741591">
        <w:t xml:space="preserve"> </w:t>
      </w:r>
      <w:r w:rsidR="00E20204" w:rsidRPr="00741591">
        <w:t xml:space="preserve">Jedes weitere Beispiel </w:t>
      </w:r>
      <w:r w:rsidR="00F34B54" w:rsidRPr="00741591">
        <w:t>trägt zwar zur Verfeinerung der Modellantworten bei, zeigt jedoch eine abnehmende Wirkung auf die Leistungssteigerung</w:t>
      </w:r>
      <w:r w:rsidR="008A4B07" w:rsidRPr="00741591">
        <w:t>.</w:t>
      </w:r>
      <w:r w:rsidR="00E20204" w:rsidRPr="00741591">
        <w:t xml:space="preserve"> </w:t>
      </w:r>
      <w:r w:rsidR="009150A6" w:rsidRPr="00741591">
        <w:t xml:space="preserve">Dies deutet darauf hin, dass das LLM bereits mit einer geringen Anzahl an Beispielen wesentliche Muster erkennen kann und </w:t>
      </w:r>
      <w:r w:rsidR="00BB6EEF" w:rsidRPr="00741591">
        <w:t xml:space="preserve">ab </w:t>
      </w:r>
      <w:r w:rsidR="00BD5430" w:rsidRPr="00741591">
        <w:t xml:space="preserve">10 Beispielen </w:t>
      </w:r>
      <w:r w:rsidR="006354A2" w:rsidRPr="00741591">
        <w:t xml:space="preserve">die </w:t>
      </w:r>
      <w:r w:rsidR="009150A6" w:rsidRPr="00741591">
        <w:t>zusätzliche</w:t>
      </w:r>
      <w:r w:rsidR="006354A2" w:rsidRPr="00741591">
        <w:t>n</w:t>
      </w:r>
      <w:r w:rsidR="009150A6" w:rsidRPr="00741591">
        <w:t xml:space="preserve"> Beispiele</w:t>
      </w:r>
      <w:r w:rsidR="00631FA3" w:rsidRPr="00741591">
        <w:t xml:space="preserve"> </w:t>
      </w:r>
      <w:r w:rsidR="009150A6" w:rsidRPr="00741591">
        <w:t>nur noch marginal zur Verbesserung beitragen.</w:t>
      </w:r>
      <w:r w:rsidR="002B29CB" w:rsidRPr="00741591">
        <w:t xml:space="preserve"> </w:t>
      </w:r>
      <w:r w:rsidR="008A4B07" w:rsidRPr="00741591">
        <w:t xml:space="preserve">Es </w:t>
      </w:r>
      <w:r w:rsidR="00FB5F90" w:rsidRPr="00741591">
        <w:t>verhält sich somit vergleichbar zum</w:t>
      </w:r>
      <w:r w:rsidR="00C50236" w:rsidRPr="00741591">
        <w:t xml:space="preserve"> Gesetz des </w:t>
      </w:r>
      <w:r w:rsidR="00E26403" w:rsidRPr="00741591">
        <w:t>abnehmenden Grenznutzen</w:t>
      </w:r>
      <w:r w:rsidR="00C50236" w:rsidRPr="00741591">
        <w:t>s</w:t>
      </w:r>
      <w:r w:rsidR="0062514C" w:rsidRPr="00741591">
        <w:t xml:space="preserve"> </w:t>
      </w:r>
      <w:r w:rsidR="00897337" w:rsidRPr="00741591">
        <w:fldChar w:fldCharType="begin"/>
      </w:r>
      <w:r w:rsidR="00897337" w:rsidRPr="00741591">
        <w:instrText xml:space="preserve"> ADDIN ZOTERO_ITEM CSL_CITATION {"citationID":"stS7tnl8","properties":{"formattedCitation":"(Gossen, 1854, S. 4\\uc0\\u8211{}5)","plainCitation":"(Gossen, 1854, S. 4–5)","noteIndex":0},"citationItems":[{"id":2323,"uris":["http://zotero.org/users/14644665/items/5PZTSCFV"],"itemData":{"id":2323,"type":"book","title":"Entwickelung der Gesetze des menschlichen Verkehrs, und der daraus fließenden Regeln für menschliches Handeln","author":[{"family":"Gossen","given":"Hermann Heinrich"}],"issued":{"date-parts":[["1854"]]}},"locator":"4-5","label":"page"}],"schema":"https://github.com/citation-style-language/schema/raw/master/csl-citation.json"} </w:instrText>
      </w:r>
      <w:r w:rsidR="00897337" w:rsidRPr="00741591">
        <w:fldChar w:fldCharType="separate"/>
      </w:r>
      <w:r w:rsidR="00897337" w:rsidRPr="00741591">
        <w:rPr>
          <w:rFonts w:cs="Arial"/>
        </w:rPr>
        <w:t>(Gossen, 1854, S. 4–5)</w:t>
      </w:r>
      <w:r w:rsidR="00897337" w:rsidRPr="00741591">
        <w:fldChar w:fldCharType="end"/>
      </w:r>
      <w:r w:rsidR="00C50236" w:rsidRPr="00741591">
        <w:t xml:space="preserve">. </w:t>
      </w:r>
      <w:r w:rsidR="00517118" w:rsidRPr="00741591">
        <w:t xml:space="preserve">Anhand der FS40-Prompts </w:t>
      </w:r>
      <w:r w:rsidR="007B1AA4" w:rsidRPr="00741591">
        <w:t xml:space="preserve">wurde </w:t>
      </w:r>
      <w:r w:rsidR="00517118" w:rsidRPr="00741591">
        <w:t xml:space="preserve">sogar deutlich, dass </w:t>
      </w:r>
      <w:r w:rsidR="007B1AA4" w:rsidRPr="00741591">
        <w:t xml:space="preserve">sich </w:t>
      </w:r>
      <w:r w:rsidR="00517118" w:rsidRPr="00741591">
        <w:t xml:space="preserve">Leistung </w:t>
      </w:r>
      <w:r w:rsidR="00AF50E8" w:rsidRPr="00741591">
        <w:t>auch verschlechtern kann</w:t>
      </w:r>
      <w:r w:rsidR="00517118" w:rsidRPr="00741591">
        <w:t>.</w:t>
      </w:r>
      <w:r w:rsidR="00617779" w:rsidRPr="00741591">
        <w:t xml:space="preserve"> </w:t>
      </w:r>
      <w:r w:rsidR="00AE1D24" w:rsidRPr="00741591">
        <w:t xml:space="preserve">Da die Prompts </w:t>
      </w:r>
      <w:r w:rsidR="002C7FA8" w:rsidRPr="00741591">
        <w:t xml:space="preserve">vom Umfang so aufgebaut wurden, dass </w:t>
      </w:r>
      <w:r w:rsidR="0018011D" w:rsidRPr="00741591">
        <w:t xml:space="preserve">sie </w:t>
      </w:r>
      <w:r w:rsidR="006B1DBD" w:rsidRPr="00741591">
        <w:t xml:space="preserve">innerhalb des Kontextfensters des LLMs liegen </w:t>
      </w:r>
      <w:r w:rsidR="002C7FA8" w:rsidRPr="00741591">
        <w:t xml:space="preserve">und somit der Informationsverlust des LLMs ausgeschlossen werden kann, </w:t>
      </w:r>
      <w:r w:rsidR="00502164" w:rsidRPr="00741591">
        <w:t xml:space="preserve">könnte dieser Leistungsabfall </w:t>
      </w:r>
      <w:r w:rsidR="002C7FA8" w:rsidRPr="00741591">
        <w:t xml:space="preserve">ein </w:t>
      </w:r>
      <w:r w:rsidR="00502164" w:rsidRPr="00741591">
        <w:lastRenderedPageBreak/>
        <w:t xml:space="preserve">Anzeichen für </w:t>
      </w:r>
      <w:proofErr w:type="spellStart"/>
      <w:r w:rsidR="002C7FA8" w:rsidRPr="00741591">
        <w:t>Overfitting</w:t>
      </w:r>
      <w:proofErr w:type="spellEnd"/>
      <w:r w:rsidR="002C7FA8" w:rsidRPr="00741591">
        <w:t xml:space="preserve"> </w:t>
      </w:r>
      <w:r w:rsidR="00900DAF" w:rsidRPr="00741591">
        <w:t>sein</w:t>
      </w:r>
      <w:r w:rsidR="008A4B07" w:rsidRPr="00741591">
        <w:t xml:space="preserve"> </w:t>
      </w:r>
      <w:r w:rsidR="00CF0B1D" w:rsidRPr="00741591">
        <w:fldChar w:fldCharType="begin"/>
      </w:r>
      <w:r w:rsidR="00CF0B1D" w:rsidRPr="00741591">
        <w:instrText xml:space="preserve"> ADDIN ZOTERO_ITEM CSL_CITATION {"citationID":"RZR8fznW","properties":{"formattedCitation":"(Google,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CF0B1D" w:rsidRPr="00741591">
        <w:fldChar w:fldCharType="separate"/>
      </w:r>
      <w:r w:rsidR="00CF0B1D" w:rsidRPr="00741591">
        <w:rPr>
          <w:rFonts w:cs="Arial"/>
        </w:rPr>
        <w:t>(Google, 2024)</w:t>
      </w:r>
      <w:r w:rsidR="00CF0B1D" w:rsidRPr="00741591">
        <w:fldChar w:fldCharType="end"/>
      </w:r>
      <w:r w:rsidR="000C3E9D" w:rsidRPr="00741591">
        <w:t>.</w:t>
      </w:r>
      <w:r w:rsidR="00A20C9B" w:rsidRPr="00741591">
        <w:t xml:space="preserve"> Eine weitere Erhöhung der Beispiele für nachfolgende Untersuchung</w:t>
      </w:r>
      <w:r w:rsidR="000E7780" w:rsidRPr="00741591">
        <w:t>en</w:t>
      </w:r>
      <w:r w:rsidR="00A20C9B" w:rsidRPr="00741591">
        <w:t xml:space="preserve"> wird deshalb als nicht sinnvoll </w:t>
      </w:r>
      <w:r w:rsidR="002A3CFC" w:rsidRPr="00741591">
        <w:t>erachtet.</w:t>
      </w:r>
    </w:p>
    <w:p w14:paraId="369443DD" w14:textId="3FC9BAA1" w:rsidR="00B96B6B" w:rsidRPr="00AB0363" w:rsidRDefault="004F03B2" w:rsidP="004200EF">
      <w:pPr>
        <w:jc w:val="both"/>
        <w:rPr>
          <w:b/>
        </w:rPr>
      </w:pPr>
      <w:r w:rsidRPr="00994FAC">
        <w:t xml:space="preserve">Die Einbindung von COT </w:t>
      </w:r>
      <w:r w:rsidR="00F71B16" w:rsidRPr="00994FAC">
        <w:t xml:space="preserve">erzielt </w:t>
      </w:r>
      <w:r w:rsidRPr="00994FAC">
        <w:t xml:space="preserve">im </w:t>
      </w:r>
      <w:r w:rsidR="00F71B16" w:rsidRPr="00994FAC">
        <w:t>V</w:t>
      </w:r>
      <w:r w:rsidRPr="00994FAC">
        <w:t xml:space="preserve">ergleich </w:t>
      </w:r>
      <w:r w:rsidR="00F71B16" w:rsidRPr="00994FAC">
        <w:t>zu</w:t>
      </w:r>
      <w:r w:rsidR="006D0563" w:rsidRPr="00994FAC">
        <w:t>r Aufgabenbeschreibung</w:t>
      </w:r>
      <w:r w:rsidR="00F71B16" w:rsidRPr="00994FAC">
        <w:t xml:space="preserve"> </w:t>
      </w:r>
      <w:r w:rsidR="009D6807" w:rsidRPr="00994FAC">
        <w:t xml:space="preserve">in den meisten Fällen </w:t>
      </w:r>
      <w:r w:rsidR="00F71B16" w:rsidRPr="00994FAC">
        <w:t>keine</w:t>
      </w:r>
      <w:r w:rsidR="00A811B2" w:rsidRPr="00994FAC">
        <w:t xml:space="preserve"> Leistungs</w:t>
      </w:r>
      <w:r w:rsidR="005608CC" w:rsidRPr="00994FAC">
        <w:t>verbesserung</w:t>
      </w:r>
      <w:r w:rsidR="00437B86" w:rsidRPr="00994FAC">
        <w:t xml:space="preserve">. </w:t>
      </w:r>
      <w:r w:rsidR="00713751" w:rsidRPr="00994FAC">
        <w:t xml:space="preserve">Dies legt nahe, dass die explizite Vorgabe </w:t>
      </w:r>
      <w:r w:rsidR="00B75753" w:rsidRPr="00994FAC">
        <w:t xml:space="preserve">von Zwischenschritten zur Erreichung des gewünschten Ergebnisses </w:t>
      </w:r>
      <w:r w:rsidR="00713751" w:rsidRPr="00994FAC">
        <w:t>nicht zwangsläufig einen Mehrwert für das Argument Mining bietet</w:t>
      </w:r>
      <w:r w:rsidR="008779A3" w:rsidRPr="00994FAC">
        <w:t>.</w:t>
      </w:r>
      <w:r w:rsidR="0089252F" w:rsidRPr="00994FAC">
        <w:t xml:space="preserve"> </w:t>
      </w:r>
      <w:r w:rsidR="00E127B3" w:rsidRPr="00994FAC">
        <w:t xml:space="preserve">Es </w:t>
      </w:r>
      <w:r w:rsidR="00A827B9" w:rsidRPr="00994FAC">
        <w:t xml:space="preserve">ist </w:t>
      </w:r>
      <w:r w:rsidR="00E127B3" w:rsidRPr="00994FAC">
        <w:t xml:space="preserve">jedoch auch </w:t>
      </w:r>
      <w:r w:rsidR="00A827B9" w:rsidRPr="00994FAC">
        <w:t>denkbar</w:t>
      </w:r>
      <w:r w:rsidR="00E127B3" w:rsidRPr="00994FAC">
        <w:t xml:space="preserve">, dass </w:t>
      </w:r>
      <w:r w:rsidR="00A827B9" w:rsidRPr="00994FAC">
        <w:t xml:space="preserve">die </w:t>
      </w:r>
      <w:r w:rsidR="00E127B3" w:rsidRPr="00994FAC">
        <w:t>Verwendung der strukturierten Ausgabe</w:t>
      </w:r>
      <w:r w:rsidR="00A827B9" w:rsidRPr="00994FAC">
        <w:t>n</w:t>
      </w:r>
      <w:r w:rsidR="00E127B3" w:rsidRPr="00994FAC">
        <w:t xml:space="preserve"> des LLMs die Wirkung von COT verringert, </w:t>
      </w:r>
      <w:r w:rsidR="00FB5C7D" w:rsidRPr="00994FAC">
        <w:t>indem d</w:t>
      </w:r>
      <w:r w:rsidR="00E127B3" w:rsidRPr="00994FAC">
        <w:t xml:space="preserve">ie </w:t>
      </w:r>
      <w:r w:rsidR="00A23DFF" w:rsidRPr="00994FAC">
        <w:t>v</w:t>
      </w:r>
      <w:r w:rsidR="00E127B3" w:rsidRPr="00994FAC">
        <w:t xml:space="preserve">orformatierte </w:t>
      </w:r>
      <w:r w:rsidR="00A23DFF" w:rsidRPr="00994FAC">
        <w:t xml:space="preserve">Antwortstruktur </w:t>
      </w:r>
      <w:r w:rsidR="009B5D2A" w:rsidRPr="00994FAC">
        <w:t xml:space="preserve">möglicherweise </w:t>
      </w:r>
      <w:r w:rsidR="00012C44" w:rsidRPr="00994FAC">
        <w:t xml:space="preserve">die </w:t>
      </w:r>
      <w:r w:rsidR="00A23DFF" w:rsidRPr="00994FAC">
        <w:t>s</w:t>
      </w:r>
      <w:r w:rsidR="00012C44" w:rsidRPr="00994FAC">
        <w:t>chrittweise Herleitung de</w:t>
      </w:r>
      <w:r w:rsidR="00A23DFF" w:rsidRPr="00994FAC">
        <w:t>r</w:t>
      </w:r>
      <w:r w:rsidR="00012C44" w:rsidRPr="00994FAC">
        <w:t xml:space="preserve"> Ergebnisse</w:t>
      </w:r>
      <w:r w:rsidR="008E41A1" w:rsidRPr="00994FAC">
        <w:t xml:space="preserve"> unterdrückt</w:t>
      </w:r>
      <w:r w:rsidR="00A23DFF" w:rsidRPr="00994FAC">
        <w:t xml:space="preserve">. </w:t>
      </w:r>
      <w:r w:rsidR="007D4B80" w:rsidRPr="00994FAC">
        <w:t>Zukünft</w:t>
      </w:r>
      <w:r w:rsidR="00CE1279" w:rsidRPr="00994FAC">
        <w:t>i</w:t>
      </w:r>
      <w:r w:rsidR="007D4B80" w:rsidRPr="00994FAC">
        <w:t xml:space="preserve">ge Untersuchungen könnten diese Vermutung </w:t>
      </w:r>
      <w:r w:rsidR="00CE1279" w:rsidRPr="00994FAC">
        <w:t>analysieren</w:t>
      </w:r>
      <w:r w:rsidR="00A23DFF" w:rsidRPr="00994FAC">
        <w:t>.</w:t>
      </w:r>
      <w:r w:rsidR="00626ED5" w:rsidRPr="00994FAC">
        <w:t xml:space="preserve"> </w:t>
      </w:r>
      <w:r w:rsidR="00290D6B" w:rsidRPr="00994FAC">
        <w:t>Dem Gegenüber führt d</w:t>
      </w:r>
      <w:r w:rsidR="00696287" w:rsidRPr="00994FAC">
        <w:t xml:space="preserve">ie </w:t>
      </w:r>
      <w:r w:rsidR="00BC60FD" w:rsidRPr="00994FAC">
        <w:t xml:space="preserve">Ergänzung </w:t>
      </w:r>
      <w:r w:rsidR="00093E62" w:rsidRPr="00994FAC">
        <w:t xml:space="preserve">einer Persona </w:t>
      </w:r>
      <w:r w:rsidR="005112C6" w:rsidRPr="00994FAC">
        <w:t xml:space="preserve">zu einer Erhöhung des F1-Scores. </w:t>
      </w:r>
      <w:r w:rsidR="008001F9" w:rsidRPr="00994FAC">
        <w:t xml:space="preserve">Dies scheint </w:t>
      </w:r>
      <w:r w:rsidR="002E033A" w:rsidRPr="00994FAC">
        <w:t>ein Verhaltensmuster vorzugeben, welches für das Argument Mining förderlich ist.</w:t>
      </w:r>
      <w:r w:rsidR="0089252F" w:rsidRPr="00994FAC">
        <w:t xml:space="preserve"> </w:t>
      </w:r>
      <w:r w:rsidR="00294365" w:rsidRPr="00994FAC">
        <w:t xml:space="preserve">In einigen Fällen </w:t>
      </w:r>
      <w:r w:rsidR="00845373" w:rsidRPr="00994FAC">
        <w:t>erreicht die Kombination beider Ansätze</w:t>
      </w:r>
      <w:r w:rsidR="001167F6" w:rsidRPr="00994FAC">
        <w:t xml:space="preserve"> eine</w:t>
      </w:r>
      <w:r w:rsidR="00A33CA5" w:rsidRPr="00994FAC">
        <w:t xml:space="preserve">n höheren F1-Score als </w:t>
      </w:r>
      <w:r w:rsidR="00294365" w:rsidRPr="00994FAC">
        <w:t xml:space="preserve">einzeln. </w:t>
      </w:r>
      <w:r w:rsidR="00FB100D" w:rsidRPr="00994FAC">
        <w:t xml:space="preserve">Dies deutet darauf hin, dass sich die beiden Techniken nicht grundsätzlich gegenseitig ausschließen, sondern unter bestimmten Bedingungen </w:t>
      </w:r>
      <w:r w:rsidR="00807BDA" w:rsidRPr="00994FAC">
        <w:t>einen Synergieeffekt erzielen können.</w:t>
      </w:r>
      <w:r w:rsidR="00D60605">
        <w:t xml:space="preserve"> </w:t>
      </w:r>
    </w:p>
    <w:p w14:paraId="15C1BA12" w14:textId="550B2E10" w:rsidR="00412674" w:rsidRPr="00412674" w:rsidRDefault="00B96B6B" w:rsidP="00C5632C">
      <w:pPr>
        <w:jc w:val="both"/>
        <w:rPr>
          <w:b/>
        </w:rPr>
      </w:pPr>
      <w:r w:rsidRPr="00373A95">
        <w:t xml:space="preserve">Entlang der Untersuchung wurde deutlich, dass es sich beim Argument Mining um ein komplexes Forschungsgebiet handelt, in welchem ein Mangel an hochwertig annotierten Datensätzen und einheitlichen Definitionen vorliegt. Die Ergebnisse verdeutlichen, dass </w:t>
      </w:r>
      <w:r w:rsidR="00AB1A4C" w:rsidRPr="00373A95">
        <w:t xml:space="preserve">der Einsatz von </w:t>
      </w:r>
      <w:r w:rsidRPr="00373A95">
        <w:t xml:space="preserve">Prompt Engineering </w:t>
      </w:r>
      <w:r w:rsidR="00AB1A4C" w:rsidRPr="00373A95">
        <w:t xml:space="preserve">Techniken </w:t>
      </w:r>
      <w:r w:rsidRPr="00373A95">
        <w:t>einen signifikanten Einfluss auf die Leistungsfähigkeit von LLMs im Argument Mining hat. So konnte ein maximaler Leistungszuwachs von 12 % für die Beziehungen bis hin zu 41 % für die Hauptaussagen erzielt werden. Es konnte jedoch auch gezeigt werden, dass die Ergänzung von COT in einem ZS-Prompt zu einer Verschlechterung der Leistung von bis zu 5</w:t>
      </w:r>
      <w:r w:rsidR="00373A95" w:rsidRPr="00373A95">
        <w:t xml:space="preserve"> </w:t>
      </w:r>
      <w:r w:rsidRPr="00373A95">
        <w:t>% führen kann</w:t>
      </w:r>
      <w:r>
        <w:t>.</w:t>
      </w:r>
      <w:r w:rsidR="00D348CA">
        <w:t xml:space="preserve"> </w:t>
      </w:r>
      <w:r w:rsidR="00E275F8" w:rsidRPr="00F52E6C">
        <w:t xml:space="preserve">Ein gleichbleibender F1-Score bei </w:t>
      </w:r>
      <w:r w:rsidR="00C037F9" w:rsidRPr="00F52E6C">
        <w:t>eine</w:t>
      </w:r>
      <w:r w:rsidR="004F0A69" w:rsidRPr="00F52E6C">
        <w:t>r</w:t>
      </w:r>
      <w:r w:rsidR="00C037F9" w:rsidRPr="00F52E6C">
        <w:t xml:space="preserve"> zunehmende</w:t>
      </w:r>
      <w:r w:rsidR="00BE5A4B" w:rsidRPr="00F52E6C">
        <w:t>n</w:t>
      </w:r>
      <w:r w:rsidR="00C037F9" w:rsidRPr="00F52E6C">
        <w:t xml:space="preserve"> Tokenanzahl kann als eine </w:t>
      </w:r>
      <w:r w:rsidR="00847FA0" w:rsidRPr="00F52E6C">
        <w:t>V</w:t>
      </w:r>
      <w:r w:rsidR="00C037F9" w:rsidRPr="00F52E6C">
        <w:t>ersch</w:t>
      </w:r>
      <w:r w:rsidR="00847FA0" w:rsidRPr="00F52E6C">
        <w:t xml:space="preserve">lechterung </w:t>
      </w:r>
      <w:r w:rsidR="00C91B87" w:rsidRPr="00F52E6C">
        <w:t>verstanden werden, da sich damit auch die Kosten erhöhen.</w:t>
      </w:r>
      <w:r w:rsidR="00C8724F" w:rsidRPr="00F52E6C">
        <w:t xml:space="preserve"> In solch einer Situation sollte </w:t>
      </w:r>
      <w:r w:rsidR="00703E11" w:rsidRPr="00F52E6C">
        <w:t xml:space="preserve">der </w:t>
      </w:r>
      <w:r w:rsidR="00C8724F" w:rsidRPr="00F52E6C">
        <w:t xml:space="preserve">Prompt mit </w:t>
      </w:r>
      <w:r w:rsidR="007B4C0A" w:rsidRPr="00F52E6C">
        <w:t xml:space="preserve">weniger Tokens </w:t>
      </w:r>
      <w:r w:rsidR="00C8724F" w:rsidRPr="00F52E6C">
        <w:t>verwendet werden.</w:t>
      </w:r>
      <w:r w:rsidR="0076503E" w:rsidRPr="00F52E6C">
        <w:t xml:space="preserve"> </w:t>
      </w:r>
      <w:r w:rsidR="005F79AE" w:rsidRPr="00F52E6C">
        <w:t>Der F1-Score pro eingesetz</w:t>
      </w:r>
      <w:r w:rsidR="00B86752" w:rsidRPr="00F52E6C">
        <w:t>t</w:t>
      </w:r>
      <w:r w:rsidR="005F79AE" w:rsidRPr="00F52E6C">
        <w:t>e</w:t>
      </w:r>
      <w:r w:rsidR="00D071C5" w:rsidRPr="00F52E6C">
        <w:t xml:space="preserve">n </w:t>
      </w:r>
      <w:r w:rsidR="005F79AE" w:rsidRPr="00F52E6C">
        <w:t xml:space="preserve">Tokens </w:t>
      </w:r>
      <w:r w:rsidR="00B86752" w:rsidRPr="00F52E6C">
        <w:t xml:space="preserve">ist für die ZS-Prompts </w:t>
      </w:r>
      <w:r w:rsidR="0007289B" w:rsidRPr="00F52E6C">
        <w:t>zwar am höchsten, jedoch ist d</w:t>
      </w:r>
      <w:r w:rsidR="00A90725" w:rsidRPr="00F52E6C">
        <w:t xml:space="preserve">er F1-Score so gering, dass sie nicht </w:t>
      </w:r>
      <w:r w:rsidR="009F6D45" w:rsidRPr="00F52E6C">
        <w:t xml:space="preserve">bevorzugt werden sollten. </w:t>
      </w:r>
      <w:r w:rsidR="002E561C" w:rsidRPr="00F52E6C">
        <w:t xml:space="preserve">Dieses Verhältnis sinkt </w:t>
      </w:r>
      <w:r w:rsidR="00FA6C01" w:rsidRPr="00F52E6C">
        <w:t>für die restlichen Prompt</w:t>
      </w:r>
      <w:r w:rsidR="00530B3D" w:rsidRPr="00F52E6C">
        <w:t>s</w:t>
      </w:r>
      <w:r w:rsidR="00FA6C01" w:rsidRPr="00F52E6C">
        <w:t xml:space="preserve"> stark ab</w:t>
      </w:r>
      <w:r w:rsidR="00C63417" w:rsidRPr="00F52E6C">
        <w:t xml:space="preserve">, da ein einzelnes </w:t>
      </w:r>
      <w:r w:rsidR="00C63417" w:rsidRPr="00886C7E">
        <w:t>Input-Out</w:t>
      </w:r>
      <w:r w:rsidR="00137938" w:rsidRPr="00886C7E">
        <w:t xml:space="preserve">put-Paar </w:t>
      </w:r>
      <w:r w:rsidR="00EB3118" w:rsidRPr="00886C7E">
        <w:t xml:space="preserve">fast </w:t>
      </w:r>
      <w:r w:rsidR="0051639D" w:rsidRPr="00886C7E">
        <w:t>16-mal</w:t>
      </w:r>
      <w:r w:rsidR="00EB3118" w:rsidRPr="00886C7E">
        <w:t xml:space="preserve"> so viele Tokens umfasst</w:t>
      </w:r>
      <w:r w:rsidR="002E0487" w:rsidRPr="00886C7E">
        <w:t xml:space="preserve"> </w:t>
      </w:r>
      <w:r w:rsidR="0051639D" w:rsidRPr="00886C7E">
        <w:t>wie die Aufgabenbeschreibung</w:t>
      </w:r>
      <w:r w:rsidR="00B21067" w:rsidRPr="00886C7E">
        <w:t xml:space="preserve">. </w:t>
      </w:r>
      <w:r w:rsidR="00161FFA" w:rsidRPr="00886C7E">
        <w:t xml:space="preserve">Im Hinblick </w:t>
      </w:r>
      <w:r w:rsidR="00F52E6C" w:rsidRPr="00886C7E">
        <w:t xml:space="preserve">auf die </w:t>
      </w:r>
      <w:r w:rsidR="00161FFA" w:rsidRPr="00886C7E">
        <w:t xml:space="preserve">bisherigen Ergebnisse wird deutlich, dass es keine eindeutige Prompt Engineering Technik gibt, die über alle </w:t>
      </w:r>
      <w:r w:rsidR="00161FFA" w:rsidRPr="00886C7E">
        <w:lastRenderedPageBreak/>
        <w:t xml:space="preserve">Argumentationskomponenten sowie die Beziehungen durchgehend </w:t>
      </w:r>
      <w:r w:rsidR="001D6FBD" w:rsidRPr="00886C7E">
        <w:t xml:space="preserve">den höchsten F1-Score </w:t>
      </w:r>
      <w:r w:rsidR="00161FFA" w:rsidRPr="00886C7E">
        <w:t>erzielt.</w:t>
      </w:r>
      <w:r w:rsidR="0082054D" w:rsidRPr="00886C7E">
        <w:t xml:space="preserve"> </w:t>
      </w:r>
      <w:r w:rsidR="00AC098D" w:rsidRPr="00886C7E">
        <w:t xml:space="preserve">Jedoch </w:t>
      </w:r>
      <w:r w:rsidR="00E77F99" w:rsidRPr="00886C7E">
        <w:t>ist</w:t>
      </w:r>
      <w:r w:rsidR="00AC098D" w:rsidRPr="00886C7E">
        <w:t xml:space="preserve"> die Anzahl der übergebenen Beispiele maßgeblich für </w:t>
      </w:r>
      <w:r w:rsidR="00886C7E" w:rsidRPr="00886C7E">
        <w:t xml:space="preserve">die </w:t>
      </w:r>
      <w:r w:rsidR="00A62B4A" w:rsidRPr="00886C7E">
        <w:t xml:space="preserve">Maximierung des F1-Scores. </w:t>
      </w:r>
      <w:r w:rsidR="00B57585" w:rsidRPr="00366FDC">
        <w:t xml:space="preserve">Es </w:t>
      </w:r>
      <w:r w:rsidR="0020165F" w:rsidRPr="00366FDC">
        <w:t>konnte gezeigt werden</w:t>
      </w:r>
      <w:r w:rsidR="00B57585" w:rsidRPr="00366FDC">
        <w:t>, dass sich die leistungssteigernden Effekte mit der Ergänzung einer Persona mit bzw. ohne COT mit zunehmender Anzahl an im Prompt enthaltenen Beispiele</w:t>
      </w:r>
      <w:r w:rsidR="00704F59" w:rsidRPr="00366FDC">
        <w:t>n</w:t>
      </w:r>
      <w:r w:rsidR="00B57585" w:rsidRPr="00366FDC">
        <w:t xml:space="preserve"> verringern. </w:t>
      </w:r>
      <w:r w:rsidR="00E16B90" w:rsidRPr="00366FDC">
        <w:t xml:space="preserve">Dies deutet darauf hin, dass die Leistungssteigerung durch diese Ergänzungen insbesondere dann relevant ist, wenn die Anzahl der Beispiele </w:t>
      </w:r>
      <w:r w:rsidR="00384530" w:rsidRPr="00366FDC">
        <w:t>gering</w:t>
      </w:r>
      <w:r w:rsidR="00E16B90" w:rsidRPr="00366FDC">
        <w:t xml:space="preserve"> ist.</w:t>
      </w:r>
      <w:r w:rsidR="00B57585" w:rsidRPr="00366FDC">
        <w:t xml:space="preserve"> </w:t>
      </w:r>
      <w:r w:rsidR="00D52B32" w:rsidRPr="00366FDC">
        <w:t xml:space="preserve">Der </w:t>
      </w:r>
      <w:r w:rsidR="0097654F" w:rsidRPr="00366FDC">
        <w:t xml:space="preserve">effiziente Umgang mit der Tokenanzahl ist ein wichtiger Aspekt bei der Anwendung von LLMs. Je mehr Beispiele ein Prompt umfasst, desto größer </w:t>
      </w:r>
      <w:r w:rsidR="000820DE" w:rsidRPr="00366FDC">
        <w:t xml:space="preserve">wird </w:t>
      </w:r>
      <w:r w:rsidR="0097654F" w:rsidRPr="00366FDC">
        <w:t xml:space="preserve">die Tokenanzahl und umso höher sind auch die Kosten des Prompts. </w:t>
      </w:r>
      <w:r w:rsidR="00F41D73" w:rsidRPr="00366FDC">
        <w:t xml:space="preserve">Welcher </w:t>
      </w:r>
      <w:r w:rsidR="0097654F" w:rsidRPr="00366FDC">
        <w:t xml:space="preserve">Prompt </w:t>
      </w:r>
      <w:r w:rsidR="000A68FD" w:rsidRPr="00366FDC">
        <w:t xml:space="preserve">als </w:t>
      </w:r>
      <w:r w:rsidR="00886590" w:rsidRPr="00366FDC">
        <w:t>geeignet</w:t>
      </w:r>
      <w:r w:rsidR="00CD56CC" w:rsidRPr="00366FDC">
        <w:t xml:space="preserve"> </w:t>
      </w:r>
      <w:r w:rsidR="000A68FD" w:rsidRPr="00366FDC">
        <w:t>gilt</w:t>
      </w:r>
      <w:r w:rsidR="00413069" w:rsidRPr="00366FDC">
        <w:t>,</w:t>
      </w:r>
      <w:r w:rsidR="000A68FD" w:rsidRPr="00366FDC">
        <w:t xml:space="preserve"> </w:t>
      </w:r>
      <w:r w:rsidR="0097654F" w:rsidRPr="00366FDC">
        <w:t xml:space="preserve">hängt somit </w:t>
      </w:r>
      <w:r w:rsidR="005744C6" w:rsidRPr="00366FDC">
        <w:t xml:space="preserve">von </w:t>
      </w:r>
      <w:r w:rsidR="00C01730" w:rsidRPr="00366FDC">
        <w:t>de</w:t>
      </w:r>
      <w:r w:rsidR="00B529BB" w:rsidRPr="00366FDC">
        <w:t>n spezifischen Anforderungen des</w:t>
      </w:r>
      <w:r w:rsidR="00C01730" w:rsidRPr="00366FDC">
        <w:t xml:space="preserve"> Anwendung</w:t>
      </w:r>
      <w:r w:rsidR="00B529BB" w:rsidRPr="00366FDC">
        <w:t>sfalls</w:t>
      </w:r>
      <w:r w:rsidR="00C73894" w:rsidRPr="00366FDC">
        <w:t>, wie der Maximierung des F1-Scores oder der Einhaltung einer Kostenobergrenze,</w:t>
      </w:r>
      <w:r w:rsidR="00C01730" w:rsidRPr="00366FDC">
        <w:t xml:space="preserve"> ab</w:t>
      </w:r>
      <w:r w:rsidR="00182D39" w:rsidRPr="00366FDC">
        <w:t>.</w:t>
      </w:r>
      <w:r w:rsidR="00DE1986" w:rsidRPr="00366FDC">
        <w:t xml:space="preserve"> </w:t>
      </w:r>
      <w:r w:rsidR="0041402B" w:rsidRPr="00366FDC">
        <w:t>Generell erscheint es sinnvoll</w:t>
      </w:r>
      <w:r w:rsidR="004E5BB8" w:rsidRPr="00366FDC">
        <w:t>,</w:t>
      </w:r>
      <w:r w:rsidR="0041402B" w:rsidRPr="00366FDC">
        <w:t xml:space="preserve"> einen ausgeglichenen Ansatz zu verfolgen, bei dem </w:t>
      </w:r>
      <w:r w:rsidR="00727BC5" w:rsidRPr="00366FDC">
        <w:t xml:space="preserve">ein Prompt weniger Beispiele und dafür </w:t>
      </w:r>
      <w:r w:rsidR="0041402B" w:rsidRPr="00366FDC">
        <w:t xml:space="preserve">die </w:t>
      </w:r>
      <w:r w:rsidR="00727BC5" w:rsidRPr="00366FDC">
        <w:t>Ergänzung</w:t>
      </w:r>
      <w:r w:rsidR="00CD69D3" w:rsidRPr="00366FDC">
        <w:t xml:space="preserve"> einer Persona</w:t>
      </w:r>
      <w:r w:rsidR="00B3074B" w:rsidRPr="00366FDC">
        <w:t xml:space="preserve"> und je nach </w:t>
      </w:r>
      <w:r w:rsidR="00A7287B" w:rsidRPr="00366FDC">
        <w:t xml:space="preserve">Argumentationskomponente </w:t>
      </w:r>
      <w:r w:rsidR="00A0385E" w:rsidRPr="00366FDC">
        <w:t>in Verbindung mit</w:t>
      </w:r>
      <w:r w:rsidR="00A7287B" w:rsidRPr="00366FDC">
        <w:t xml:space="preserve"> COT</w:t>
      </w:r>
      <w:r w:rsidR="00727BC5" w:rsidRPr="00366FDC">
        <w:t xml:space="preserve"> </w:t>
      </w:r>
      <w:r w:rsidR="007B5E06" w:rsidRPr="00366FDC">
        <w:t>enthält.</w:t>
      </w:r>
    </w:p>
    <w:p w14:paraId="3E0F71FE" w14:textId="536AEA37" w:rsidR="00045489" w:rsidRDefault="009E1DFF" w:rsidP="00073F03">
      <w:pPr>
        <w:jc w:val="both"/>
      </w:pPr>
      <w:r w:rsidRPr="00785A3B">
        <w:t xml:space="preserve">Die vorgestellten Ansätze erreichen </w:t>
      </w:r>
      <w:r w:rsidR="00BA7EE5" w:rsidRPr="00785A3B">
        <w:t>einen niedrigeren F1-Score als d</w:t>
      </w:r>
      <w:r w:rsidR="00477C44" w:rsidRPr="00785A3B">
        <w:t>ie</w:t>
      </w:r>
      <w:r w:rsidR="00BA7EE5" w:rsidRPr="00785A3B">
        <w:t xml:space="preserve"> von </w:t>
      </w:r>
      <w:r w:rsidR="00BA7EE5" w:rsidRPr="00785A3B">
        <w:rPr>
          <w:rFonts w:cs="Arial"/>
        </w:rPr>
        <w:t xml:space="preserve">Stab </w:t>
      </w:r>
      <w:r w:rsidR="00AF4E1F" w:rsidRPr="00785A3B">
        <w:rPr>
          <w:rFonts w:cs="Arial"/>
        </w:rPr>
        <w:t>und</w:t>
      </w:r>
      <w:r w:rsidR="00BA7EE5" w:rsidRPr="00785A3B">
        <w:rPr>
          <w:rFonts w:cs="Arial"/>
        </w:rPr>
        <w:t xml:space="preserve"> </w:t>
      </w:r>
      <w:proofErr w:type="spellStart"/>
      <w:r w:rsidR="00BA7EE5" w:rsidRPr="00785A3B">
        <w:rPr>
          <w:rFonts w:cs="Arial"/>
        </w:rPr>
        <w:t>Gurevych</w:t>
      </w:r>
      <w:proofErr w:type="spellEnd"/>
      <w:r w:rsidR="00BA7EE5" w:rsidRPr="00785A3B">
        <w:t xml:space="preserve"> </w:t>
      </w:r>
      <w:r w:rsidR="00BA7EE5" w:rsidRPr="00785A3B">
        <w:fldChar w:fldCharType="begin"/>
      </w:r>
      <w:r w:rsidR="0023038F" w:rsidRPr="00785A3B">
        <w:instrText xml:space="preserve"> ADDIN ZOTERO_ITEM CSL_CITATION {"citationID":"0e1uLELa","properties":{"formattedCitation":"(2017b, S. 646)","plainCitation":"(2017b, S. 646)","noteIndex":0},"citationItems":[{"id":967,"uris":["http://zotero.org/users/14644665/items/TQBD3JQ9"],"itemData":{"id":967,"type":"article-journal","abstract":"In this article, we present a novel approach for parsing argumentation structures. We identify argument components using sequence labeling at the token level and apply a new joint model for detecting argumentation structures. The proposed model globally optimizes argument component types and argumentative relations using Integer Linear Programming. We show that our model significantly outperforms challenging heuristic baselines on two different types of discourse. Moreover, we introduce a novel corpus of persuasive essays annotated with argumentation structures. We show that our annotation scheme and annotation guidelines successfully guide human annotators to substantial agreement.","container-title":"Computational Linguistics","DOI":"10.1162/COLI_a_00295","ISSN":"0891-2017, 1530-9312","issue":"3","journalAbbreviation":"Computational Linguistics","language":"en","note":"done // dataset2: https://tudatalib.ulb.tu-darmstadt.de/handle/tudatalib/2422","page":"619-659","source":"DOI.org (Crossref)","title":"Parsing Argumentation Structures in Persuasive Essays","volume":"43","author":[{"family":"Stab","given":"Christian"},{"family":"Gurevych","given":"Iryna"}],"issued":{"date-parts":[["2017",9]]}},"locator":"646","label":"page","suppress-author":true}],"schema":"https://github.com/citation-style-language/schema/raw/master/csl-citation.json"} </w:instrText>
      </w:r>
      <w:r w:rsidR="00BA7EE5" w:rsidRPr="00785A3B">
        <w:fldChar w:fldCharType="separate"/>
      </w:r>
      <w:r w:rsidR="0023038F" w:rsidRPr="00785A3B">
        <w:rPr>
          <w:rFonts w:cs="Arial"/>
        </w:rPr>
        <w:t>(2017b, S. 646)</w:t>
      </w:r>
      <w:r w:rsidR="00BA7EE5" w:rsidRPr="00785A3B">
        <w:fldChar w:fldCharType="end"/>
      </w:r>
      <w:r w:rsidR="00BA7EE5" w:rsidRPr="00785A3B">
        <w:t xml:space="preserve"> </w:t>
      </w:r>
      <w:r w:rsidR="0023038F" w:rsidRPr="00785A3B">
        <w:t xml:space="preserve">oder </w:t>
      </w:r>
      <w:proofErr w:type="spellStart"/>
      <w:r w:rsidR="0023038F" w:rsidRPr="00785A3B">
        <w:t>Cabessa</w:t>
      </w:r>
      <w:proofErr w:type="spellEnd"/>
      <w:r w:rsidR="0023038F" w:rsidRPr="00785A3B">
        <w:t xml:space="preserve"> et al. </w:t>
      </w:r>
      <w:r w:rsidR="0023038F" w:rsidRPr="00785A3B">
        <w:fldChar w:fldCharType="begin"/>
      </w:r>
      <w:r w:rsidR="00347943" w:rsidRPr="00785A3B">
        <w:instrText xml:space="preserve"> ADDIN ZOTERO_ITEM CSL_CITATION {"citationID":"JtDJAoaf","properties":{"formattedCitation":"(2024, S. 5)","plainCitation":"(2024, S. 5)","noteIndex":0},"citationItems":[{"id":2325,"uris":["http://zotero.org/users/14644665/items/45W65PME"],"itemData":{"id":2325,"type":"article","abstract":"Large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ocator":"5","label":"page","suppress-author":true}],"schema":"https://github.com/citation-style-language/schema/raw/master/csl-citation.json"} </w:instrText>
      </w:r>
      <w:r w:rsidR="0023038F" w:rsidRPr="00785A3B">
        <w:fldChar w:fldCharType="separate"/>
      </w:r>
      <w:r w:rsidR="00347943" w:rsidRPr="00785A3B">
        <w:rPr>
          <w:rFonts w:cs="Arial"/>
        </w:rPr>
        <w:t>(2024, S. 5)</w:t>
      </w:r>
      <w:r w:rsidR="0023038F" w:rsidRPr="00785A3B">
        <w:fldChar w:fldCharType="end"/>
      </w:r>
      <w:r w:rsidR="00477C44" w:rsidRPr="00785A3B">
        <w:t xml:space="preserve"> </w:t>
      </w:r>
      <w:r w:rsidR="00E67CD0" w:rsidRPr="00785A3B">
        <w:t>durchgeführten Untersuchungen</w:t>
      </w:r>
      <w:r w:rsidR="00473BB6" w:rsidRPr="00785A3B">
        <w:t xml:space="preserve"> </w:t>
      </w:r>
      <w:r w:rsidR="00477C44" w:rsidRPr="00785A3B">
        <w:t>für den gleichen Datensatz</w:t>
      </w:r>
      <w:r w:rsidR="00B84760" w:rsidRPr="00785A3B">
        <w:t xml:space="preserve">. </w:t>
      </w:r>
      <w:r w:rsidR="00BA3216" w:rsidRPr="00785A3B">
        <w:t>Auch wenn die Einschätzung, ab wann die Leistung des Modells ausreichend</w:t>
      </w:r>
      <w:r w:rsidR="003C79BA" w:rsidRPr="00785A3B">
        <w:t xml:space="preserve"> ist</w:t>
      </w:r>
      <w:r w:rsidR="00BA3216" w:rsidRPr="00785A3B">
        <w:t xml:space="preserve">, individuell vom konkreten Anwendungsfall </w:t>
      </w:r>
      <w:r w:rsidR="003C79BA" w:rsidRPr="00785A3B">
        <w:t>abhängt</w:t>
      </w:r>
      <w:r w:rsidR="00BA3216" w:rsidRPr="00785A3B">
        <w:t xml:space="preserve">, erscheinen die </w:t>
      </w:r>
      <w:r w:rsidR="005B55CE" w:rsidRPr="00785A3B">
        <w:t xml:space="preserve">mit der Anwendung von Prompt Engineering Techniken </w:t>
      </w:r>
      <w:r w:rsidR="00BA3216" w:rsidRPr="00785A3B">
        <w:t>erzielte</w:t>
      </w:r>
      <w:r w:rsidR="00B70A6C" w:rsidRPr="00785A3B">
        <w:t>n</w:t>
      </w:r>
      <w:r w:rsidR="00BA3216" w:rsidRPr="00785A3B">
        <w:t xml:space="preserve"> Leistungen</w:t>
      </w:r>
      <w:r w:rsidR="005B55CE" w:rsidRPr="00785A3B">
        <w:t xml:space="preserve"> als noch nicht ausreichend</w:t>
      </w:r>
      <w:r w:rsidR="001074DD" w:rsidRPr="00785A3B">
        <w:t xml:space="preserve">, </w:t>
      </w:r>
      <w:r w:rsidR="00275F26" w:rsidRPr="00785A3B">
        <w:t>um als verlässliche Alternative zu den bisherigen Ansätzen zu gelten.</w:t>
      </w:r>
      <w:r w:rsidR="008646A1" w:rsidRPr="00785A3B">
        <w:t xml:space="preserve"> </w:t>
      </w:r>
      <w:r w:rsidR="000E6735" w:rsidRPr="00785A3B">
        <w:t xml:space="preserve">Der Fokus </w:t>
      </w:r>
      <w:r w:rsidR="00473BB6" w:rsidRPr="00785A3B">
        <w:t>dieser Untersuchung</w:t>
      </w:r>
      <w:r w:rsidR="008646A1" w:rsidRPr="00785A3B">
        <w:t xml:space="preserve"> lag</w:t>
      </w:r>
      <w:r w:rsidR="00473BB6" w:rsidRPr="00785A3B">
        <w:t xml:space="preserve"> </w:t>
      </w:r>
      <w:r w:rsidR="000E6735" w:rsidRPr="00785A3B">
        <w:t>jedoch auch auf der Analyse der Effekte einzelner Prompt Engineering Techniken</w:t>
      </w:r>
      <w:r w:rsidR="00322B5C" w:rsidRPr="00785A3B">
        <w:t xml:space="preserve"> für das Argument Mining</w:t>
      </w:r>
      <w:r w:rsidR="00917341" w:rsidRPr="00785A3B">
        <w:t>.</w:t>
      </w:r>
      <w:r w:rsidR="00E67696" w:rsidRPr="00785A3B">
        <w:t xml:space="preserve"> </w:t>
      </w:r>
      <w:r w:rsidR="00322B5C" w:rsidRPr="00785A3B">
        <w:t xml:space="preserve">Hierfür </w:t>
      </w:r>
      <w:r w:rsidR="00E67696" w:rsidRPr="00785A3B">
        <w:t xml:space="preserve">konnte gezeigt werden, dass </w:t>
      </w:r>
      <w:r w:rsidR="00C057F2" w:rsidRPr="00785A3B">
        <w:t xml:space="preserve">sich die Generalisierungsfähigkeiten </w:t>
      </w:r>
      <w:r w:rsidR="00EA4D0E" w:rsidRPr="00785A3B">
        <w:t xml:space="preserve">des </w:t>
      </w:r>
      <w:r w:rsidR="00A71FE1" w:rsidRPr="00785A3B">
        <w:t>LLMs auch für solch komplexe Anwendungsfälle</w:t>
      </w:r>
      <w:r w:rsidR="00C00A5C" w:rsidRPr="00785A3B">
        <w:t xml:space="preserve"> </w:t>
      </w:r>
      <w:r w:rsidR="003D0382" w:rsidRPr="00785A3B">
        <w:t xml:space="preserve">mittels Prompt Engineering </w:t>
      </w:r>
      <w:r w:rsidR="00EA4D0E" w:rsidRPr="00785A3B">
        <w:t>gezielt steuern lassen</w:t>
      </w:r>
      <w:r w:rsidR="0080237D" w:rsidRPr="00785A3B">
        <w:t>.</w:t>
      </w:r>
      <w:r w:rsidR="00883245" w:rsidRPr="00785A3B">
        <w:t xml:space="preserve"> </w:t>
      </w:r>
      <w:r w:rsidR="00584ADB" w:rsidRPr="00785A3B">
        <w:t xml:space="preserve">Der Vorteil </w:t>
      </w:r>
      <w:r w:rsidR="009122A6" w:rsidRPr="00785A3B">
        <w:t xml:space="preserve">von </w:t>
      </w:r>
      <w:r w:rsidR="00584ADB" w:rsidRPr="00785A3B">
        <w:t>Prompt Engineering liegt darin, dass</w:t>
      </w:r>
      <w:r w:rsidR="00865CC3" w:rsidRPr="00785A3B">
        <w:t xml:space="preserve"> </w:t>
      </w:r>
      <w:r w:rsidR="00C00A5C" w:rsidRPr="00785A3B">
        <w:t>es wesentlich leichter umzusetzen</w:t>
      </w:r>
      <w:r w:rsidR="00F904C6" w:rsidRPr="00785A3B">
        <w:t xml:space="preserve"> ist im Vergleich zum Fine-Tuning oder </w:t>
      </w:r>
      <w:proofErr w:type="spellStart"/>
      <w:r w:rsidR="000216E4" w:rsidRPr="00785A3B">
        <w:t>Pre</w:t>
      </w:r>
      <w:proofErr w:type="spellEnd"/>
      <w:r w:rsidR="000216E4" w:rsidRPr="00785A3B">
        <w:t>-Training</w:t>
      </w:r>
      <w:r w:rsidR="00B232CA" w:rsidRPr="00785A3B">
        <w:t xml:space="preserve"> und sich </w:t>
      </w:r>
      <w:r w:rsidR="00F904C6" w:rsidRPr="00785A3B">
        <w:t xml:space="preserve">besonders </w:t>
      </w:r>
      <w:r w:rsidR="00EE350F" w:rsidRPr="00785A3B">
        <w:t xml:space="preserve">für </w:t>
      </w:r>
      <w:r w:rsidR="00F904C6" w:rsidRPr="00785A3B">
        <w:t>Anwendungsfälle ohne ausreichende</w:t>
      </w:r>
      <w:r w:rsidR="00966F7F" w:rsidRPr="00785A3B">
        <w:t xml:space="preserve"> Menge an annotierten Daten</w:t>
      </w:r>
      <w:r w:rsidR="00EE350F" w:rsidRPr="00785A3B">
        <w:t xml:space="preserve"> eignet</w:t>
      </w:r>
      <w:r w:rsidR="00966F7F" w:rsidRPr="00785A3B">
        <w:t>.</w:t>
      </w:r>
    </w:p>
    <w:p w14:paraId="00591F1E" w14:textId="079C7D7F" w:rsidR="007C76BA" w:rsidRDefault="005B563B" w:rsidP="00073F03">
      <w:pPr>
        <w:jc w:val="both"/>
      </w:pPr>
      <w:r>
        <w:t>Es ist zu bedenken, dass d</w:t>
      </w:r>
      <w:r w:rsidR="00C44C58" w:rsidRPr="001F3EB3">
        <w:t>ie Ergebnisse nur für d</w:t>
      </w:r>
      <w:r w:rsidR="00631ACF" w:rsidRPr="001F3EB3">
        <w:t>as</w:t>
      </w:r>
      <w:r w:rsidR="00C44C58" w:rsidRPr="001F3EB3">
        <w:t xml:space="preserve"> untersuchte LLM</w:t>
      </w:r>
      <w:r w:rsidR="00431D0D" w:rsidRPr="001F3EB3">
        <w:t xml:space="preserve"> GPT-4o mini</w:t>
      </w:r>
      <w:r>
        <w:t xml:space="preserve"> gelten</w:t>
      </w:r>
      <w:r w:rsidR="008C1788" w:rsidRPr="001F3EB3">
        <w:t xml:space="preserve">. </w:t>
      </w:r>
      <w:r w:rsidR="00E370DB" w:rsidRPr="001F3EB3">
        <w:t xml:space="preserve">Sowohl die </w:t>
      </w:r>
      <w:r w:rsidR="006F3F9D" w:rsidRPr="001F3EB3">
        <w:t>Verwendung von abweichenden Formulierungen</w:t>
      </w:r>
      <w:r w:rsidR="008C1788" w:rsidRPr="001F3EB3">
        <w:t xml:space="preserve"> in den Prompts</w:t>
      </w:r>
      <w:r w:rsidR="00F85272" w:rsidRPr="001F3EB3">
        <w:t xml:space="preserve"> </w:t>
      </w:r>
      <w:r w:rsidR="00E370DB" w:rsidRPr="001F3EB3">
        <w:t xml:space="preserve">als </w:t>
      </w:r>
      <w:r w:rsidR="001F3EB3" w:rsidRPr="001F3EB3">
        <w:t>auch d</w:t>
      </w:r>
      <w:r w:rsidR="00C93254" w:rsidRPr="001F3EB3">
        <w:t xml:space="preserve">ie Reihenfolge des Inhalts </w:t>
      </w:r>
      <w:r w:rsidR="001F3EB3" w:rsidRPr="001F3EB3">
        <w:t>können</w:t>
      </w:r>
      <w:r w:rsidR="00C93254" w:rsidRPr="001F3EB3">
        <w:t xml:space="preserve"> </w:t>
      </w:r>
      <w:r w:rsidR="00346DC1" w:rsidRPr="001F3EB3">
        <w:t>zu unterschiedlichen Antworten</w:t>
      </w:r>
      <w:r w:rsidR="00E601C5" w:rsidRPr="001F3EB3">
        <w:t xml:space="preserve"> des LLMs</w:t>
      </w:r>
      <w:r w:rsidR="00C93254" w:rsidRPr="001F3EB3">
        <w:t xml:space="preserve"> führen</w:t>
      </w:r>
      <w:r w:rsidR="00E601C5" w:rsidRPr="001F3EB3">
        <w:t xml:space="preserve"> </w:t>
      </w:r>
      <w:r w:rsidR="00E601C5" w:rsidRPr="001F3EB3">
        <w:fldChar w:fldCharType="begin"/>
      </w:r>
      <w:r w:rsidR="005A6983" w:rsidRPr="001F3EB3">
        <w:instrText xml:space="preserve"> ADDIN ZOTERO_ITEM CSL_CITATION {"citationID":"2D9zrrUx","properties":{"formattedCitation":"(Google, 2024)","plainCitation":"(Google, 2024)","noteIndex":0},"citationItems":[{"id":1988,"uris":["http://zotero.org/users/14644665/items/V5NQ4V7L"],"itemData":{"id":1988,"type":"webpage","abstract":"Gemini API docs","language":"en","title":"Prompt design strategies","URL":"https://ai.google.dev/gemini-api/docs/prompting-strategies","author":[{"family":"Google","given":""}],"accessed":{"date-parts":[["2024",12,23]]},"issued":{"date-parts":[["2024"]]}}}],"schema":"https://github.com/citation-style-language/schema/raw/master/csl-citation.json"} </w:instrText>
      </w:r>
      <w:r w:rsidR="00E601C5" w:rsidRPr="001F3EB3">
        <w:fldChar w:fldCharType="separate"/>
      </w:r>
      <w:r w:rsidR="005A6983" w:rsidRPr="001F3EB3">
        <w:rPr>
          <w:rFonts w:cs="Arial"/>
        </w:rPr>
        <w:t>(Google, 2024)</w:t>
      </w:r>
      <w:r w:rsidR="00E601C5" w:rsidRPr="001F3EB3">
        <w:fldChar w:fldCharType="end"/>
      </w:r>
      <w:r w:rsidR="00E601C5" w:rsidRPr="001F3EB3">
        <w:t>.</w:t>
      </w:r>
      <w:r w:rsidR="00C93254" w:rsidRPr="001F3EB3">
        <w:t xml:space="preserve"> Die Ergebnisse beziehen sich folglich auf die </w:t>
      </w:r>
      <w:r w:rsidR="00C93254" w:rsidRPr="001F3EB3">
        <w:lastRenderedPageBreak/>
        <w:t>dargestellten Prompt Templates.</w:t>
      </w:r>
      <w:r w:rsidR="00E601C5" w:rsidRPr="001F3EB3">
        <w:t xml:space="preserve"> </w:t>
      </w:r>
      <w:r w:rsidR="00FD5C53" w:rsidRPr="001F3EB3">
        <w:t>Der Datensatz enthält lediglich argumentative Aufsätze</w:t>
      </w:r>
      <w:r w:rsidR="003D5111" w:rsidRPr="001F3EB3">
        <w:t xml:space="preserve"> in englischer Sprache</w:t>
      </w:r>
      <w:r w:rsidR="00201BE0" w:rsidRPr="001F3EB3">
        <w:t>, weshalb die</w:t>
      </w:r>
      <w:r w:rsidR="005B637D" w:rsidRPr="001F3EB3">
        <w:t xml:space="preserve"> </w:t>
      </w:r>
      <w:r w:rsidR="00201BE0" w:rsidRPr="001F3EB3">
        <w:t xml:space="preserve">Prompts auch </w:t>
      </w:r>
      <w:r w:rsidR="005B637D" w:rsidRPr="001F3EB3">
        <w:t>nur Beispiele von argumentativen Aufsätzen beinhalten</w:t>
      </w:r>
      <w:r w:rsidR="00FD5C53" w:rsidRPr="001F3EB3">
        <w:t xml:space="preserve">. </w:t>
      </w:r>
      <w:r w:rsidR="00B23274" w:rsidRPr="001F3EB3">
        <w:t>Die Prompts sind somit vermutlich nicht domänenunabhängig anwendbar.</w:t>
      </w:r>
      <w:r w:rsidR="00C5632C">
        <w:t xml:space="preserve"> </w:t>
      </w:r>
      <w:r w:rsidR="003E195D" w:rsidRPr="002E2274">
        <w:t xml:space="preserve">Trotz der zuvor beschriebenen Einschränkungen gibt die </w:t>
      </w:r>
      <w:r w:rsidR="00776D09" w:rsidRPr="002E2274">
        <w:t xml:space="preserve">vorliegende Untersuchung Aufschluss darüber, wie leistungsfähig LLMs für das Argument Mining bei überzeugenden Aufsätzen sind und welche der betrachteten Prompt Engineering Techniken in diesem Zusammenhang die besten Ergebnisse liefern. Die Untersuchung trägt damit sowohl zur Weiterentwicklung der Forschung auf dem Gebiet des Argument </w:t>
      </w:r>
      <w:proofErr w:type="spellStart"/>
      <w:r w:rsidR="00776D09" w:rsidRPr="002E2274">
        <w:t>Minings</w:t>
      </w:r>
      <w:proofErr w:type="spellEnd"/>
      <w:r w:rsidR="00776D09" w:rsidRPr="002E2274">
        <w:t xml:space="preserve"> als auch zur praktischen Anwendung von LLMs in realen Anwendungsfällen bei. </w:t>
      </w:r>
      <w:r w:rsidR="002B0A1B" w:rsidRPr="002E2274">
        <w:t xml:space="preserve">Auf Grundlage </w:t>
      </w:r>
      <w:r w:rsidR="00AC24FD" w:rsidRPr="002E2274">
        <w:t xml:space="preserve">dieser Ergebnisse </w:t>
      </w:r>
      <w:r w:rsidR="00726BC7" w:rsidRPr="002E2274">
        <w:t xml:space="preserve">können </w:t>
      </w:r>
      <w:r w:rsidR="00192709" w:rsidRPr="002E2274">
        <w:t xml:space="preserve">weitere Untersuchungen </w:t>
      </w:r>
      <w:r w:rsidR="00726BC7" w:rsidRPr="002E2274">
        <w:t>anschließen.</w:t>
      </w:r>
      <w:r w:rsidR="00AB5344" w:rsidRPr="002E2274">
        <w:t xml:space="preserve"> </w:t>
      </w:r>
      <w:r w:rsidR="00205D30" w:rsidRPr="002E2274">
        <w:t>Im Sinne der Optimierung des LLMs</w:t>
      </w:r>
      <w:r w:rsidR="00DF101D" w:rsidRPr="002E2274">
        <w:t xml:space="preserve"> </w:t>
      </w:r>
      <w:r w:rsidR="00205D30" w:rsidRPr="002E2274">
        <w:t xml:space="preserve">und unter der Voraussetzung, dass </w:t>
      </w:r>
      <w:r w:rsidR="00B005E8" w:rsidRPr="002E2274">
        <w:t>ein ausreichend großer Datensatz vorliegt</w:t>
      </w:r>
      <w:r w:rsidR="00205D30" w:rsidRPr="002E2274">
        <w:t>,</w:t>
      </w:r>
      <w:r w:rsidR="00B005E8" w:rsidRPr="002E2274">
        <w:t xml:space="preserve"> könnte </w:t>
      </w:r>
      <w:r w:rsidR="002B72E3" w:rsidRPr="002E2274">
        <w:t xml:space="preserve">ein </w:t>
      </w:r>
      <w:r w:rsidR="00B005E8" w:rsidRPr="002E2274">
        <w:t xml:space="preserve">Fine-Tuning </w:t>
      </w:r>
      <w:r w:rsidR="002B72E3" w:rsidRPr="002E2274">
        <w:t xml:space="preserve">des </w:t>
      </w:r>
      <w:r w:rsidR="00B005E8" w:rsidRPr="002E2274">
        <w:t>LLM</w:t>
      </w:r>
      <w:r w:rsidR="00BC22DB" w:rsidRPr="002E2274">
        <w:t>s</w:t>
      </w:r>
      <w:r w:rsidR="00B005E8" w:rsidRPr="002E2274">
        <w:t xml:space="preserve"> </w:t>
      </w:r>
      <w:r w:rsidR="002B72E3" w:rsidRPr="002E2274">
        <w:t>vorgenommen werden</w:t>
      </w:r>
      <w:r w:rsidR="00752209" w:rsidRPr="002E2274">
        <w:t>.</w:t>
      </w:r>
      <w:r w:rsidR="00BE242E" w:rsidRPr="002E2274">
        <w:t xml:space="preserve"> Im Sinne der Kontextoptimierung </w:t>
      </w:r>
      <w:r w:rsidR="00592111" w:rsidRPr="002E2274">
        <w:t>könnte</w:t>
      </w:r>
      <w:r w:rsidR="0066407B" w:rsidRPr="002E2274">
        <w:t xml:space="preserve"> hingegen</w:t>
      </w:r>
      <w:r w:rsidR="00592111" w:rsidRPr="002E2274">
        <w:t xml:space="preserve"> </w:t>
      </w:r>
      <w:r w:rsidR="0069005C" w:rsidRPr="002E2274">
        <w:t>die Einb</w:t>
      </w:r>
      <w:r w:rsidR="000446C4" w:rsidRPr="002E2274">
        <w:t xml:space="preserve">indung von </w:t>
      </w:r>
      <w:r w:rsidR="00382649" w:rsidRPr="002E2274">
        <w:t xml:space="preserve">externen Quellen </w:t>
      </w:r>
      <w:r w:rsidR="0066407B" w:rsidRPr="002E2274">
        <w:t>implementiert werden,</w:t>
      </w:r>
      <w:r w:rsidR="0073689A" w:rsidRPr="002E2274">
        <w:t xml:space="preserve"> um dem LLM relevante Informatione</w:t>
      </w:r>
      <w:r w:rsidR="00111B01" w:rsidRPr="002E2274">
        <w:t>n</w:t>
      </w:r>
      <w:r w:rsidR="0073689A" w:rsidRPr="002E2274">
        <w:t xml:space="preserve"> wie </w:t>
      </w:r>
      <w:r w:rsidR="00111B01" w:rsidRPr="002E2274">
        <w:t xml:space="preserve">beispielsweise </w:t>
      </w:r>
      <w:r w:rsidR="0073689A" w:rsidRPr="002E2274">
        <w:t>die Annotationsrichtlinien zur Verfügung zu stellen</w:t>
      </w:r>
      <w:r w:rsidR="00B905D8" w:rsidRPr="002E2274">
        <w:t>.</w:t>
      </w:r>
      <w:r w:rsidR="00226354" w:rsidRPr="002E2274">
        <w:t xml:space="preserve"> </w:t>
      </w:r>
      <w:r w:rsidR="003A5C7E" w:rsidRPr="002E2274">
        <w:t xml:space="preserve">Auch die Verbesserung der Aufgabenbeschreibung beispielsweise anhand von strukturellen sowie kontextuellen Informationen oder der dynamischen Auswahl der Beispiele </w:t>
      </w:r>
      <w:r w:rsidR="00D55531" w:rsidRPr="002E2274">
        <w:t xml:space="preserve">in Abhängigkeit </w:t>
      </w:r>
      <w:r w:rsidR="003A5C7E" w:rsidRPr="002E2274">
        <w:t>des Eingabetextes</w:t>
      </w:r>
      <w:r w:rsidR="00287E07" w:rsidRPr="002E2274">
        <w:t>,</w:t>
      </w:r>
      <w:r w:rsidR="003A5C7E" w:rsidRPr="002E2274">
        <w:t xml:space="preserve"> wie </w:t>
      </w:r>
      <w:r w:rsidR="002C2A5A" w:rsidRPr="002E2274">
        <w:t>in</w:t>
      </w:r>
      <w:r w:rsidR="003A5C7E" w:rsidRPr="002E2274">
        <w:t xml:space="preserve"> </w:t>
      </w:r>
      <w:proofErr w:type="spellStart"/>
      <w:r w:rsidR="003A5C7E" w:rsidRPr="002E2274">
        <w:t>Cabessa</w:t>
      </w:r>
      <w:proofErr w:type="spellEnd"/>
      <w:r w:rsidR="003A5C7E" w:rsidRPr="002E2274">
        <w:t xml:space="preserve"> et al. </w:t>
      </w:r>
      <w:r w:rsidR="003A5C7E" w:rsidRPr="002E2274">
        <w:fldChar w:fldCharType="begin"/>
      </w:r>
      <w:r w:rsidR="003A5C7E" w:rsidRPr="002E2274">
        <w:instrText xml:space="preserve"> ADDIN ZOTERO_ITEM CSL_CITATION {"citationID":"vN7CSQui","properties":{"formattedCitation":"(2024)","plainCitation":"(2024)","noteIndex":0},"citationItems":[{"id":2325,"uris":["http://zotero.org/users/14644665/items/45W65PME"],"itemData":{"id":2325,"type":"article","abstract":"Large Language Models (LLMs) have become ubiquitous in NLP and deep learning. In-Context Learning (ICL) has been suggested as a bridging paradigm between the training-free and fine-tuning LLMs settings. In ICL, an LLM is conditioned to solve tasks by means of a few solved demonstration examples included as prompt. Argument Mining (AM) aims to extract the complex argumentative structure of a text, and Argument Type Classification (ATC) is an essential sub-task of AM. We introduce an ICL strategy for ATC combining kNN-based examples selection and majority vote ensembling. In the training-free ICL setting, we show that GPT-4 is able to leverage relevant information from only a few demonstration examples and achieve very competitive classification accuracy on ATC. We further set up a fine-tuning strategy incorporating well-crafted structural features given directly in textual form. In this setting, GPT-3.5 achieves state-of-the-art performance on ATC. Overall, these results emphasize the emergent ability of LLMs to grasp global discursive flow in raw text in both off-the-shelf and fine-tuned setups.","DOI":"10.48550/arXiv.2406.06699","language":"en","note":"arXiv:2406.06699 [cs]","number":"arXiv:2406.06699","publisher":"arXiv","source":"arXiv.org","title":"In-Context Learning and Fine-Tuning GPT for Argument Mining","URL":"http://arxiv.org/abs/2406.06699","author":[{"family":"Cabessa","given":"Jérémie"},{"family":"Hernault","given":"Hugo"},{"family":"Mushtaq","given":"Umer"}],"accessed":{"date-parts":[["2025",1,31]]},"issued":{"date-parts":[["2024",6,10]]}},"label":"page","suppress-author":true}],"schema":"https://github.com/citation-style-language/schema/raw/master/csl-citation.json"} </w:instrText>
      </w:r>
      <w:r w:rsidR="003A5C7E" w:rsidRPr="002E2274">
        <w:fldChar w:fldCharType="separate"/>
      </w:r>
      <w:r w:rsidR="003A5C7E" w:rsidRPr="002E2274">
        <w:rPr>
          <w:rFonts w:cs="Arial"/>
        </w:rPr>
        <w:t>(2024)</w:t>
      </w:r>
      <w:r w:rsidR="003A5C7E" w:rsidRPr="002E2274">
        <w:fldChar w:fldCharType="end"/>
      </w:r>
      <w:r w:rsidR="003A5C7E" w:rsidRPr="002E2274">
        <w:t xml:space="preserve"> </w:t>
      </w:r>
      <w:r w:rsidR="002C2A5A" w:rsidRPr="002E2274">
        <w:t>durchgeführt wurde</w:t>
      </w:r>
      <w:r w:rsidR="00581975" w:rsidRPr="002E2274">
        <w:t xml:space="preserve">, </w:t>
      </w:r>
      <w:r w:rsidR="005A3308" w:rsidRPr="002E2274">
        <w:t>könnte dazu beitragen, die Leistung des LLMs weiter zu steigern.</w:t>
      </w:r>
      <w:r w:rsidR="00D21A3A" w:rsidRPr="002E2274">
        <w:t xml:space="preserve"> </w:t>
      </w:r>
      <w:r w:rsidR="006E4E73" w:rsidRPr="002E2274">
        <w:t>Sollte</w:t>
      </w:r>
      <w:r w:rsidR="006616B0" w:rsidRPr="002E2274">
        <w:t>n die</w:t>
      </w:r>
      <w:r w:rsidR="00226354" w:rsidRPr="002E2274">
        <w:t>se</w:t>
      </w:r>
      <w:r w:rsidR="006616B0" w:rsidRPr="002E2274">
        <w:t xml:space="preserve"> </w:t>
      </w:r>
      <w:r w:rsidR="00226354" w:rsidRPr="002E2274">
        <w:t xml:space="preserve">Ansätze </w:t>
      </w:r>
      <w:r w:rsidR="006616B0" w:rsidRPr="002E2274">
        <w:t xml:space="preserve">nicht möglich sein, ist die </w:t>
      </w:r>
      <w:r w:rsidR="006E4E73" w:rsidRPr="002E2274">
        <w:t>Untersuchung weiterer</w:t>
      </w:r>
      <w:r w:rsidR="00112061" w:rsidRPr="002E2274">
        <w:t xml:space="preserve">, leistungsstärkerer </w:t>
      </w:r>
      <w:r w:rsidR="006E4E73" w:rsidRPr="002E2274">
        <w:t xml:space="preserve">LLMs </w:t>
      </w:r>
      <w:r w:rsidR="006616B0" w:rsidRPr="002E2274">
        <w:t>ebenfalls ein</w:t>
      </w:r>
      <w:r w:rsidR="00EC614D" w:rsidRPr="002E2274">
        <w:t xml:space="preserve"> vielversprechender Ansatz</w:t>
      </w:r>
      <w:r w:rsidR="006E4E73" w:rsidRPr="002E2274">
        <w:t>.</w:t>
      </w:r>
      <w:r w:rsidR="002D6B38" w:rsidRPr="002E2274">
        <w:t xml:space="preserve"> Diese sind </w:t>
      </w:r>
      <w:r w:rsidR="002A504E" w:rsidRPr="002E2274">
        <w:t xml:space="preserve">zum aktuellen Zeitpunkt </w:t>
      </w:r>
      <w:r w:rsidR="002D6B38" w:rsidRPr="002E2274">
        <w:t xml:space="preserve">vermutlich jedoch </w:t>
      </w:r>
      <w:r w:rsidR="00467BB0" w:rsidRPr="002E2274">
        <w:t>kostenintensiver.</w:t>
      </w:r>
      <w:r w:rsidR="004A73FD" w:rsidRPr="002E2274">
        <w:t xml:space="preserve"> </w:t>
      </w:r>
      <w:r w:rsidR="00456430" w:rsidRPr="002E2274">
        <w:t xml:space="preserve">Sofern </w:t>
      </w:r>
      <w:r w:rsidR="00D21A3A" w:rsidRPr="002E2274">
        <w:t>ein</w:t>
      </w:r>
      <w:r w:rsidR="00456430" w:rsidRPr="002E2274">
        <w:t xml:space="preserve"> LLM </w:t>
      </w:r>
      <w:r w:rsidR="00B905D8" w:rsidRPr="002E2274">
        <w:t xml:space="preserve">dann </w:t>
      </w:r>
      <w:r w:rsidR="00456430" w:rsidRPr="002E2274">
        <w:t>eine ausreichende Performance erzielt, wäre es interessant</w:t>
      </w:r>
      <w:r w:rsidR="00A84CD7" w:rsidRPr="002E2274">
        <w:t>,</w:t>
      </w:r>
      <w:r w:rsidR="00456430" w:rsidRPr="002E2274">
        <w:t xml:space="preserve"> </w:t>
      </w:r>
      <w:r w:rsidR="00474CA4" w:rsidRPr="002E2274">
        <w:t xml:space="preserve">darauf </w:t>
      </w:r>
      <w:r w:rsidR="00456430" w:rsidRPr="002E2274">
        <w:t xml:space="preserve">aufbauend </w:t>
      </w:r>
      <w:r w:rsidR="00893143" w:rsidRPr="002E2274">
        <w:t xml:space="preserve">den Ansatz so weiterzuentwickeln, dass die </w:t>
      </w:r>
      <w:r w:rsidR="003228A7" w:rsidRPr="002E2274">
        <w:t>Argumentationsstrukturen in Strukt</w:t>
      </w:r>
      <w:r w:rsidR="00AB38A4" w:rsidRPr="002E2274">
        <w:t xml:space="preserve">urdiagramme </w:t>
      </w:r>
      <w:r w:rsidR="00893143" w:rsidRPr="002E2274">
        <w:t xml:space="preserve">überführt </w:t>
      </w:r>
      <w:r w:rsidR="00AB38A4" w:rsidRPr="002E2274">
        <w:t xml:space="preserve">werden, um die </w:t>
      </w:r>
      <w:r w:rsidR="00893143" w:rsidRPr="002E2274">
        <w:t xml:space="preserve">extrahierte Argumentation </w:t>
      </w:r>
      <w:r w:rsidR="00AB38A4" w:rsidRPr="002E2274">
        <w:t>visuell leicht verständlich aufzuarbeiten.</w:t>
      </w:r>
      <w:r w:rsidR="00200D59" w:rsidRPr="002E2274">
        <w:t xml:space="preserve"> </w:t>
      </w:r>
      <w:r w:rsidR="00A32669" w:rsidRPr="002E2274">
        <w:t xml:space="preserve">Auch die </w:t>
      </w:r>
      <w:r w:rsidR="00AE029F" w:rsidRPr="002E2274">
        <w:t xml:space="preserve">Betrachtung </w:t>
      </w:r>
      <w:r w:rsidR="00A32669" w:rsidRPr="002E2274">
        <w:t>weitere</w:t>
      </w:r>
      <w:r w:rsidR="00B477B2" w:rsidRPr="002E2274">
        <w:t>r</w:t>
      </w:r>
      <w:r w:rsidR="00A32669" w:rsidRPr="002E2274">
        <w:t xml:space="preserve"> Sprachen</w:t>
      </w:r>
      <w:r w:rsidR="00AE029F" w:rsidRPr="002E2274">
        <w:t xml:space="preserve"> </w:t>
      </w:r>
      <w:r w:rsidR="00B753B8" w:rsidRPr="002E2274">
        <w:t>oder andere</w:t>
      </w:r>
      <w:r w:rsidR="00B477B2" w:rsidRPr="002E2274">
        <w:t>r</w:t>
      </w:r>
      <w:r w:rsidR="00B753B8" w:rsidRPr="002E2274">
        <w:t xml:space="preserve"> argumentative</w:t>
      </w:r>
      <w:r w:rsidR="00B477B2" w:rsidRPr="002E2274">
        <w:t>r</w:t>
      </w:r>
      <w:r w:rsidR="00B753B8" w:rsidRPr="002E2274">
        <w:t xml:space="preserve"> Texte </w:t>
      </w:r>
      <w:r w:rsidR="00207250" w:rsidRPr="002E2274">
        <w:t xml:space="preserve">aus unterschiedlichen Domänen </w:t>
      </w:r>
      <w:r w:rsidR="00AE029F" w:rsidRPr="002E2274">
        <w:t>ist denkbar.</w:t>
      </w:r>
      <w:r w:rsidR="002379BD">
        <w:br w:type="page"/>
      </w:r>
    </w:p>
    <w:p w14:paraId="760B742C" w14:textId="5D761072" w:rsidR="00EC6426" w:rsidRDefault="00EC6426" w:rsidP="00EC6426">
      <w:pPr>
        <w:pStyle w:val="berschrift1"/>
      </w:pPr>
      <w:bookmarkStart w:id="138" w:name="_Toc189404918"/>
      <w:commentRangeStart w:id="139"/>
      <w:r>
        <w:lastRenderedPageBreak/>
        <w:t>Quellenv</w:t>
      </w:r>
      <w:commentRangeEnd w:id="139"/>
      <w:r w:rsidR="000A16D0">
        <w:rPr>
          <w:rStyle w:val="Kommentarzeichen"/>
          <w:rFonts w:eastAsiaTheme="minorHAnsi" w:cstheme="minorBidi"/>
        </w:rPr>
        <w:commentReference w:id="139"/>
      </w:r>
      <w:r>
        <w:t>erzeichnis</w:t>
      </w:r>
      <w:bookmarkEnd w:id="138"/>
    </w:p>
    <w:p w14:paraId="36EB7B32" w14:textId="77777777" w:rsidR="00491597" w:rsidRPr="00491597" w:rsidRDefault="002F409C" w:rsidP="00491597">
      <w:pPr>
        <w:pStyle w:val="Literaturverzeichnis"/>
        <w:rPr>
          <w:rFonts w:cs="Arial"/>
          <w:lang w:val="en-US"/>
        </w:rPr>
      </w:pPr>
      <w:r>
        <w:fldChar w:fldCharType="begin"/>
      </w:r>
      <w:r w:rsidR="00491597">
        <w:rPr>
          <w:lang w:val="en-US"/>
        </w:rPr>
        <w:instrText xml:space="preserve"> ADDIN ZOTERO_BIBL {"uncited":[],"omitted":[],"custom":[]} CSL_BIBLIOGRAPHY </w:instrText>
      </w:r>
      <w:r>
        <w:fldChar w:fldCharType="separate"/>
      </w:r>
      <w:r w:rsidR="00491597" w:rsidRPr="00491597">
        <w:rPr>
          <w:rFonts w:cs="Arial"/>
          <w:lang w:val="en-US"/>
        </w:rPr>
        <w:t xml:space="preserve">Anadkat, S. (2023). </w:t>
      </w:r>
      <w:r w:rsidR="00491597" w:rsidRPr="00491597">
        <w:rPr>
          <w:rFonts w:cs="Arial"/>
          <w:i/>
          <w:iCs/>
          <w:lang w:val="en-US"/>
        </w:rPr>
        <w:t xml:space="preserve">How to make your completions </w:t>
      </w:r>
      <w:proofErr w:type="gramStart"/>
      <w:r w:rsidR="00491597" w:rsidRPr="00491597">
        <w:rPr>
          <w:rFonts w:cs="Arial"/>
          <w:i/>
          <w:iCs/>
          <w:lang w:val="en-US"/>
        </w:rPr>
        <w:t>outputs</w:t>
      </w:r>
      <w:proofErr w:type="gramEnd"/>
      <w:r w:rsidR="00491597" w:rsidRPr="00491597">
        <w:rPr>
          <w:rFonts w:cs="Arial"/>
          <w:i/>
          <w:iCs/>
          <w:lang w:val="en-US"/>
        </w:rPr>
        <w:t xml:space="preserve"> consistent with the new seed parameter</w:t>
      </w:r>
      <w:r w:rsidR="00491597" w:rsidRPr="00491597">
        <w:rPr>
          <w:rFonts w:cs="Arial"/>
          <w:lang w:val="en-US"/>
        </w:rPr>
        <w:t>. https://cookbook.openai.com/examples/reproducible_outputs_with_the_seed_parameter</w:t>
      </w:r>
    </w:p>
    <w:p w14:paraId="02E1F27A" w14:textId="77777777" w:rsidR="00491597" w:rsidRPr="00491597" w:rsidRDefault="00491597" w:rsidP="00491597">
      <w:pPr>
        <w:pStyle w:val="Literaturverzeichnis"/>
        <w:rPr>
          <w:rFonts w:cs="Arial"/>
          <w:lang w:val="en-US"/>
        </w:rPr>
      </w:pPr>
      <w:r w:rsidRPr="00491597">
        <w:rPr>
          <w:rFonts w:cs="Arial"/>
          <w:lang w:val="en-US"/>
        </w:rPr>
        <w:t xml:space="preserve">Brown, T. B., Mann, B., Ryder, N., Subbiah, M., Kaplan, J., Dhariwal, P., Neelakantan, A., Shyam, P., Sastry, G., Askell, A., Agarwal, S., Herbert-Voss, A., Krueger, G., Henighan, T., Child, R., Ramesh, A., Ziegler, D. M., Wu, J., Winter, C., … Amodei, D. (2020). </w:t>
      </w:r>
      <w:r w:rsidRPr="00491597">
        <w:rPr>
          <w:rFonts w:cs="Arial"/>
          <w:i/>
          <w:iCs/>
          <w:lang w:val="en-US"/>
        </w:rPr>
        <w:t>Language Models are Few-Shot Learners</w:t>
      </w:r>
      <w:r w:rsidRPr="00491597">
        <w:rPr>
          <w:rFonts w:cs="Arial"/>
          <w:lang w:val="en-US"/>
        </w:rPr>
        <w:t xml:space="preserve"> (arXiv:2005.14165). </w:t>
      </w:r>
      <w:proofErr w:type="spellStart"/>
      <w:r w:rsidRPr="00491597">
        <w:rPr>
          <w:rFonts w:cs="Arial"/>
          <w:lang w:val="en-US"/>
        </w:rPr>
        <w:t>arXiv</w:t>
      </w:r>
      <w:proofErr w:type="spellEnd"/>
      <w:r w:rsidRPr="00491597">
        <w:rPr>
          <w:rFonts w:cs="Arial"/>
          <w:lang w:val="en-US"/>
        </w:rPr>
        <w:t>. http://arxiv.org/abs/2005.14165</w:t>
      </w:r>
    </w:p>
    <w:p w14:paraId="311FE679" w14:textId="77777777" w:rsidR="00491597" w:rsidRPr="00491597" w:rsidRDefault="00491597" w:rsidP="00491597">
      <w:pPr>
        <w:pStyle w:val="Literaturverzeichnis"/>
        <w:rPr>
          <w:rFonts w:cs="Arial"/>
          <w:lang w:val="en-US"/>
        </w:rPr>
      </w:pPr>
      <w:r w:rsidRPr="00491597">
        <w:rPr>
          <w:rFonts w:cs="Arial"/>
          <w:lang w:val="en-US"/>
        </w:rPr>
        <w:t xml:space="preserve">Bruce, P. C., Bruce, A., &amp; </w:t>
      </w:r>
      <w:proofErr w:type="spellStart"/>
      <w:r w:rsidRPr="00491597">
        <w:rPr>
          <w:rFonts w:cs="Arial"/>
          <w:lang w:val="en-US"/>
        </w:rPr>
        <w:t>Gedeck</w:t>
      </w:r>
      <w:proofErr w:type="spellEnd"/>
      <w:r w:rsidRPr="00491597">
        <w:rPr>
          <w:rFonts w:cs="Arial"/>
          <w:lang w:val="en-US"/>
        </w:rPr>
        <w:t xml:space="preserve">, P. (2020). </w:t>
      </w:r>
      <w:r w:rsidRPr="00491597">
        <w:rPr>
          <w:rFonts w:cs="Arial"/>
          <w:i/>
          <w:iCs/>
          <w:lang w:val="en-US"/>
        </w:rPr>
        <w:t>Practical statistics for data scientists: 50+ essential concepts using R and Python</w:t>
      </w:r>
      <w:r w:rsidRPr="00491597">
        <w:rPr>
          <w:rFonts w:cs="Arial"/>
          <w:lang w:val="en-US"/>
        </w:rPr>
        <w:t xml:space="preserve"> (2. </w:t>
      </w:r>
      <w:proofErr w:type="spellStart"/>
      <w:r w:rsidRPr="00491597">
        <w:rPr>
          <w:rFonts w:cs="Arial"/>
          <w:lang w:val="en-US"/>
        </w:rPr>
        <w:t>Aufl</w:t>
      </w:r>
      <w:proofErr w:type="spellEnd"/>
      <w:r w:rsidRPr="00491597">
        <w:rPr>
          <w:rFonts w:cs="Arial"/>
          <w:lang w:val="en-US"/>
        </w:rPr>
        <w:t>.). O’Reilly Media, Inc.</w:t>
      </w:r>
    </w:p>
    <w:p w14:paraId="2FD9739F" w14:textId="77777777" w:rsidR="00491597" w:rsidRPr="00491597" w:rsidRDefault="00491597" w:rsidP="00491597">
      <w:pPr>
        <w:pStyle w:val="Literaturverzeichnis"/>
        <w:rPr>
          <w:rFonts w:cs="Arial"/>
          <w:lang w:val="en-US"/>
        </w:rPr>
      </w:pPr>
      <w:proofErr w:type="spellStart"/>
      <w:r w:rsidRPr="00491597">
        <w:rPr>
          <w:rFonts w:cs="Arial"/>
          <w:lang w:val="en-US"/>
        </w:rPr>
        <w:t>Cabessa</w:t>
      </w:r>
      <w:proofErr w:type="spellEnd"/>
      <w:r w:rsidRPr="00491597">
        <w:rPr>
          <w:rFonts w:cs="Arial"/>
          <w:lang w:val="en-US"/>
        </w:rPr>
        <w:t xml:space="preserve">, J., </w:t>
      </w:r>
      <w:proofErr w:type="spellStart"/>
      <w:r w:rsidRPr="00491597">
        <w:rPr>
          <w:rFonts w:cs="Arial"/>
          <w:lang w:val="en-US"/>
        </w:rPr>
        <w:t>Hernault</w:t>
      </w:r>
      <w:proofErr w:type="spellEnd"/>
      <w:r w:rsidRPr="00491597">
        <w:rPr>
          <w:rFonts w:cs="Arial"/>
          <w:lang w:val="en-US"/>
        </w:rPr>
        <w:t xml:space="preserve">, H., &amp; Mushtaq, U. (2024). </w:t>
      </w:r>
      <w:r w:rsidRPr="00491597">
        <w:rPr>
          <w:rFonts w:cs="Arial"/>
          <w:i/>
          <w:iCs/>
          <w:lang w:val="en-US"/>
        </w:rPr>
        <w:t>In-Context Learning and Fine-Tuning GPT for Argument Mining</w:t>
      </w:r>
      <w:r w:rsidRPr="00491597">
        <w:rPr>
          <w:rFonts w:cs="Arial"/>
          <w:lang w:val="en-US"/>
        </w:rPr>
        <w:t xml:space="preserve"> (arXiv:2406.06699). </w:t>
      </w:r>
      <w:proofErr w:type="spellStart"/>
      <w:r w:rsidRPr="00491597">
        <w:rPr>
          <w:rFonts w:cs="Arial"/>
          <w:lang w:val="en-US"/>
        </w:rPr>
        <w:t>arXiv</w:t>
      </w:r>
      <w:proofErr w:type="spellEnd"/>
      <w:r w:rsidRPr="00491597">
        <w:rPr>
          <w:rFonts w:cs="Arial"/>
          <w:lang w:val="en-US"/>
        </w:rPr>
        <w:t>. https://doi.org/10.48550/arXiv.2406.06699</w:t>
      </w:r>
    </w:p>
    <w:p w14:paraId="44356611" w14:textId="77777777" w:rsidR="00491597" w:rsidRPr="00491597" w:rsidRDefault="00491597" w:rsidP="00491597">
      <w:pPr>
        <w:pStyle w:val="Literaturverzeichnis"/>
        <w:rPr>
          <w:rFonts w:cs="Arial"/>
          <w:lang w:val="en-US"/>
        </w:rPr>
      </w:pPr>
      <w:r w:rsidRPr="00491597">
        <w:rPr>
          <w:rFonts w:cs="Arial"/>
          <w:lang w:val="en-US"/>
        </w:rPr>
        <w:t xml:space="preserve">Cabrio, E., &amp; Villata, S. (2018). Five Years of Argument Mining: A Data-driven Analysis. </w:t>
      </w:r>
      <w:r w:rsidRPr="00491597">
        <w:rPr>
          <w:rFonts w:cs="Arial"/>
          <w:i/>
          <w:iCs/>
          <w:lang w:val="en-US"/>
        </w:rPr>
        <w:t>Proceedings of the Twenty-Seventh International Joint Conference on Artificial Intelligence</w:t>
      </w:r>
      <w:r w:rsidRPr="00491597">
        <w:rPr>
          <w:rFonts w:cs="Arial"/>
          <w:lang w:val="en-US"/>
        </w:rPr>
        <w:t>, 5427–5433. https://doi.org/10.24963/ijcai.2018/766</w:t>
      </w:r>
    </w:p>
    <w:p w14:paraId="4F9962B5" w14:textId="77777777" w:rsidR="00491597" w:rsidRPr="00491597" w:rsidRDefault="00491597" w:rsidP="00491597">
      <w:pPr>
        <w:pStyle w:val="Literaturverzeichnis"/>
        <w:rPr>
          <w:rFonts w:cs="Arial"/>
          <w:lang w:val="en-US"/>
        </w:rPr>
      </w:pPr>
      <w:r w:rsidRPr="00491597">
        <w:rPr>
          <w:rFonts w:cs="Arial"/>
          <w:lang w:val="en-US"/>
        </w:rPr>
        <w:t xml:space="preserve">Chen, B., &amp; Cherry, C. (2014). A Systematic Comparison of Smoothing Techniques for Sentence-Level BLEU. </w:t>
      </w:r>
      <w:r w:rsidRPr="00491597">
        <w:rPr>
          <w:rFonts w:cs="Arial"/>
          <w:i/>
          <w:iCs/>
          <w:lang w:val="en-US"/>
        </w:rPr>
        <w:t>Proceedings of the Ninth Workshop on Statistical Machine Translation</w:t>
      </w:r>
      <w:r w:rsidRPr="00491597">
        <w:rPr>
          <w:rFonts w:cs="Arial"/>
          <w:lang w:val="en-US"/>
        </w:rPr>
        <w:t>, 362–367. https://doi.org/10.3115/v1/W14-3346</w:t>
      </w:r>
    </w:p>
    <w:p w14:paraId="4A6C8D00" w14:textId="77777777" w:rsidR="00491597" w:rsidRPr="00491597" w:rsidRDefault="00491597" w:rsidP="00491597">
      <w:pPr>
        <w:pStyle w:val="Literaturverzeichnis"/>
        <w:rPr>
          <w:rFonts w:cs="Arial"/>
          <w:lang w:val="en-US"/>
        </w:rPr>
      </w:pPr>
      <w:r w:rsidRPr="00491597">
        <w:rPr>
          <w:rFonts w:cs="Arial"/>
          <w:lang w:val="en-US"/>
        </w:rPr>
        <w:t xml:space="preserve">Cheng, L., Bing, L., He, R., Yu, Q., Zhang, Y., &amp; Si, L. (2022). IAM: A Comprehensive and Large-Scale Dataset for Integrated Argument Mining Tasks. </w:t>
      </w:r>
      <w:r w:rsidRPr="00491597">
        <w:rPr>
          <w:rFonts w:cs="Arial"/>
          <w:i/>
          <w:iCs/>
          <w:lang w:val="en-US"/>
        </w:rPr>
        <w:t xml:space="preserve">Proceedings of the 60th Annual Meeting of the Association for Computational </w:t>
      </w:r>
      <w:r w:rsidRPr="00491597">
        <w:rPr>
          <w:rFonts w:cs="Arial"/>
          <w:i/>
          <w:iCs/>
          <w:lang w:val="en-US"/>
        </w:rPr>
        <w:lastRenderedPageBreak/>
        <w:t>Linguistics (Volume 1: Long Papers)</w:t>
      </w:r>
      <w:r w:rsidRPr="00491597">
        <w:rPr>
          <w:rFonts w:cs="Arial"/>
          <w:lang w:val="en-US"/>
        </w:rPr>
        <w:t>, 2277–2287. https://doi.org/10.18653/v1/2022.acl-long.162</w:t>
      </w:r>
    </w:p>
    <w:p w14:paraId="416A0B46" w14:textId="77777777" w:rsidR="00491597" w:rsidRPr="00491597" w:rsidRDefault="00491597" w:rsidP="00491597">
      <w:pPr>
        <w:pStyle w:val="Literaturverzeichnis"/>
        <w:rPr>
          <w:rFonts w:cs="Arial"/>
          <w:lang w:val="en-US"/>
        </w:rPr>
      </w:pPr>
      <w:proofErr w:type="spellStart"/>
      <w:r w:rsidRPr="00491597">
        <w:rPr>
          <w:rFonts w:cs="Arial"/>
          <w:lang w:val="en-US"/>
        </w:rPr>
        <w:t>Géron</w:t>
      </w:r>
      <w:proofErr w:type="spellEnd"/>
      <w:r w:rsidRPr="00491597">
        <w:rPr>
          <w:rFonts w:cs="Arial"/>
          <w:lang w:val="en-US"/>
        </w:rPr>
        <w:t xml:space="preserve">, A. (2022). </w:t>
      </w:r>
      <w:r w:rsidRPr="00491597">
        <w:rPr>
          <w:rFonts w:cs="Arial"/>
          <w:i/>
          <w:iCs/>
          <w:lang w:val="en-US"/>
        </w:rPr>
        <w:t xml:space="preserve">Hands-On Machine Learning with Scikit-Learn, </w:t>
      </w:r>
      <w:proofErr w:type="spellStart"/>
      <w:r w:rsidRPr="00491597">
        <w:rPr>
          <w:rFonts w:cs="Arial"/>
          <w:i/>
          <w:iCs/>
          <w:lang w:val="en-US"/>
        </w:rPr>
        <w:t>Keras</w:t>
      </w:r>
      <w:proofErr w:type="spellEnd"/>
      <w:r w:rsidRPr="00491597">
        <w:rPr>
          <w:rFonts w:cs="Arial"/>
          <w:i/>
          <w:iCs/>
          <w:lang w:val="en-US"/>
        </w:rPr>
        <w:t>, and TensorFlow</w:t>
      </w:r>
      <w:r w:rsidRPr="00491597">
        <w:rPr>
          <w:rFonts w:cs="Arial"/>
          <w:lang w:val="en-US"/>
        </w:rPr>
        <w:t xml:space="preserve"> (3. </w:t>
      </w:r>
      <w:proofErr w:type="spellStart"/>
      <w:r w:rsidRPr="00491597">
        <w:rPr>
          <w:rFonts w:cs="Arial"/>
          <w:lang w:val="en-US"/>
        </w:rPr>
        <w:t>Aufl</w:t>
      </w:r>
      <w:proofErr w:type="spellEnd"/>
      <w:r w:rsidRPr="00491597">
        <w:rPr>
          <w:rFonts w:cs="Arial"/>
          <w:lang w:val="en-US"/>
        </w:rPr>
        <w:t>.). O’Reilly Media, Inc.</w:t>
      </w:r>
    </w:p>
    <w:p w14:paraId="1C3F40D7" w14:textId="77777777" w:rsidR="00491597" w:rsidRPr="00491597" w:rsidRDefault="00491597" w:rsidP="00491597">
      <w:pPr>
        <w:pStyle w:val="Literaturverzeichnis"/>
        <w:rPr>
          <w:rFonts w:cs="Arial"/>
          <w:lang w:val="en-US"/>
        </w:rPr>
      </w:pPr>
      <w:r w:rsidRPr="00491597">
        <w:rPr>
          <w:rFonts w:cs="Arial"/>
          <w:lang w:val="en-US"/>
        </w:rPr>
        <w:t xml:space="preserve">Google. (2024). </w:t>
      </w:r>
      <w:r w:rsidRPr="00491597">
        <w:rPr>
          <w:rFonts w:cs="Arial"/>
          <w:i/>
          <w:iCs/>
          <w:lang w:val="en-US"/>
        </w:rPr>
        <w:t>Prompt design strategies</w:t>
      </w:r>
      <w:r w:rsidRPr="00491597">
        <w:rPr>
          <w:rFonts w:cs="Arial"/>
          <w:lang w:val="en-US"/>
        </w:rPr>
        <w:t>. https://ai.google.dev/gemini-api/docs/prompting-strategies</w:t>
      </w:r>
    </w:p>
    <w:p w14:paraId="41A74BBA" w14:textId="77777777" w:rsidR="00491597" w:rsidRPr="00491597" w:rsidRDefault="00491597" w:rsidP="00491597">
      <w:pPr>
        <w:pStyle w:val="Literaturverzeichnis"/>
        <w:rPr>
          <w:rFonts w:cs="Arial"/>
        </w:rPr>
      </w:pPr>
      <w:r w:rsidRPr="00491597">
        <w:rPr>
          <w:rFonts w:cs="Arial"/>
        </w:rPr>
        <w:t xml:space="preserve">Gossen, H. H. (1854). </w:t>
      </w:r>
      <w:r w:rsidRPr="00491597">
        <w:rPr>
          <w:rFonts w:cs="Arial"/>
          <w:i/>
          <w:iCs/>
        </w:rPr>
        <w:t>Entwickelung der Gesetze des menschlichen Verkehrs, und der daraus fließenden Regeln für menschliches Handeln</w:t>
      </w:r>
      <w:r w:rsidRPr="00491597">
        <w:rPr>
          <w:rFonts w:cs="Arial"/>
        </w:rPr>
        <w:t>.</w:t>
      </w:r>
    </w:p>
    <w:p w14:paraId="4A10ED52" w14:textId="77777777" w:rsidR="00491597" w:rsidRPr="00491597" w:rsidRDefault="00491597" w:rsidP="00491597">
      <w:pPr>
        <w:pStyle w:val="Literaturverzeichnis"/>
        <w:rPr>
          <w:rFonts w:cs="Arial"/>
          <w:lang w:val="en-US"/>
        </w:rPr>
      </w:pPr>
      <w:r w:rsidRPr="00491597">
        <w:rPr>
          <w:rFonts w:cs="Arial"/>
        </w:rPr>
        <w:t xml:space="preserve">Han, S., Wang, M., Zhang, J., Li, D., &amp; Duan, J. (2024). </w:t>
      </w:r>
      <w:r w:rsidRPr="00491597">
        <w:rPr>
          <w:rFonts w:cs="Arial"/>
          <w:lang w:val="en-US"/>
        </w:rPr>
        <w:t xml:space="preserve">A Review of Large Language Models: Fundamental Architectures, Key Technological Evolutions, Interdisciplinary Technologies Integration, Optimization and Compression Techniques, Applications, and Challenges. </w:t>
      </w:r>
      <w:r w:rsidRPr="00491597">
        <w:rPr>
          <w:rFonts w:cs="Arial"/>
          <w:i/>
          <w:iCs/>
          <w:lang w:val="en-US"/>
        </w:rPr>
        <w:t>Electronics</w:t>
      </w:r>
      <w:r w:rsidRPr="00491597">
        <w:rPr>
          <w:rFonts w:cs="Arial"/>
          <w:lang w:val="en-US"/>
        </w:rPr>
        <w:t xml:space="preserve">, </w:t>
      </w:r>
      <w:r w:rsidRPr="00491597">
        <w:rPr>
          <w:rFonts w:cs="Arial"/>
          <w:i/>
          <w:iCs/>
          <w:lang w:val="en-US"/>
        </w:rPr>
        <w:t>13</w:t>
      </w:r>
      <w:r w:rsidRPr="00491597">
        <w:rPr>
          <w:rFonts w:cs="Arial"/>
          <w:lang w:val="en-US"/>
        </w:rPr>
        <w:t>(24), 5040. https://doi.org/10.3390/electronics13245040</w:t>
      </w:r>
    </w:p>
    <w:p w14:paraId="066D38F6" w14:textId="77777777" w:rsidR="00491597" w:rsidRPr="00491597" w:rsidRDefault="00491597" w:rsidP="00491597">
      <w:pPr>
        <w:pStyle w:val="Literaturverzeichnis"/>
        <w:rPr>
          <w:rFonts w:cs="Arial"/>
          <w:lang w:val="en-US"/>
        </w:rPr>
      </w:pPr>
      <w:r w:rsidRPr="00491597">
        <w:rPr>
          <w:rFonts w:cs="Arial"/>
          <w:lang w:val="en-US"/>
        </w:rPr>
        <w:t xml:space="preserve">Kochmar, E. (2022). </w:t>
      </w:r>
      <w:r w:rsidRPr="00491597">
        <w:rPr>
          <w:rFonts w:cs="Arial"/>
          <w:i/>
          <w:iCs/>
          <w:lang w:val="en-US"/>
        </w:rPr>
        <w:t>Getting started with Natural Language Processing</w:t>
      </w:r>
      <w:r w:rsidRPr="00491597">
        <w:rPr>
          <w:rFonts w:cs="Arial"/>
          <w:lang w:val="en-US"/>
        </w:rPr>
        <w:t>. Manning Publications.</w:t>
      </w:r>
    </w:p>
    <w:p w14:paraId="272EE480" w14:textId="77777777" w:rsidR="00491597" w:rsidRPr="00491597" w:rsidRDefault="00491597" w:rsidP="00491597">
      <w:pPr>
        <w:pStyle w:val="Literaturverzeichnis"/>
        <w:rPr>
          <w:rFonts w:cs="Arial"/>
          <w:lang w:val="en-US"/>
        </w:rPr>
      </w:pPr>
      <w:r w:rsidRPr="00491597">
        <w:rPr>
          <w:rFonts w:cs="Arial"/>
          <w:lang w:val="en-US"/>
        </w:rPr>
        <w:t xml:space="preserve">Lawrence, J., &amp; Reed, C. (2020). Argument Mining: A Survey. </w:t>
      </w:r>
      <w:r w:rsidRPr="00491597">
        <w:rPr>
          <w:rFonts w:cs="Arial"/>
          <w:i/>
          <w:iCs/>
          <w:lang w:val="en-US"/>
        </w:rPr>
        <w:t>Computational Linguistics</w:t>
      </w:r>
      <w:r w:rsidRPr="00491597">
        <w:rPr>
          <w:rFonts w:cs="Arial"/>
          <w:lang w:val="en-US"/>
        </w:rPr>
        <w:t xml:space="preserve">, </w:t>
      </w:r>
      <w:r w:rsidRPr="00491597">
        <w:rPr>
          <w:rFonts w:cs="Arial"/>
          <w:i/>
          <w:iCs/>
          <w:lang w:val="en-US"/>
        </w:rPr>
        <w:t>45</w:t>
      </w:r>
      <w:r w:rsidRPr="00491597">
        <w:rPr>
          <w:rFonts w:cs="Arial"/>
          <w:lang w:val="en-US"/>
        </w:rPr>
        <w:t>(4), 765–818. https://doi.org/10.1162/coli_a_00364</w:t>
      </w:r>
    </w:p>
    <w:p w14:paraId="4D00BFA4" w14:textId="77777777" w:rsidR="00491597" w:rsidRPr="00491597" w:rsidRDefault="00491597" w:rsidP="00491597">
      <w:pPr>
        <w:pStyle w:val="Literaturverzeichnis"/>
        <w:rPr>
          <w:rFonts w:cs="Arial"/>
          <w:lang w:val="en-US"/>
        </w:rPr>
      </w:pPr>
      <w:r w:rsidRPr="00491597">
        <w:rPr>
          <w:rFonts w:cs="Arial"/>
        </w:rPr>
        <w:t xml:space="preserve">Lu, R.-S., Lin, C.-C., &amp; </w:t>
      </w:r>
      <w:proofErr w:type="spellStart"/>
      <w:r w:rsidRPr="00491597">
        <w:rPr>
          <w:rFonts w:cs="Arial"/>
        </w:rPr>
        <w:t>Tsao</w:t>
      </w:r>
      <w:proofErr w:type="spellEnd"/>
      <w:r w:rsidRPr="00491597">
        <w:rPr>
          <w:rFonts w:cs="Arial"/>
        </w:rPr>
        <w:t xml:space="preserve">, H.-Y. (2024). </w:t>
      </w:r>
      <w:r w:rsidRPr="00491597">
        <w:rPr>
          <w:rFonts w:cs="Arial"/>
          <w:lang w:val="en-US"/>
        </w:rPr>
        <w:t xml:space="preserve">Empowering Large Language Models to Leverage Domain-Specific Knowledge in E-Learning. </w:t>
      </w:r>
      <w:r w:rsidRPr="00491597">
        <w:rPr>
          <w:rFonts w:cs="Arial"/>
          <w:i/>
          <w:iCs/>
          <w:lang w:val="en-US"/>
        </w:rPr>
        <w:t>Applied Sciences</w:t>
      </w:r>
      <w:r w:rsidRPr="00491597">
        <w:rPr>
          <w:rFonts w:cs="Arial"/>
          <w:lang w:val="en-US"/>
        </w:rPr>
        <w:t xml:space="preserve">, </w:t>
      </w:r>
      <w:r w:rsidRPr="00491597">
        <w:rPr>
          <w:rFonts w:cs="Arial"/>
          <w:i/>
          <w:iCs/>
          <w:lang w:val="en-US"/>
        </w:rPr>
        <w:t>14</w:t>
      </w:r>
      <w:r w:rsidRPr="00491597">
        <w:rPr>
          <w:rFonts w:cs="Arial"/>
          <w:lang w:val="en-US"/>
        </w:rPr>
        <w:t>(12), 5264. https://doi.org/10.3390/app14125264</w:t>
      </w:r>
    </w:p>
    <w:p w14:paraId="30C4D8CF" w14:textId="77777777" w:rsidR="00491597" w:rsidRPr="00491597" w:rsidRDefault="00491597" w:rsidP="00491597">
      <w:pPr>
        <w:pStyle w:val="Literaturverzeichnis"/>
        <w:rPr>
          <w:rFonts w:cs="Arial"/>
          <w:lang w:val="en-US"/>
        </w:rPr>
      </w:pPr>
      <w:r w:rsidRPr="00491597">
        <w:rPr>
          <w:rFonts w:cs="Arial"/>
          <w:lang w:val="en-US"/>
        </w:rPr>
        <w:t xml:space="preserve">Maharjan, J., </w:t>
      </w:r>
      <w:proofErr w:type="spellStart"/>
      <w:r w:rsidRPr="00491597">
        <w:rPr>
          <w:rFonts w:cs="Arial"/>
          <w:lang w:val="en-US"/>
        </w:rPr>
        <w:t>Garikipati</w:t>
      </w:r>
      <w:proofErr w:type="spellEnd"/>
      <w:r w:rsidRPr="00491597">
        <w:rPr>
          <w:rFonts w:cs="Arial"/>
          <w:lang w:val="en-US"/>
        </w:rPr>
        <w:t xml:space="preserve">, A., Singh, N. P., Cyrus, L., Sharma, M., Ciobanu, M., Barnes, G., Thapa, R., Mao, Q., &amp; Das, R. (2024). </w:t>
      </w:r>
      <w:proofErr w:type="spellStart"/>
      <w:r w:rsidRPr="00491597">
        <w:rPr>
          <w:rFonts w:cs="Arial"/>
          <w:lang w:val="en-US"/>
        </w:rPr>
        <w:t>OpenMedLM</w:t>
      </w:r>
      <w:proofErr w:type="spellEnd"/>
      <w:r w:rsidRPr="00491597">
        <w:rPr>
          <w:rFonts w:cs="Arial"/>
          <w:lang w:val="en-US"/>
        </w:rPr>
        <w:t xml:space="preserve">: Prompt engineering can out-perform fine-tuning in medical question-answering with open-source large language models. </w:t>
      </w:r>
      <w:r w:rsidRPr="00491597">
        <w:rPr>
          <w:rFonts w:cs="Arial"/>
          <w:i/>
          <w:iCs/>
          <w:lang w:val="en-US"/>
        </w:rPr>
        <w:t>Scientific Reports</w:t>
      </w:r>
      <w:r w:rsidRPr="00491597">
        <w:rPr>
          <w:rFonts w:cs="Arial"/>
          <w:lang w:val="en-US"/>
        </w:rPr>
        <w:t xml:space="preserve">, </w:t>
      </w:r>
      <w:r w:rsidRPr="00491597">
        <w:rPr>
          <w:rFonts w:cs="Arial"/>
          <w:i/>
          <w:iCs/>
          <w:lang w:val="en-US"/>
        </w:rPr>
        <w:t>14</w:t>
      </w:r>
      <w:r w:rsidRPr="00491597">
        <w:rPr>
          <w:rFonts w:cs="Arial"/>
          <w:lang w:val="en-US"/>
        </w:rPr>
        <w:t>(1), 14156. https://doi.org/10.1038/s41598-024-64827-6</w:t>
      </w:r>
    </w:p>
    <w:p w14:paraId="0ABE5C10" w14:textId="77777777" w:rsidR="00491597" w:rsidRPr="00491597" w:rsidRDefault="00491597" w:rsidP="00491597">
      <w:pPr>
        <w:pStyle w:val="Literaturverzeichnis"/>
        <w:rPr>
          <w:rFonts w:cs="Arial"/>
          <w:lang w:val="en-US"/>
        </w:rPr>
      </w:pPr>
      <w:r w:rsidRPr="00491597">
        <w:rPr>
          <w:rFonts w:cs="Arial"/>
          <w:lang w:val="en-US"/>
        </w:rPr>
        <w:lastRenderedPageBreak/>
        <w:t xml:space="preserve">Meta. (2024). </w:t>
      </w:r>
      <w:r w:rsidRPr="00491597">
        <w:rPr>
          <w:rFonts w:cs="Arial"/>
          <w:i/>
          <w:iCs/>
          <w:lang w:val="en-US"/>
        </w:rPr>
        <w:t>Prompting</w:t>
      </w:r>
      <w:r w:rsidRPr="00491597">
        <w:rPr>
          <w:rFonts w:cs="Arial"/>
          <w:lang w:val="en-US"/>
        </w:rPr>
        <w:t>. How-to Guides. https://www.llama.com/docs/how-to-guides/prompting/</w:t>
      </w:r>
    </w:p>
    <w:p w14:paraId="43DE83A4" w14:textId="77777777" w:rsidR="00491597" w:rsidRPr="00491597" w:rsidRDefault="00491597" w:rsidP="00491597">
      <w:pPr>
        <w:pStyle w:val="Literaturverzeichnis"/>
        <w:rPr>
          <w:rFonts w:cs="Arial"/>
          <w:lang w:val="en-US"/>
        </w:rPr>
      </w:pPr>
      <w:r w:rsidRPr="00491597">
        <w:rPr>
          <w:rFonts w:cs="Arial"/>
          <w:lang w:val="en-US"/>
        </w:rPr>
        <w:t xml:space="preserve">OpenAI. (2024a). </w:t>
      </w:r>
      <w:r w:rsidRPr="00491597">
        <w:rPr>
          <w:rFonts w:cs="Arial"/>
          <w:i/>
          <w:iCs/>
          <w:lang w:val="en-US"/>
        </w:rPr>
        <w:t>Chat. Temperature</w:t>
      </w:r>
      <w:r w:rsidRPr="00491597">
        <w:rPr>
          <w:rFonts w:cs="Arial"/>
          <w:lang w:val="en-US"/>
        </w:rPr>
        <w:t>. OpenAI Platform. API Reference. https://platform.openai.com/docs/api-reference/chat/create</w:t>
      </w:r>
    </w:p>
    <w:p w14:paraId="4A6CFC66" w14:textId="77777777" w:rsidR="00491597" w:rsidRPr="00491597" w:rsidRDefault="00491597" w:rsidP="00491597">
      <w:pPr>
        <w:pStyle w:val="Literaturverzeichnis"/>
        <w:rPr>
          <w:rFonts w:cs="Arial"/>
          <w:lang w:val="en-US"/>
        </w:rPr>
      </w:pPr>
      <w:r w:rsidRPr="00491597">
        <w:rPr>
          <w:rFonts w:cs="Arial"/>
          <w:lang w:val="en-US"/>
        </w:rPr>
        <w:t xml:space="preserve">OpenAI. (2024b). </w:t>
      </w:r>
      <w:r w:rsidRPr="00491597">
        <w:rPr>
          <w:rFonts w:cs="Arial"/>
          <w:i/>
          <w:iCs/>
          <w:lang w:val="en-US"/>
        </w:rPr>
        <w:t>GPT-4o mini: Advancing cost-efficient intelligence</w:t>
      </w:r>
      <w:r w:rsidRPr="00491597">
        <w:rPr>
          <w:rFonts w:cs="Arial"/>
          <w:lang w:val="en-US"/>
        </w:rPr>
        <w:t>. Openai.Com. https://openai.com/index/gpt-4o-mini-advancing-cost-efficient-intelligence/</w:t>
      </w:r>
    </w:p>
    <w:p w14:paraId="521BBC61" w14:textId="77777777" w:rsidR="00491597" w:rsidRPr="00491597" w:rsidRDefault="00491597" w:rsidP="00491597">
      <w:pPr>
        <w:pStyle w:val="Literaturverzeichnis"/>
        <w:rPr>
          <w:rFonts w:cs="Arial"/>
          <w:lang w:val="en-US"/>
        </w:rPr>
      </w:pPr>
      <w:r w:rsidRPr="00491597">
        <w:rPr>
          <w:rFonts w:cs="Arial"/>
          <w:lang w:val="en-US"/>
        </w:rPr>
        <w:t xml:space="preserve">OpenAI. (2024c). </w:t>
      </w:r>
      <w:r w:rsidRPr="00491597">
        <w:rPr>
          <w:rFonts w:cs="Arial"/>
          <w:i/>
          <w:iCs/>
          <w:lang w:val="en-US"/>
        </w:rPr>
        <w:t>Models</w:t>
      </w:r>
      <w:r w:rsidRPr="00491597">
        <w:rPr>
          <w:rFonts w:cs="Arial"/>
          <w:lang w:val="en-US"/>
        </w:rPr>
        <w:t>. OpenAI Platform. https://platform.openai.com/docs/models/</w:t>
      </w:r>
    </w:p>
    <w:p w14:paraId="0D16C197" w14:textId="77777777" w:rsidR="00491597" w:rsidRPr="00491597" w:rsidRDefault="00491597" w:rsidP="00491597">
      <w:pPr>
        <w:pStyle w:val="Literaturverzeichnis"/>
        <w:rPr>
          <w:rFonts w:cs="Arial"/>
        </w:rPr>
      </w:pPr>
      <w:r w:rsidRPr="00491597">
        <w:rPr>
          <w:rFonts w:cs="Arial"/>
          <w:lang w:val="en-US"/>
        </w:rPr>
        <w:t xml:space="preserve">OpenAI. (2024d). </w:t>
      </w:r>
      <w:r w:rsidRPr="00491597">
        <w:rPr>
          <w:rFonts w:cs="Arial"/>
          <w:i/>
          <w:iCs/>
          <w:lang w:val="en-US"/>
        </w:rPr>
        <w:t>Optimizing LLM Accuracy</w:t>
      </w:r>
      <w:r w:rsidRPr="00491597">
        <w:rPr>
          <w:rFonts w:cs="Arial"/>
          <w:lang w:val="en-US"/>
        </w:rPr>
        <w:t xml:space="preserve">. </w:t>
      </w:r>
      <w:r w:rsidRPr="00491597">
        <w:rPr>
          <w:rFonts w:cs="Arial"/>
        </w:rPr>
        <w:t xml:space="preserve">OpenAI </w:t>
      </w:r>
      <w:proofErr w:type="spellStart"/>
      <w:r w:rsidRPr="00491597">
        <w:rPr>
          <w:rFonts w:cs="Arial"/>
        </w:rPr>
        <w:t>Platform</w:t>
      </w:r>
      <w:proofErr w:type="spellEnd"/>
      <w:r w:rsidRPr="00491597">
        <w:rPr>
          <w:rFonts w:cs="Arial"/>
        </w:rPr>
        <w:t>. Docs. https://platform.openai.com/docs/guides/optimizing-llm-accuracy</w:t>
      </w:r>
    </w:p>
    <w:p w14:paraId="3D0D63FF" w14:textId="77777777" w:rsidR="00491597" w:rsidRPr="00491597" w:rsidRDefault="00491597" w:rsidP="00491597">
      <w:pPr>
        <w:pStyle w:val="Literaturverzeichnis"/>
        <w:rPr>
          <w:rFonts w:cs="Arial"/>
          <w:lang w:val="en-US"/>
        </w:rPr>
      </w:pPr>
      <w:r w:rsidRPr="00491597">
        <w:rPr>
          <w:rFonts w:cs="Arial"/>
        </w:rPr>
        <w:t xml:space="preserve">OpenAI. (2024e). </w:t>
      </w:r>
      <w:r w:rsidRPr="00491597">
        <w:rPr>
          <w:rFonts w:cs="Arial"/>
          <w:i/>
          <w:iCs/>
          <w:lang w:val="en-US"/>
        </w:rPr>
        <w:t>Prompt engineering</w:t>
      </w:r>
      <w:r w:rsidRPr="00491597">
        <w:rPr>
          <w:rFonts w:cs="Arial"/>
          <w:lang w:val="en-US"/>
        </w:rPr>
        <w:t>. OpenAI Platform. Docs. https://platform.openai.com/docs/guides/prompt-engineering</w:t>
      </w:r>
    </w:p>
    <w:p w14:paraId="45C1F292" w14:textId="77777777" w:rsidR="00491597" w:rsidRPr="00491597" w:rsidRDefault="00491597" w:rsidP="00491597">
      <w:pPr>
        <w:pStyle w:val="Literaturverzeichnis"/>
        <w:rPr>
          <w:rFonts w:cs="Arial"/>
          <w:lang w:val="en-US"/>
        </w:rPr>
      </w:pPr>
      <w:r w:rsidRPr="00491597">
        <w:rPr>
          <w:rFonts w:cs="Arial"/>
          <w:lang w:val="en-US"/>
        </w:rPr>
        <w:t xml:space="preserve">OpenAI. (2024f). </w:t>
      </w:r>
      <w:r w:rsidRPr="00491597">
        <w:rPr>
          <w:rFonts w:cs="Arial"/>
          <w:i/>
          <w:iCs/>
          <w:lang w:val="en-US"/>
        </w:rPr>
        <w:t>Structured Outputs</w:t>
      </w:r>
      <w:r w:rsidRPr="00491597">
        <w:rPr>
          <w:rFonts w:cs="Arial"/>
          <w:lang w:val="en-US"/>
        </w:rPr>
        <w:t>. Docs. https://platform.openai.com/docs/guides/structured-outputs</w:t>
      </w:r>
    </w:p>
    <w:p w14:paraId="3C83A913" w14:textId="77777777" w:rsidR="00491597" w:rsidRPr="00491597" w:rsidRDefault="00491597" w:rsidP="00491597">
      <w:pPr>
        <w:pStyle w:val="Literaturverzeichnis"/>
        <w:rPr>
          <w:rFonts w:cs="Arial"/>
          <w:lang w:val="en-US"/>
        </w:rPr>
      </w:pPr>
      <w:r w:rsidRPr="00491597">
        <w:rPr>
          <w:rFonts w:cs="Arial"/>
          <w:lang w:val="en-US"/>
        </w:rPr>
        <w:t xml:space="preserve">OpenAI. (2025a). </w:t>
      </w:r>
      <w:r w:rsidRPr="00491597">
        <w:rPr>
          <w:rFonts w:cs="Arial"/>
          <w:i/>
          <w:iCs/>
          <w:lang w:val="en-US"/>
        </w:rPr>
        <w:t>Advanced usage</w:t>
      </w:r>
      <w:r w:rsidRPr="00491597">
        <w:rPr>
          <w:rFonts w:cs="Arial"/>
          <w:lang w:val="en-US"/>
        </w:rPr>
        <w:t>. OpenAI Platform. https://platform.openai.com</w:t>
      </w:r>
    </w:p>
    <w:p w14:paraId="21FA162C" w14:textId="77777777" w:rsidR="00491597" w:rsidRPr="00491597" w:rsidRDefault="00491597" w:rsidP="00491597">
      <w:pPr>
        <w:pStyle w:val="Literaturverzeichnis"/>
        <w:rPr>
          <w:rFonts w:cs="Arial"/>
          <w:lang w:val="en-US"/>
        </w:rPr>
      </w:pPr>
      <w:r w:rsidRPr="00491597">
        <w:rPr>
          <w:rFonts w:cs="Arial"/>
          <w:lang w:val="en-US"/>
        </w:rPr>
        <w:t xml:space="preserve">OpenAI. (2025b). </w:t>
      </w:r>
      <w:r w:rsidRPr="00491597">
        <w:rPr>
          <w:rFonts w:cs="Arial"/>
          <w:i/>
          <w:iCs/>
          <w:lang w:val="en-US"/>
        </w:rPr>
        <w:t>Batch API</w:t>
      </w:r>
      <w:r w:rsidRPr="00491597">
        <w:rPr>
          <w:rFonts w:cs="Arial"/>
          <w:lang w:val="en-US"/>
        </w:rPr>
        <w:t>. OpenAI Platform. https://platform.openai.com/docs/guides/batch/batch-api</w:t>
      </w:r>
    </w:p>
    <w:p w14:paraId="1231486A" w14:textId="77777777" w:rsidR="00491597" w:rsidRPr="00491597" w:rsidRDefault="00491597" w:rsidP="00491597">
      <w:pPr>
        <w:pStyle w:val="Literaturverzeichnis"/>
        <w:rPr>
          <w:rFonts w:cs="Arial"/>
          <w:lang w:val="en-US"/>
        </w:rPr>
      </w:pPr>
      <w:r w:rsidRPr="00491597">
        <w:rPr>
          <w:rFonts w:cs="Arial"/>
          <w:lang w:val="en-US"/>
        </w:rPr>
        <w:t xml:space="preserve">OpenAI. (2025c). </w:t>
      </w:r>
      <w:r w:rsidRPr="00491597">
        <w:rPr>
          <w:rFonts w:cs="Arial"/>
          <w:i/>
          <w:iCs/>
          <w:lang w:val="en-US"/>
        </w:rPr>
        <w:t>Pricing</w:t>
      </w:r>
      <w:r w:rsidRPr="00491597">
        <w:rPr>
          <w:rFonts w:cs="Arial"/>
          <w:lang w:val="en-US"/>
        </w:rPr>
        <w:t>. https://openai.com/api/pricing/</w:t>
      </w:r>
    </w:p>
    <w:p w14:paraId="07B3C75A" w14:textId="77777777" w:rsidR="00491597" w:rsidRPr="00491597" w:rsidRDefault="00491597" w:rsidP="00491597">
      <w:pPr>
        <w:pStyle w:val="Literaturverzeichnis"/>
        <w:rPr>
          <w:rFonts w:cs="Arial"/>
          <w:lang w:val="en-US"/>
        </w:rPr>
      </w:pPr>
      <w:r w:rsidRPr="00491597">
        <w:rPr>
          <w:rFonts w:cs="Arial"/>
          <w:lang w:val="en-US"/>
        </w:rPr>
        <w:t xml:space="preserve">OpenAI. (2025d). </w:t>
      </w:r>
      <w:r w:rsidRPr="00491597">
        <w:rPr>
          <w:rFonts w:cs="Arial"/>
          <w:i/>
          <w:iCs/>
          <w:lang w:val="en-US"/>
        </w:rPr>
        <w:t>Rate limits</w:t>
      </w:r>
      <w:r w:rsidRPr="00491597">
        <w:rPr>
          <w:rFonts w:cs="Arial"/>
          <w:lang w:val="en-US"/>
        </w:rPr>
        <w:t>. OpenAI Platform. https://platform.openai.com/docs/guides/rate-limits?context=tier-free</w:t>
      </w:r>
    </w:p>
    <w:p w14:paraId="16F38E0E" w14:textId="77777777" w:rsidR="00491597" w:rsidRPr="00491597" w:rsidRDefault="00491597" w:rsidP="00491597">
      <w:pPr>
        <w:pStyle w:val="Literaturverzeichnis"/>
        <w:rPr>
          <w:rFonts w:cs="Arial"/>
        </w:rPr>
      </w:pPr>
      <w:r w:rsidRPr="00491597">
        <w:rPr>
          <w:rFonts w:cs="Arial"/>
        </w:rPr>
        <w:t xml:space="preserve">OpenAI. (2025e). </w:t>
      </w:r>
      <w:r w:rsidRPr="00491597">
        <w:rPr>
          <w:rFonts w:cs="Arial"/>
          <w:i/>
          <w:iCs/>
        </w:rPr>
        <w:t xml:space="preserve">Text </w:t>
      </w:r>
      <w:proofErr w:type="spellStart"/>
      <w:r w:rsidRPr="00491597">
        <w:rPr>
          <w:rFonts w:cs="Arial"/>
          <w:i/>
          <w:iCs/>
        </w:rPr>
        <w:t>generation</w:t>
      </w:r>
      <w:proofErr w:type="spellEnd"/>
      <w:r w:rsidRPr="00491597">
        <w:rPr>
          <w:rFonts w:cs="Arial"/>
        </w:rPr>
        <w:t>. https://platform.openai.com/docs/guides/text-generation</w:t>
      </w:r>
    </w:p>
    <w:p w14:paraId="189D7812" w14:textId="77777777" w:rsidR="00491597" w:rsidRPr="00491597" w:rsidRDefault="00491597" w:rsidP="00491597">
      <w:pPr>
        <w:pStyle w:val="Literaturverzeichnis"/>
        <w:rPr>
          <w:rFonts w:cs="Arial"/>
        </w:rPr>
      </w:pPr>
      <w:proofErr w:type="spellStart"/>
      <w:r w:rsidRPr="00491597">
        <w:rPr>
          <w:rFonts w:cs="Arial"/>
        </w:rPr>
        <w:t>Ozdemir</w:t>
      </w:r>
      <w:proofErr w:type="spellEnd"/>
      <w:r w:rsidRPr="00491597">
        <w:rPr>
          <w:rFonts w:cs="Arial"/>
        </w:rPr>
        <w:t xml:space="preserve">, S. (2024). </w:t>
      </w:r>
      <w:r w:rsidRPr="00491597">
        <w:rPr>
          <w:rFonts w:cs="Arial"/>
          <w:i/>
          <w:iCs/>
        </w:rPr>
        <w:t>Praxiseinstieg Large Language Models: Strategien und Best Practices für den Einsatz von ChatGPT und anderen LLMs</w:t>
      </w:r>
      <w:r w:rsidRPr="00491597">
        <w:rPr>
          <w:rFonts w:cs="Arial"/>
        </w:rPr>
        <w:t xml:space="preserve"> (F. Langenau, Übers.; 1. Aufl., deutsche Ausgabe). O’Reilly.</w:t>
      </w:r>
    </w:p>
    <w:p w14:paraId="6C13FADE" w14:textId="77777777" w:rsidR="00491597" w:rsidRPr="00491597" w:rsidRDefault="00491597" w:rsidP="00491597">
      <w:pPr>
        <w:pStyle w:val="Literaturverzeichnis"/>
        <w:rPr>
          <w:rFonts w:cs="Arial"/>
          <w:lang w:val="en-US"/>
        </w:rPr>
      </w:pPr>
      <w:proofErr w:type="spellStart"/>
      <w:r w:rsidRPr="00491597">
        <w:rPr>
          <w:rFonts w:cs="Arial"/>
        </w:rPr>
        <w:lastRenderedPageBreak/>
        <w:t>Papineni</w:t>
      </w:r>
      <w:proofErr w:type="spellEnd"/>
      <w:r w:rsidRPr="00491597">
        <w:rPr>
          <w:rFonts w:cs="Arial"/>
        </w:rPr>
        <w:t xml:space="preserve">, K., </w:t>
      </w:r>
      <w:proofErr w:type="spellStart"/>
      <w:r w:rsidRPr="00491597">
        <w:rPr>
          <w:rFonts w:cs="Arial"/>
        </w:rPr>
        <w:t>Roukos</w:t>
      </w:r>
      <w:proofErr w:type="spellEnd"/>
      <w:r w:rsidRPr="00491597">
        <w:rPr>
          <w:rFonts w:cs="Arial"/>
        </w:rPr>
        <w:t xml:space="preserve">, S., Ward, T., &amp; Zhu, W.-J. (2002). </w:t>
      </w:r>
      <w:r w:rsidRPr="00491597">
        <w:rPr>
          <w:rFonts w:cs="Arial"/>
          <w:lang w:val="en-US"/>
        </w:rPr>
        <w:t xml:space="preserve">BLEU: A method for automatic evaluation of machine translation. </w:t>
      </w:r>
      <w:r w:rsidRPr="00491597">
        <w:rPr>
          <w:rFonts w:cs="Arial"/>
          <w:i/>
          <w:iCs/>
          <w:lang w:val="en-US"/>
        </w:rPr>
        <w:t xml:space="preserve">Proceedings of the 40th Annual Meeting on Association for Computational </w:t>
      </w:r>
      <w:proofErr w:type="gramStart"/>
      <w:r w:rsidRPr="00491597">
        <w:rPr>
          <w:rFonts w:cs="Arial"/>
          <w:i/>
          <w:iCs/>
          <w:lang w:val="en-US"/>
        </w:rPr>
        <w:t>Linguistics  -</w:t>
      </w:r>
      <w:proofErr w:type="gramEnd"/>
      <w:r w:rsidRPr="00491597">
        <w:rPr>
          <w:rFonts w:cs="Arial"/>
          <w:i/>
          <w:iCs/>
          <w:lang w:val="en-US"/>
        </w:rPr>
        <w:t xml:space="preserve"> ACL ’02</w:t>
      </w:r>
      <w:r w:rsidRPr="00491597">
        <w:rPr>
          <w:rFonts w:cs="Arial"/>
          <w:lang w:val="en-US"/>
        </w:rPr>
        <w:t>, 311–318. https://doi.org/10.3115/1073083.1073135</w:t>
      </w:r>
    </w:p>
    <w:p w14:paraId="558BF68E" w14:textId="77777777" w:rsidR="00491597" w:rsidRPr="00491597" w:rsidRDefault="00491597" w:rsidP="00491597">
      <w:pPr>
        <w:pStyle w:val="Literaturverzeichnis"/>
        <w:rPr>
          <w:rFonts w:cs="Arial"/>
          <w:lang w:val="en-US"/>
        </w:rPr>
      </w:pPr>
      <w:r w:rsidRPr="00491597">
        <w:rPr>
          <w:rFonts w:cs="Arial"/>
          <w:lang w:val="en-US"/>
        </w:rPr>
        <w:t xml:space="preserve">Patil, R., &amp; Gudivada, V. (2024). A Review of Current Trends, Techniques, and Challenges in Large Language Models (LLMs). </w:t>
      </w:r>
      <w:r w:rsidRPr="00491597">
        <w:rPr>
          <w:rFonts w:cs="Arial"/>
          <w:i/>
          <w:iCs/>
          <w:lang w:val="en-US"/>
        </w:rPr>
        <w:t>Applied Sciences</w:t>
      </w:r>
      <w:r w:rsidRPr="00491597">
        <w:rPr>
          <w:rFonts w:cs="Arial"/>
          <w:lang w:val="en-US"/>
        </w:rPr>
        <w:t xml:space="preserve">, </w:t>
      </w:r>
      <w:r w:rsidRPr="00491597">
        <w:rPr>
          <w:rFonts w:cs="Arial"/>
          <w:i/>
          <w:iCs/>
          <w:lang w:val="en-US"/>
        </w:rPr>
        <w:t>14</w:t>
      </w:r>
      <w:r w:rsidRPr="00491597">
        <w:rPr>
          <w:rFonts w:cs="Arial"/>
          <w:lang w:val="en-US"/>
        </w:rPr>
        <w:t>(5), 2074. https://doi.org/10.3390/app14052074</w:t>
      </w:r>
    </w:p>
    <w:p w14:paraId="757E929B" w14:textId="77777777" w:rsidR="00491597" w:rsidRPr="00491597" w:rsidRDefault="00491597" w:rsidP="00491597">
      <w:pPr>
        <w:pStyle w:val="Literaturverzeichnis"/>
        <w:rPr>
          <w:rFonts w:cs="Arial"/>
          <w:lang w:val="en-US"/>
        </w:rPr>
      </w:pPr>
      <w:proofErr w:type="spellStart"/>
      <w:r w:rsidRPr="00491597">
        <w:rPr>
          <w:rFonts w:cs="Arial"/>
          <w:lang w:val="en-US"/>
        </w:rPr>
        <w:t>Peldszus</w:t>
      </w:r>
      <w:proofErr w:type="spellEnd"/>
      <w:r w:rsidRPr="00491597">
        <w:rPr>
          <w:rFonts w:cs="Arial"/>
          <w:lang w:val="en-US"/>
        </w:rPr>
        <w:t xml:space="preserve">, A., &amp; </w:t>
      </w:r>
      <w:proofErr w:type="spellStart"/>
      <w:r w:rsidRPr="00491597">
        <w:rPr>
          <w:rFonts w:cs="Arial"/>
          <w:lang w:val="en-US"/>
        </w:rPr>
        <w:t>Stede</w:t>
      </w:r>
      <w:proofErr w:type="spellEnd"/>
      <w:r w:rsidRPr="00491597">
        <w:rPr>
          <w:rFonts w:cs="Arial"/>
          <w:lang w:val="en-US"/>
        </w:rPr>
        <w:t xml:space="preserve">, M. (2013). From Argument Diagrams to Argumentation Mining in Texts: A Survey. </w:t>
      </w:r>
      <w:r w:rsidRPr="00491597">
        <w:rPr>
          <w:rFonts w:cs="Arial"/>
          <w:i/>
          <w:iCs/>
          <w:lang w:val="en-US"/>
        </w:rPr>
        <w:t>International Journal of Cognitive Informatics and Natural Intelligence</w:t>
      </w:r>
      <w:r w:rsidRPr="00491597">
        <w:rPr>
          <w:rFonts w:cs="Arial"/>
          <w:lang w:val="en-US"/>
        </w:rPr>
        <w:t xml:space="preserve">, </w:t>
      </w:r>
      <w:r w:rsidRPr="00491597">
        <w:rPr>
          <w:rFonts w:cs="Arial"/>
          <w:i/>
          <w:iCs/>
          <w:lang w:val="en-US"/>
        </w:rPr>
        <w:t>7</w:t>
      </w:r>
      <w:r w:rsidRPr="00491597">
        <w:rPr>
          <w:rFonts w:cs="Arial"/>
          <w:lang w:val="en-US"/>
        </w:rPr>
        <w:t>(1), 1–31. https://doi.org/10.4018/jcini.2013010101</w:t>
      </w:r>
    </w:p>
    <w:p w14:paraId="13CB292A" w14:textId="77777777" w:rsidR="00491597" w:rsidRPr="00491597" w:rsidRDefault="00491597" w:rsidP="00491597">
      <w:pPr>
        <w:pStyle w:val="Literaturverzeichnis"/>
        <w:rPr>
          <w:rFonts w:cs="Arial"/>
          <w:lang w:val="en-US"/>
        </w:rPr>
      </w:pPr>
      <w:r w:rsidRPr="00491597">
        <w:rPr>
          <w:rFonts w:cs="Arial"/>
          <w:lang w:val="en-US"/>
        </w:rPr>
        <w:t xml:space="preserve">Sanders, T. (2022, Dezember 16). </w:t>
      </w:r>
      <w:r w:rsidRPr="00491597">
        <w:rPr>
          <w:rFonts w:cs="Arial"/>
          <w:i/>
          <w:iCs/>
          <w:lang w:val="en-US"/>
        </w:rPr>
        <w:t xml:space="preserve">How to count tokens with </w:t>
      </w:r>
      <w:proofErr w:type="spellStart"/>
      <w:r w:rsidRPr="00491597">
        <w:rPr>
          <w:rFonts w:cs="Arial"/>
          <w:i/>
          <w:iCs/>
          <w:lang w:val="en-US"/>
        </w:rPr>
        <w:t>Tiktoken</w:t>
      </w:r>
      <w:proofErr w:type="spellEnd"/>
      <w:r w:rsidRPr="00491597">
        <w:rPr>
          <w:rFonts w:cs="Arial"/>
          <w:lang w:val="en-US"/>
        </w:rPr>
        <w:t>. OpenAI Cookbook. https://cookbook.openai.com/examples/how_to_count_tokens_with_tiktoken</w:t>
      </w:r>
    </w:p>
    <w:p w14:paraId="73F6F69D" w14:textId="77777777" w:rsidR="00491597" w:rsidRPr="00491597" w:rsidRDefault="00491597" w:rsidP="00491597">
      <w:pPr>
        <w:pStyle w:val="Literaturverzeichnis"/>
        <w:rPr>
          <w:rFonts w:cs="Arial"/>
          <w:lang w:val="en-US"/>
        </w:rPr>
      </w:pPr>
      <w:r w:rsidRPr="00491597">
        <w:rPr>
          <w:rFonts w:cs="Arial"/>
          <w:lang w:val="en-US"/>
        </w:rPr>
        <w:t xml:space="preserve">Stab, C., &amp; </w:t>
      </w:r>
      <w:proofErr w:type="spellStart"/>
      <w:r w:rsidRPr="00491597">
        <w:rPr>
          <w:rFonts w:cs="Arial"/>
          <w:lang w:val="en-US"/>
        </w:rPr>
        <w:t>Gurevych</w:t>
      </w:r>
      <w:proofErr w:type="spellEnd"/>
      <w:r w:rsidRPr="00491597">
        <w:rPr>
          <w:rFonts w:cs="Arial"/>
          <w:lang w:val="en-US"/>
        </w:rPr>
        <w:t xml:space="preserve">, I. (2014). </w:t>
      </w:r>
      <w:r w:rsidRPr="00491597">
        <w:rPr>
          <w:rFonts w:cs="Arial"/>
          <w:i/>
          <w:iCs/>
          <w:lang w:val="en-US"/>
        </w:rPr>
        <w:t>Annotating Argument Components and Relations in Persuasive Essays</w:t>
      </w:r>
      <w:r w:rsidRPr="00491597">
        <w:rPr>
          <w:rFonts w:cs="Arial"/>
          <w:lang w:val="en-US"/>
        </w:rPr>
        <w:t>.</w:t>
      </w:r>
    </w:p>
    <w:p w14:paraId="645FD460" w14:textId="77777777" w:rsidR="00491597" w:rsidRPr="00491597" w:rsidRDefault="00491597" w:rsidP="00491597">
      <w:pPr>
        <w:pStyle w:val="Literaturverzeichnis"/>
        <w:rPr>
          <w:rFonts w:cs="Arial"/>
          <w:lang w:val="en-US"/>
        </w:rPr>
      </w:pPr>
      <w:r w:rsidRPr="00491597">
        <w:rPr>
          <w:rFonts w:cs="Arial"/>
          <w:lang w:val="en-US"/>
        </w:rPr>
        <w:t xml:space="preserve">Stab, C., &amp; </w:t>
      </w:r>
      <w:proofErr w:type="spellStart"/>
      <w:r w:rsidRPr="00491597">
        <w:rPr>
          <w:rFonts w:cs="Arial"/>
          <w:lang w:val="en-US"/>
        </w:rPr>
        <w:t>Gurevych</w:t>
      </w:r>
      <w:proofErr w:type="spellEnd"/>
      <w:r w:rsidRPr="00491597">
        <w:rPr>
          <w:rFonts w:cs="Arial"/>
          <w:lang w:val="en-US"/>
        </w:rPr>
        <w:t xml:space="preserve">, I. (2017a). </w:t>
      </w:r>
      <w:r w:rsidRPr="00491597">
        <w:rPr>
          <w:rFonts w:cs="Arial"/>
          <w:i/>
          <w:iCs/>
          <w:lang w:val="en-US"/>
        </w:rPr>
        <w:t>Argument Annotated Essays (version 2)</w:t>
      </w:r>
      <w:r w:rsidRPr="00491597">
        <w:rPr>
          <w:rFonts w:cs="Arial"/>
          <w:lang w:val="en-US"/>
        </w:rPr>
        <w:t xml:space="preserve"> [Dataset]. https://tudatalib.ulb.tu-darmstadt.de/handle/tudatalib/2422</w:t>
      </w:r>
    </w:p>
    <w:p w14:paraId="4B636414" w14:textId="77777777" w:rsidR="00491597" w:rsidRPr="00491597" w:rsidRDefault="00491597" w:rsidP="00491597">
      <w:pPr>
        <w:pStyle w:val="Literaturverzeichnis"/>
        <w:rPr>
          <w:rFonts w:cs="Arial"/>
          <w:lang w:val="en-US"/>
        </w:rPr>
      </w:pPr>
      <w:r w:rsidRPr="00491597">
        <w:rPr>
          <w:rFonts w:cs="Arial"/>
          <w:lang w:val="en-US"/>
        </w:rPr>
        <w:t xml:space="preserve">Stab, C., &amp; </w:t>
      </w:r>
      <w:proofErr w:type="spellStart"/>
      <w:r w:rsidRPr="00491597">
        <w:rPr>
          <w:rFonts w:cs="Arial"/>
          <w:lang w:val="en-US"/>
        </w:rPr>
        <w:t>Gurevych</w:t>
      </w:r>
      <w:proofErr w:type="spellEnd"/>
      <w:r w:rsidRPr="00491597">
        <w:rPr>
          <w:rFonts w:cs="Arial"/>
          <w:lang w:val="en-US"/>
        </w:rPr>
        <w:t xml:space="preserve">, I. (2017b). Parsing Argumentation Structures in Persuasive Essays. </w:t>
      </w:r>
      <w:r w:rsidRPr="00491597">
        <w:rPr>
          <w:rFonts w:cs="Arial"/>
          <w:i/>
          <w:iCs/>
          <w:lang w:val="en-US"/>
        </w:rPr>
        <w:t>Computational Linguistics</w:t>
      </w:r>
      <w:r w:rsidRPr="00491597">
        <w:rPr>
          <w:rFonts w:cs="Arial"/>
          <w:lang w:val="en-US"/>
        </w:rPr>
        <w:t xml:space="preserve">, </w:t>
      </w:r>
      <w:r w:rsidRPr="00491597">
        <w:rPr>
          <w:rFonts w:cs="Arial"/>
          <w:i/>
          <w:iCs/>
          <w:lang w:val="en-US"/>
        </w:rPr>
        <w:t>43</w:t>
      </w:r>
      <w:r w:rsidRPr="00491597">
        <w:rPr>
          <w:rFonts w:cs="Arial"/>
          <w:lang w:val="en-US"/>
        </w:rPr>
        <w:t>(3), 619–659. https://doi.org/10.1162/COLI_a_00295</w:t>
      </w:r>
    </w:p>
    <w:p w14:paraId="3F03411C" w14:textId="77777777" w:rsidR="00491597" w:rsidRPr="00491597" w:rsidRDefault="00491597" w:rsidP="00491597">
      <w:pPr>
        <w:pStyle w:val="Literaturverzeichnis"/>
        <w:rPr>
          <w:rFonts w:cs="Arial"/>
          <w:lang w:val="en-US"/>
        </w:rPr>
      </w:pPr>
      <w:r w:rsidRPr="00491597">
        <w:rPr>
          <w:rFonts w:cs="Arial"/>
          <w:lang w:val="en-US"/>
        </w:rPr>
        <w:t xml:space="preserve">Trad, F., &amp; Chehab, A. (2024). Prompt Engineering or Fine-Tuning? A Case Study on Phishing Detection with Large Language Models. </w:t>
      </w:r>
      <w:r w:rsidRPr="00491597">
        <w:rPr>
          <w:rFonts w:cs="Arial"/>
          <w:i/>
          <w:iCs/>
          <w:lang w:val="en-US"/>
        </w:rPr>
        <w:t>Machine Learning and Knowledge Extraction</w:t>
      </w:r>
      <w:r w:rsidRPr="00491597">
        <w:rPr>
          <w:rFonts w:cs="Arial"/>
          <w:lang w:val="en-US"/>
        </w:rPr>
        <w:t xml:space="preserve">, </w:t>
      </w:r>
      <w:r w:rsidRPr="00491597">
        <w:rPr>
          <w:rFonts w:cs="Arial"/>
          <w:i/>
          <w:iCs/>
          <w:lang w:val="en-US"/>
        </w:rPr>
        <w:t>6</w:t>
      </w:r>
      <w:r w:rsidRPr="00491597">
        <w:rPr>
          <w:rFonts w:cs="Arial"/>
          <w:lang w:val="en-US"/>
        </w:rPr>
        <w:t>(1), 367–384. https://doi.org/10.3390/make6010018</w:t>
      </w:r>
    </w:p>
    <w:p w14:paraId="7AE5B3F2" w14:textId="77777777" w:rsidR="00491597" w:rsidRPr="00491597" w:rsidRDefault="00491597" w:rsidP="00491597">
      <w:pPr>
        <w:pStyle w:val="Literaturverzeichnis"/>
        <w:rPr>
          <w:rFonts w:cs="Arial"/>
        </w:rPr>
      </w:pPr>
      <w:r w:rsidRPr="00491597">
        <w:rPr>
          <w:rFonts w:cs="Arial"/>
          <w:lang w:val="en-US"/>
        </w:rPr>
        <w:lastRenderedPageBreak/>
        <w:t xml:space="preserve">Tunstall, L., Werra, L. von, Wolf, T., &amp; </w:t>
      </w:r>
      <w:proofErr w:type="spellStart"/>
      <w:r w:rsidRPr="00491597">
        <w:rPr>
          <w:rFonts w:cs="Arial"/>
          <w:lang w:val="en-US"/>
        </w:rPr>
        <w:t>Géron</w:t>
      </w:r>
      <w:proofErr w:type="spellEnd"/>
      <w:r w:rsidRPr="00491597">
        <w:rPr>
          <w:rFonts w:cs="Arial"/>
          <w:lang w:val="en-US"/>
        </w:rPr>
        <w:t xml:space="preserve">, A. (2023). </w:t>
      </w:r>
      <w:r w:rsidRPr="00491597">
        <w:rPr>
          <w:rFonts w:cs="Arial"/>
          <w:i/>
          <w:iCs/>
        </w:rPr>
        <w:t xml:space="preserve">Natural Language Processing mit Transformern: Sprachanwendungen mit </w:t>
      </w:r>
      <w:proofErr w:type="spellStart"/>
      <w:r w:rsidRPr="00491597">
        <w:rPr>
          <w:rFonts w:cs="Arial"/>
          <w:i/>
          <w:iCs/>
        </w:rPr>
        <w:t>Hugging</w:t>
      </w:r>
      <w:proofErr w:type="spellEnd"/>
      <w:r w:rsidRPr="00491597">
        <w:rPr>
          <w:rFonts w:cs="Arial"/>
          <w:i/>
          <w:iCs/>
        </w:rPr>
        <w:t xml:space="preserve"> Face erstellen</w:t>
      </w:r>
      <w:r w:rsidRPr="00491597">
        <w:rPr>
          <w:rFonts w:cs="Arial"/>
        </w:rPr>
        <w:t xml:space="preserve"> (M. </w:t>
      </w:r>
      <w:proofErr w:type="spellStart"/>
      <w:r w:rsidRPr="00491597">
        <w:rPr>
          <w:rFonts w:cs="Arial"/>
        </w:rPr>
        <w:t>Fraaß</w:t>
      </w:r>
      <w:proofErr w:type="spellEnd"/>
      <w:r w:rsidRPr="00491597">
        <w:rPr>
          <w:rFonts w:cs="Arial"/>
        </w:rPr>
        <w:t>, Übers.; 2. Aufl.). O’Reilly.</w:t>
      </w:r>
    </w:p>
    <w:p w14:paraId="593556E1" w14:textId="77777777" w:rsidR="00491597" w:rsidRPr="00491597" w:rsidRDefault="00491597" w:rsidP="00491597">
      <w:pPr>
        <w:pStyle w:val="Literaturverzeichnis"/>
        <w:rPr>
          <w:rFonts w:cs="Arial"/>
          <w:lang w:val="en-US"/>
        </w:rPr>
      </w:pPr>
      <w:r w:rsidRPr="00491597">
        <w:rPr>
          <w:rFonts w:cs="Arial"/>
        </w:rPr>
        <w:t xml:space="preserve">Wei, J., Wang, X., Schuurmans, D., </w:t>
      </w:r>
      <w:proofErr w:type="spellStart"/>
      <w:r w:rsidRPr="00491597">
        <w:rPr>
          <w:rFonts w:cs="Arial"/>
        </w:rPr>
        <w:t>Bosma</w:t>
      </w:r>
      <w:proofErr w:type="spellEnd"/>
      <w:r w:rsidRPr="00491597">
        <w:rPr>
          <w:rFonts w:cs="Arial"/>
        </w:rPr>
        <w:t xml:space="preserve">, M., </w:t>
      </w:r>
      <w:proofErr w:type="spellStart"/>
      <w:r w:rsidRPr="00491597">
        <w:rPr>
          <w:rFonts w:cs="Arial"/>
        </w:rPr>
        <w:t>Ichter</w:t>
      </w:r>
      <w:proofErr w:type="spellEnd"/>
      <w:r w:rsidRPr="00491597">
        <w:rPr>
          <w:rFonts w:cs="Arial"/>
        </w:rPr>
        <w:t xml:space="preserve">, B., Xia, F., Chi, E., Le, Q., &amp; Zhou, D. (2023). </w:t>
      </w:r>
      <w:r w:rsidRPr="00491597">
        <w:rPr>
          <w:rFonts w:cs="Arial"/>
          <w:i/>
          <w:iCs/>
          <w:lang w:val="en-US"/>
        </w:rPr>
        <w:t>Chain-of-Thought Prompting Elicits Reasoning in Large Language Models</w:t>
      </w:r>
      <w:r w:rsidRPr="00491597">
        <w:rPr>
          <w:rFonts w:cs="Arial"/>
          <w:lang w:val="en-US"/>
        </w:rPr>
        <w:t xml:space="preserve"> (arXiv:2201.11903). </w:t>
      </w:r>
      <w:proofErr w:type="spellStart"/>
      <w:r w:rsidRPr="00491597">
        <w:rPr>
          <w:rFonts w:cs="Arial"/>
          <w:lang w:val="en-US"/>
        </w:rPr>
        <w:t>arXiv</w:t>
      </w:r>
      <w:proofErr w:type="spellEnd"/>
      <w:r w:rsidRPr="00491597">
        <w:rPr>
          <w:rFonts w:cs="Arial"/>
          <w:lang w:val="en-US"/>
        </w:rPr>
        <w:t>. http://arxiv.org/abs/2201.11903</w:t>
      </w:r>
    </w:p>
    <w:p w14:paraId="6E52DB43" w14:textId="77777777" w:rsidR="00491597" w:rsidRPr="00491597" w:rsidRDefault="00491597" w:rsidP="00491597">
      <w:pPr>
        <w:pStyle w:val="Literaturverzeichnis"/>
        <w:rPr>
          <w:rFonts w:cs="Arial"/>
          <w:lang w:val="en-US"/>
        </w:rPr>
      </w:pPr>
      <w:proofErr w:type="spellStart"/>
      <w:r w:rsidRPr="00491597">
        <w:rPr>
          <w:rFonts w:cs="Arial"/>
        </w:rPr>
        <w:t>Yeginbergen</w:t>
      </w:r>
      <w:proofErr w:type="spellEnd"/>
      <w:r w:rsidRPr="00491597">
        <w:rPr>
          <w:rFonts w:cs="Arial"/>
        </w:rPr>
        <w:t xml:space="preserve">, A., </w:t>
      </w:r>
      <w:proofErr w:type="spellStart"/>
      <w:r w:rsidRPr="00491597">
        <w:rPr>
          <w:rFonts w:cs="Arial"/>
        </w:rPr>
        <w:t>Oronoz</w:t>
      </w:r>
      <w:proofErr w:type="spellEnd"/>
      <w:r w:rsidRPr="00491597">
        <w:rPr>
          <w:rFonts w:cs="Arial"/>
        </w:rPr>
        <w:t xml:space="preserve">, M., &amp; </w:t>
      </w:r>
      <w:proofErr w:type="spellStart"/>
      <w:r w:rsidRPr="00491597">
        <w:rPr>
          <w:rFonts w:cs="Arial"/>
        </w:rPr>
        <w:t>Agerri</w:t>
      </w:r>
      <w:proofErr w:type="spellEnd"/>
      <w:r w:rsidRPr="00491597">
        <w:rPr>
          <w:rFonts w:cs="Arial"/>
        </w:rPr>
        <w:t xml:space="preserve">, R. (2024). </w:t>
      </w:r>
      <w:r w:rsidRPr="00491597">
        <w:rPr>
          <w:rFonts w:cs="Arial"/>
          <w:lang w:val="en-US"/>
        </w:rPr>
        <w:t xml:space="preserve">Argument Mining in Data Scarce Settings: Cross-lingual Transfer and Few-shot Techniques. </w:t>
      </w:r>
      <w:r w:rsidRPr="00491597">
        <w:rPr>
          <w:rFonts w:cs="Arial"/>
          <w:i/>
          <w:iCs/>
          <w:lang w:val="en-US"/>
        </w:rPr>
        <w:t>Proceedings of the 62nd Annual Meeting of the Association for Computational Linguistics (Volume 1: Long Papers)</w:t>
      </w:r>
      <w:r w:rsidRPr="00491597">
        <w:rPr>
          <w:rFonts w:cs="Arial"/>
          <w:lang w:val="en-US"/>
        </w:rPr>
        <w:t>, 11687–11699. https://doi.org/10.18653/v1/2024.acl-long.628</w:t>
      </w:r>
    </w:p>
    <w:p w14:paraId="71AE7E49" w14:textId="0E6E532C" w:rsidR="002F409C" w:rsidRPr="002453C8" w:rsidRDefault="002F409C" w:rsidP="002F409C">
      <w:pPr>
        <w:rPr>
          <w:lang w:val="en-US"/>
        </w:rPr>
      </w:pPr>
      <w:r>
        <w:fldChar w:fldCharType="end"/>
      </w:r>
    </w:p>
    <w:p w14:paraId="22A5C4BC" w14:textId="77777777" w:rsidR="00607F2F" w:rsidRPr="002453C8" w:rsidRDefault="00607F2F" w:rsidP="002F409C">
      <w:pPr>
        <w:rPr>
          <w:lang w:val="en-US"/>
        </w:rPr>
      </w:pPr>
    </w:p>
    <w:p w14:paraId="5DFAED73" w14:textId="77777777" w:rsidR="00607F2F" w:rsidRPr="002453C8" w:rsidRDefault="00607F2F" w:rsidP="002F409C">
      <w:pPr>
        <w:rPr>
          <w:lang w:val="en-US"/>
        </w:rPr>
      </w:pPr>
    </w:p>
    <w:p w14:paraId="4E8B62C3" w14:textId="0F5D9C20" w:rsidR="00607F2F" w:rsidRPr="002453C8" w:rsidRDefault="00607F2F" w:rsidP="002F409C">
      <w:pPr>
        <w:rPr>
          <w:lang w:val="en-US"/>
        </w:rPr>
      </w:pPr>
    </w:p>
    <w:p w14:paraId="153B2017" w14:textId="77777777" w:rsidR="00607F2F" w:rsidRPr="002453C8" w:rsidRDefault="00607F2F">
      <w:pPr>
        <w:rPr>
          <w:lang w:val="en-US"/>
        </w:rPr>
      </w:pPr>
      <w:r w:rsidRPr="002453C8">
        <w:rPr>
          <w:lang w:val="en-US"/>
        </w:rPr>
        <w:br w:type="page"/>
      </w:r>
    </w:p>
    <w:p w14:paraId="6A10536E" w14:textId="5D3277C2" w:rsidR="00607F2F" w:rsidRDefault="00607F2F" w:rsidP="00D44F48">
      <w:pPr>
        <w:pStyle w:val="berschrift1"/>
      </w:pPr>
      <w:bookmarkStart w:id="140" w:name="_Toc189404919"/>
      <w:r w:rsidRPr="00D44F48">
        <w:lastRenderedPageBreak/>
        <w:t>Anh</w:t>
      </w:r>
      <w:r w:rsidR="00B91DC7">
        <w:t>ang</w:t>
      </w:r>
      <w:bookmarkEnd w:id="140"/>
    </w:p>
    <w:p w14:paraId="2ADA7615" w14:textId="58C0AFAF" w:rsidR="00BC4A8F" w:rsidRDefault="00DC3745" w:rsidP="00A25CE4">
      <w:pPr>
        <w:pStyle w:val="berschrift2"/>
      </w:pPr>
      <w:bookmarkStart w:id="141" w:name="_Toc189404920"/>
      <w:r>
        <w:t>Prompt-Bausteine</w:t>
      </w:r>
      <w:bookmarkEnd w:id="141"/>
    </w:p>
    <w:p w14:paraId="6F295F5C" w14:textId="77777777" w:rsidR="00BC4A8F" w:rsidRDefault="00BC4A8F" w:rsidP="00BC4A8F"/>
    <w:p w14:paraId="22CF2F80" w14:textId="16BEF577" w:rsidR="005F44ED" w:rsidRDefault="005F44ED" w:rsidP="00A25CE4">
      <w:pPr>
        <w:pStyle w:val="berschrift2"/>
      </w:pPr>
      <w:bookmarkStart w:id="142" w:name="_Toc189404921"/>
      <w:r>
        <w:t xml:space="preserve">Prompt </w:t>
      </w:r>
      <w:r w:rsidR="007F7952">
        <w:t>Templates</w:t>
      </w:r>
      <w:bookmarkEnd w:id="142"/>
    </w:p>
    <w:p w14:paraId="6B04A080" w14:textId="4F6E1E97" w:rsidR="00662763" w:rsidRDefault="00662763" w:rsidP="00662763">
      <w:r w:rsidRPr="00565629">
        <w:rPr>
          <w:highlight w:val="cyan"/>
        </w:rPr>
        <w:t xml:space="preserve">Hier die </w:t>
      </w:r>
      <w:r w:rsidR="004664A3" w:rsidRPr="00565629">
        <w:rPr>
          <w:highlight w:val="cyan"/>
        </w:rPr>
        <w:t>Prompts abbilden. Zum einen schema</w:t>
      </w:r>
      <w:r w:rsidR="0063441A" w:rsidRPr="00565629">
        <w:rPr>
          <w:highlight w:val="cyan"/>
        </w:rPr>
        <w:t>tisch aus dem beschri</w:t>
      </w:r>
      <w:r w:rsidR="00185154" w:rsidRPr="00565629">
        <w:rPr>
          <w:highlight w:val="cyan"/>
        </w:rPr>
        <w:t>e</w:t>
      </w:r>
      <w:r w:rsidR="0063441A" w:rsidRPr="00565629">
        <w:rPr>
          <w:highlight w:val="cyan"/>
        </w:rPr>
        <w:t xml:space="preserve">benen Textbausteinen und zum anderen die </w:t>
      </w:r>
      <w:r w:rsidR="000521A1" w:rsidRPr="00565629">
        <w:rPr>
          <w:highlight w:val="cyan"/>
        </w:rPr>
        <w:t>TXT-Dateien.</w:t>
      </w:r>
    </w:p>
    <w:p w14:paraId="29B28B1F" w14:textId="6D516210" w:rsidR="0032741F" w:rsidRPr="0032741F" w:rsidRDefault="0032741F" w:rsidP="0032741F">
      <w:pPr>
        <w:pStyle w:val="Beschriftung"/>
        <w:keepNext/>
        <w:rPr>
          <w:color w:val="auto"/>
          <w:sz w:val="20"/>
          <w:szCs w:val="20"/>
        </w:rPr>
      </w:pPr>
      <w:bookmarkStart w:id="143" w:name="_Toc189404925"/>
      <w:r w:rsidRPr="0032741F">
        <w:rPr>
          <w:b/>
          <w:color w:val="auto"/>
          <w:sz w:val="20"/>
          <w:szCs w:val="20"/>
        </w:rPr>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4</w:t>
      </w:r>
      <w:r w:rsidR="001A05F3">
        <w:rPr>
          <w:b/>
          <w:color w:val="auto"/>
          <w:sz w:val="20"/>
          <w:szCs w:val="20"/>
        </w:rPr>
        <w:fldChar w:fldCharType="end"/>
      </w:r>
      <w:r w:rsidRPr="0032741F">
        <w:rPr>
          <w:color w:val="auto"/>
          <w:sz w:val="20"/>
          <w:szCs w:val="20"/>
        </w:rPr>
        <w:t xml:space="preserve"> </w:t>
      </w:r>
      <w:r>
        <w:rPr>
          <w:color w:val="auto"/>
          <w:sz w:val="20"/>
          <w:szCs w:val="20"/>
        </w:rPr>
        <w:br/>
      </w:r>
      <w:r w:rsidRPr="0032741F">
        <w:rPr>
          <w:color w:val="auto"/>
          <w:sz w:val="20"/>
          <w:szCs w:val="20"/>
        </w:rPr>
        <w:t>Zero-Shot Prompt-Struktur</w:t>
      </w:r>
      <w:bookmarkEnd w:id="143"/>
    </w:p>
    <w:p w14:paraId="23A67B9B" w14:textId="475EBC9F" w:rsidR="007D7DF6" w:rsidRDefault="00E249B3" w:rsidP="00662763">
      <w:r w:rsidRPr="00E249B3">
        <w:rPr>
          <w:noProof/>
        </w:rPr>
        <w:drawing>
          <wp:inline distT="0" distB="0" distL="0" distR="0" wp14:anchorId="18770524" wp14:editId="76101FE9">
            <wp:extent cx="3588444" cy="3060000"/>
            <wp:effectExtent l="0" t="0" r="0" b="7620"/>
            <wp:docPr id="1876434017"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34017" name="Grafik 1" descr="Ein Bild, das Text, Screenshot, Schrift, Zahl enthält.&#10;&#10;Automatisch generierte Beschreibung"/>
                    <pic:cNvPicPr/>
                  </pic:nvPicPr>
                  <pic:blipFill>
                    <a:blip r:embed="rId18"/>
                    <a:stretch>
                      <a:fillRect/>
                    </a:stretch>
                  </pic:blipFill>
                  <pic:spPr>
                    <a:xfrm>
                      <a:off x="0" y="0"/>
                      <a:ext cx="3588444" cy="3060000"/>
                    </a:xfrm>
                    <a:prstGeom prst="rect">
                      <a:avLst/>
                    </a:prstGeom>
                  </pic:spPr>
                </pic:pic>
              </a:graphicData>
            </a:graphic>
          </wp:inline>
        </w:drawing>
      </w:r>
    </w:p>
    <w:p w14:paraId="423136E9" w14:textId="11C94081" w:rsidR="0032741F" w:rsidRPr="006D3E9A" w:rsidRDefault="0032741F" w:rsidP="00662763">
      <w:pPr>
        <w:rPr>
          <w:sz w:val="20"/>
          <w:szCs w:val="18"/>
        </w:rPr>
      </w:pPr>
      <w:r w:rsidRPr="006D3E9A">
        <w:rPr>
          <w:sz w:val="20"/>
          <w:szCs w:val="18"/>
        </w:rPr>
        <w:t>Eigene Darstellung.</w:t>
      </w:r>
    </w:p>
    <w:p w14:paraId="1A0249F7" w14:textId="340B99C3" w:rsidR="001F7E0E" w:rsidRPr="001F7E0E" w:rsidRDefault="001F7E0E" w:rsidP="001F7E0E">
      <w:pPr>
        <w:pStyle w:val="Beschriftung"/>
        <w:keepNext/>
        <w:rPr>
          <w:color w:val="auto"/>
          <w:sz w:val="20"/>
          <w:szCs w:val="20"/>
        </w:rPr>
      </w:pPr>
      <w:bookmarkStart w:id="144" w:name="_Toc189404926"/>
      <w:r w:rsidRPr="001F7E0E">
        <w:rPr>
          <w:b/>
          <w:color w:val="auto"/>
          <w:sz w:val="20"/>
          <w:szCs w:val="20"/>
        </w:rPr>
        <w:lastRenderedPageBreak/>
        <w:t xml:space="preserve">Abbildung </w:t>
      </w:r>
      <w:r w:rsidR="001A05F3">
        <w:rPr>
          <w:b/>
          <w:color w:val="auto"/>
          <w:sz w:val="20"/>
          <w:szCs w:val="20"/>
        </w:rPr>
        <w:fldChar w:fldCharType="begin"/>
      </w:r>
      <w:r w:rsidR="001A05F3">
        <w:rPr>
          <w:b/>
          <w:color w:val="auto"/>
          <w:sz w:val="20"/>
          <w:szCs w:val="20"/>
        </w:rPr>
        <w:instrText xml:space="preserve"> SEQ Abbildung \* ARABIC </w:instrText>
      </w:r>
      <w:r w:rsidR="001A05F3">
        <w:rPr>
          <w:b/>
          <w:color w:val="auto"/>
          <w:sz w:val="20"/>
          <w:szCs w:val="20"/>
        </w:rPr>
        <w:fldChar w:fldCharType="separate"/>
      </w:r>
      <w:r w:rsidR="001A05F3">
        <w:rPr>
          <w:b/>
          <w:noProof/>
          <w:color w:val="auto"/>
          <w:sz w:val="20"/>
          <w:szCs w:val="20"/>
        </w:rPr>
        <w:t>5</w:t>
      </w:r>
      <w:r w:rsidR="001A05F3">
        <w:rPr>
          <w:b/>
          <w:color w:val="auto"/>
          <w:sz w:val="20"/>
          <w:szCs w:val="20"/>
        </w:rPr>
        <w:fldChar w:fldCharType="end"/>
      </w:r>
      <w:r w:rsidRPr="001F7E0E">
        <w:rPr>
          <w:color w:val="auto"/>
          <w:sz w:val="20"/>
          <w:szCs w:val="20"/>
        </w:rPr>
        <w:t xml:space="preserve"> </w:t>
      </w:r>
      <w:r>
        <w:rPr>
          <w:color w:val="auto"/>
          <w:sz w:val="20"/>
          <w:szCs w:val="20"/>
        </w:rPr>
        <w:br/>
      </w:r>
      <w:proofErr w:type="spellStart"/>
      <w:r w:rsidRPr="001F7E0E">
        <w:rPr>
          <w:color w:val="auto"/>
          <w:sz w:val="20"/>
          <w:szCs w:val="20"/>
        </w:rPr>
        <w:t>One</w:t>
      </w:r>
      <w:proofErr w:type="spellEnd"/>
      <w:r w:rsidRPr="001F7E0E">
        <w:rPr>
          <w:color w:val="auto"/>
          <w:sz w:val="20"/>
          <w:szCs w:val="20"/>
        </w:rPr>
        <w:t>-Shot Prompt-Struktur</w:t>
      </w:r>
      <w:bookmarkEnd w:id="144"/>
    </w:p>
    <w:p w14:paraId="565E1092" w14:textId="66E2B364" w:rsidR="00101732" w:rsidRDefault="005F760F" w:rsidP="00662763">
      <w:r w:rsidRPr="005F760F">
        <w:rPr>
          <w:noProof/>
        </w:rPr>
        <w:drawing>
          <wp:inline distT="0" distB="0" distL="0" distR="0" wp14:anchorId="2208EF74" wp14:editId="2E3B365B">
            <wp:extent cx="4829063" cy="3060000"/>
            <wp:effectExtent l="0" t="0" r="0" b="7620"/>
            <wp:docPr id="200042057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20574" name="Grafik 1" descr="Ein Bild, das Text, Screenshot, Schrift, Zahl enthält.&#10;&#10;Automatisch generierte Beschreibung"/>
                    <pic:cNvPicPr/>
                  </pic:nvPicPr>
                  <pic:blipFill>
                    <a:blip r:embed="rId19"/>
                    <a:stretch>
                      <a:fillRect/>
                    </a:stretch>
                  </pic:blipFill>
                  <pic:spPr>
                    <a:xfrm>
                      <a:off x="0" y="0"/>
                      <a:ext cx="4829063" cy="3060000"/>
                    </a:xfrm>
                    <a:prstGeom prst="rect">
                      <a:avLst/>
                    </a:prstGeom>
                  </pic:spPr>
                </pic:pic>
              </a:graphicData>
            </a:graphic>
          </wp:inline>
        </w:drawing>
      </w:r>
    </w:p>
    <w:p w14:paraId="151CCCD1" w14:textId="10222395" w:rsidR="00F13FAE" w:rsidRPr="00F13FAE" w:rsidRDefault="00F13FAE" w:rsidP="00662763">
      <w:pPr>
        <w:rPr>
          <w:sz w:val="20"/>
          <w:szCs w:val="18"/>
        </w:rPr>
      </w:pPr>
      <w:r w:rsidRPr="00F13FAE">
        <w:rPr>
          <w:sz w:val="20"/>
          <w:szCs w:val="18"/>
        </w:rPr>
        <w:t>Eigene Darstellung.</w:t>
      </w:r>
    </w:p>
    <w:p w14:paraId="3416D0F2" w14:textId="4514BFE7" w:rsidR="005F760F" w:rsidRPr="00662763" w:rsidRDefault="003A4E79" w:rsidP="00662763">
      <w:r>
        <w:t xml:space="preserve">Die </w:t>
      </w:r>
      <w:proofErr w:type="spellStart"/>
      <w:r>
        <w:t>Few</w:t>
      </w:r>
      <w:proofErr w:type="spellEnd"/>
      <w:r>
        <w:t xml:space="preserve">-Shot Prompts sind systematisch gleich zu den </w:t>
      </w:r>
      <w:proofErr w:type="spellStart"/>
      <w:r>
        <w:t>One</w:t>
      </w:r>
      <w:proofErr w:type="spellEnd"/>
      <w:r>
        <w:t>-Shot Prompts aufgebaut, jedoch werden mehrere Input-Output-Paare</w:t>
      </w:r>
      <w:r w:rsidR="00565629">
        <w:t xml:space="preserve"> als Beispiele</w:t>
      </w:r>
      <w:r>
        <w:t xml:space="preserve"> übergeben.</w:t>
      </w:r>
    </w:p>
    <w:p w14:paraId="1E923E30" w14:textId="77777777" w:rsidR="007F7952" w:rsidRDefault="007F7952" w:rsidP="00BC4A8F"/>
    <w:p w14:paraId="266E51B1" w14:textId="577A0A85" w:rsidR="00735490" w:rsidRPr="002E1F8F" w:rsidRDefault="00A60902" w:rsidP="00A60902">
      <w:pPr>
        <w:pStyle w:val="berschrift2"/>
        <w:ind w:left="576"/>
      </w:pPr>
      <w:r>
        <w:t xml:space="preserve">Prozess </w:t>
      </w:r>
    </w:p>
    <w:sectPr w:rsidR="00735490" w:rsidRPr="002E1F8F" w:rsidSect="008E4404">
      <w:headerReference w:type="first" r:id="rId20"/>
      <w:footerReference w:type="first" r:id="rId21"/>
      <w:pgSz w:w="11906" w:h="16838"/>
      <w:pgMar w:top="1418" w:right="1701" w:bottom="1134" w:left="141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 Fels" w:date="2025-01-26T20:56:00Z" w:initials="BF">
    <w:p w14:paraId="42DEE619" w14:textId="77777777" w:rsidR="00B1269B" w:rsidRDefault="00B1269B" w:rsidP="00E415AD">
      <w:pPr>
        <w:pStyle w:val="Kommentartext"/>
      </w:pPr>
      <w:r>
        <w:rPr>
          <w:rStyle w:val="Kommentarzeichen"/>
        </w:rPr>
        <w:annotationRef/>
      </w:r>
      <w:r>
        <w:t>Alphabetisch sortieren</w:t>
      </w:r>
    </w:p>
  </w:comment>
  <w:comment w:id="2" w:author="Ben Fels" w:date="2025-01-13T07:07:00Z" w:initials="BF">
    <w:p w14:paraId="612BC775" w14:textId="2419A853" w:rsidR="00D65E52" w:rsidRDefault="00D65E52" w:rsidP="00D65E52">
      <w:pPr>
        <w:pStyle w:val="Kommentartext"/>
      </w:pPr>
      <w:r>
        <w:rPr>
          <w:rStyle w:val="Kommentarzeichen"/>
        </w:rPr>
        <w:annotationRef/>
      </w:r>
      <w:r>
        <w:t>Hinweis zum Gendern in Fußzeile</w:t>
      </w:r>
    </w:p>
  </w:comment>
  <w:comment w:id="9" w:author="Ben Fels" w:date="2025-01-03T09:12:00Z" w:initials="BF">
    <w:p w14:paraId="38EB9EEF" w14:textId="77777777" w:rsidR="004E6251" w:rsidRDefault="004E6251" w:rsidP="004E6251">
      <w:pPr>
        <w:pStyle w:val="Kommentartext"/>
      </w:pPr>
      <w:r>
        <w:rPr>
          <w:rStyle w:val="Kommentarzeichen"/>
        </w:rPr>
        <w:annotationRef/>
      </w:r>
      <w:r>
        <w:t>Kursiv formatieren?</w:t>
      </w:r>
    </w:p>
  </w:comment>
  <w:comment w:id="10" w:author="Ben Fels" w:date="2025-01-18T09:19:00Z" w:initials="BF">
    <w:p w14:paraId="1524D388" w14:textId="77777777" w:rsidR="00422FB9" w:rsidRDefault="00422FB9" w:rsidP="00422FB9">
      <w:pPr>
        <w:pStyle w:val="Kommentartext"/>
      </w:pPr>
      <w:r>
        <w:rPr>
          <w:rStyle w:val="Kommentarzeichen"/>
        </w:rPr>
        <w:annotationRef/>
      </w:r>
      <w:r>
        <w:t>Ggf. Schema mit daraus resultierender Struktur im Output in den Anhang packen.</w:t>
      </w:r>
    </w:p>
  </w:comment>
  <w:comment w:id="12" w:author="Ben Fels" w:date="2025-01-23T19:48:00Z" w:initials="BF">
    <w:p w14:paraId="38FDC86F" w14:textId="4C1671F8" w:rsidR="009557BD" w:rsidRDefault="009557BD" w:rsidP="009557BD">
      <w:pPr>
        <w:pStyle w:val="Kommentartext"/>
      </w:pPr>
      <w:r>
        <w:rPr>
          <w:rStyle w:val="Kommentarzeichen"/>
        </w:rPr>
        <w:annotationRef/>
      </w:r>
      <w:r>
        <w:t>Frage dann an Hildi/Michi, ob die Abbildung tatsächlich einen Mehrwert bildet.</w:t>
      </w:r>
    </w:p>
  </w:comment>
  <w:comment w:id="131" w:author="Ben Fels" w:date="2025-02-01T21:19:00Z" w:initials="BF">
    <w:p w14:paraId="7ADA4460" w14:textId="77777777" w:rsidR="0068052B" w:rsidRDefault="0068052B" w:rsidP="0068052B">
      <w:pPr>
        <w:pStyle w:val="Kommentartext"/>
      </w:pPr>
      <w:r>
        <w:rPr>
          <w:rStyle w:val="Kommentarzeichen"/>
        </w:rPr>
        <w:annotationRef/>
      </w:r>
      <w:r>
        <w:t>Absatz vor das Bild verschieben, sofern die Seite davor zu leer ist.</w:t>
      </w:r>
    </w:p>
  </w:comment>
  <w:comment w:id="139" w:author="Ben Fels" w:date="2025-01-03T10:14:00Z" w:initials="BF">
    <w:p w14:paraId="595B6897" w14:textId="1AB2F3B3" w:rsidR="000A16D0" w:rsidRDefault="000A16D0" w:rsidP="000A16D0">
      <w:pPr>
        <w:pStyle w:val="Kommentartext"/>
      </w:pPr>
      <w:r>
        <w:rPr>
          <w:rStyle w:val="Kommentarzeichen"/>
        </w:rPr>
        <w:annotationRef/>
      </w:r>
      <w:r>
        <w:t>Als Blocksatz formatieren.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DEE619" w15:done="1"/>
  <w15:commentEx w15:paraId="612BC775" w15:done="0"/>
  <w15:commentEx w15:paraId="38EB9EEF" w15:done="0"/>
  <w15:commentEx w15:paraId="1524D388" w15:done="0"/>
  <w15:commentEx w15:paraId="38FDC86F" w15:done="0"/>
  <w15:commentEx w15:paraId="7ADA4460" w15:done="1"/>
  <w15:commentEx w15:paraId="595B68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9A085C" w16cex:dateUtc="2025-01-26T19:56:00Z"/>
  <w16cex:commentExtensible w16cex:durableId="5FD11F5E" w16cex:dateUtc="2025-01-13T06:07:00Z"/>
  <w16cex:commentExtensible w16cex:durableId="6B9AC107" w16cex:dateUtc="2025-01-03T08:12:00Z"/>
  <w16cex:commentExtensible w16cex:durableId="40E600E4" w16cex:dateUtc="2025-01-18T08:19:00Z"/>
  <w16cex:commentExtensible w16cex:durableId="7DE7FD36" w16cex:dateUtc="2025-01-23T18:48:00Z"/>
  <w16cex:commentExtensible w16cex:durableId="5084332B" w16cex:dateUtc="2025-02-01T20:19:00Z"/>
  <w16cex:commentExtensible w16cex:durableId="12168AF1" w16cex:dateUtc="2025-01-03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DEE619" w16cid:durableId="319A085C"/>
  <w16cid:commentId w16cid:paraId="612BC775" w16cid:durableId="5FD11F5E"/>
  <w16cid:commentId w16cid:paraId="38EB9EEF" w16cid:durableId="6B9AC107"/>
  <w16cid:commentId w16cid:paraId="1524D388" w16cid:durableId="40E600E4"/>
  <w16cid:commentId w16cid:paraId="38FDC86F" w16cid:durableId="7DE7FD36"/>
  <w16cid:commentId w16cid:paraId="7ADA4460" w16cid:durableId="5084332B"/>
  <w16cid:commentId w16cid:paraId="595B6897" w16cid:durableId="12168A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15299" w14:textId="77777777" w:rsidR="00D43CDA" w:rsidRDefault="00D43CDA" w:rsidP="00FD56D1">
      <w:pPr>
        <w:spacing w:after="0" w:line="240" w:lineRule="auto"/>
      </w:pPr>
      <w:r>
        <w:separator/>
      </w:r>
    </w:p>
  </w:endnote>
  <w:endnote w:type="continuationSeparator" w:id="0">
    <w:p w14:paraId="6CE26438" w14:textId="77777777" w:rsidR="00D43CDA" w:rsidRDefault="00D43CDA" w:rsidP="00FD5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5547680"/>
      <w:docPartObj>
        <w:docPartGallery w:val="Page Numbers (Bottom of Page)"/>
        <w:docPartUnique/>
      </w:docPartObj>
    </w:sdtPr>
    <w:sdtEndPr/>
    <w:sdtContent>
      <w:p w14:paraId="6F057497" w14:textId="77777777" w:rsidR="0091537B" w:rsidRDefault="0091537B">
        <w:pPr>
          <w:pStyle w:val="Fuzeile"/>
          <w:jc w:val="right"/>
        </w:pPr>
        <w:r>
          <w:fldChar w:fldCharType="begin"/>
        </w:r>
        <w:r>
          <w:instrText>PAGE   \* MERGEFORMAT</w:instrText>
        </w:r>
        <w:r>
          <w:fldChar w:fldCharType="separate"/>
        </w:r>
        <w:r>
          <w:t>2</w:t>
        </w:r>
        <w:r>
          <w:fldChar w:fldCharType="end"/>
        </w:r>
      </w:p>
    </w:sdtContent>
  </w:sdt>
  <w:p w14:paraId="3F56BBD8" w14:textId="77777777" w:rsidR="00FD56D1" w:rsidRDefault="00FD56D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6181000"/>
      <w:docPartObj>
        <w:docPartGallery w:val="Page Numbers (Bottom of Page)"/>
        <w:docPartUnique/>
      </w:docPartObj>
    </w:sdtPr>
    <w:sdtEndPr>
      <w:rPr>
        <w:color w:val="FFFFFF" w:themeColor="background1"/>
      </w:rPr>
    </w:sdtEndPr>
    <w:sdtContent>
      <w:p w14:paraId="0C06F60E" w14:textId="77777777" w:rsidR="0091537B" w:rsidRPr="0091537B" w:rsidRDefault="0091537B">
        <w:pPr>
          <w:pStyle w:val="Fuzeile"/>
          <w:jc w:val="right"/>
          <w:rPr>
            <w:color w:val="FFFFFF" w:themeColor="background1"/>
          </w:rPr>
        </w:pPr>
        <w:r w:rsidRPr="0091537B">
          <w:rPr>
            <w:color w:val="FFFFFF" w:themeColor="background1"/>
          </w:rPr>
          <w:fldChar w:fldCharType="begin"/>
        </w:r>
        <w:r w:rsidRPr="0091537B">
          <w:rPr>
            <w:color w:val="FFFFFF" w:themeColor="background1"/>
          </w:rPr>
          <w:instrText>PAGE   \* MERGEFORMAT</w:instrText>
        </w:r>
        <w:r w:rsidRPr="0091537B">
          <w:rPr>
            <w:color w:val="FFFFFF" w:themeColor="background1"/>
          </w:rPr>
          <w:fldChar w:fldCharType="separate"/>
        </w:r>
        <w:r w:rsidRPr="0091537B">
          <w:rPr>
            <w:color w:val="FFFFFF" w:themeColor="background1"/>
          </w:rPr>
          <w:t>2</w:t>
        </w:r>
        <w:r w:rsidRPr="0091537B">
          <w:rPr>
            <w:color w:val="FFFFFF" w:themeColor="background1"/>
          </w:rPr>
          <w:fldChar w:fldCharType="end"/>
        </w:r>
      </w:p>
    </w:sdtContent>
  </w:sdt>
  <w:p w14:paraId="021A2E03" w14:textId="77777777" w:rsidR="00FD56D1" w:rsidRDefault="00FD56D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3900724"/>
      <w:docPartObj>
        <w:docPartGallery w:val="Page Numbers (Bottom of Page)"/>
        <w:docPartUnique/>
      </w:docPartObj>
    </w:sdtPr>
    <w:sdtEndPr/>
    <w:sdtContent>
      <w:p w14:paraId="45881E72" w14:textId="77777777" w:rsidR="0091537B" w:rsidRDefault="0091537B">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47F42" w14:textId="77777777" w:rsidR="00D43CDA" w:rsidRDefault="00D43CDA" w:rsidP="00FD56D1">
      <w:pPr>
        <w:spacing w:after="0" w:line="240" w:lineRule="auto"/>
      </w:pPr>
      <w:r>
        <w:separator/>
      </w:r>
    </w:p>
  </w:footnote>
  <w:footnote w:type="continuationSeparator" w:id="0">
    <w:p w14:paraId="2E8C910D" w14:textId="77777777" w:rsidR="00D43CDA" w:rsidRDefault="00D43CDA" w:rsidP="00FD56D1">
      <w:pPr>
        <w:spacing w:after="0" w:line="240" w:lineRule="auto"/>
      </w:pPr>
      <w:r>
        <w:continuationSeparator/>
      </w:r>
    </w:p>
  </w:footnote>
  <w:footnote w:id="1">
    <w:p w14:paraId="427DC37D" w14:textId="3B23B17C" w:rsidR="00FD1B5C" w:rsidRDefault="00FD1B5C">
      <w:pPr>
        <w:pStyle w:val="Funotentext"/>
      </w:pPr>
      <w:r>
        <w:rPr>
          <w:rStyle w:val="Funotenzeichen"/>
        </w:rPr>
        <w:footnoteRef/>
      </w:r>
      <w:r>
        <w:t xml:space="preserve"> Eine detailliertere Beschreibung zum Umgang mit </w:t>
      </w:r>
      <w:r w:rsidR="006D2A1E">
        <w:t xml:space="preserve">den Duplikaten </w:t>
      </w:r>
      <w:r w:rsidR="008D63AB">
        <w:t>kann aus</w:t>
      </w:r>
      <w:r w:rsidR="006D2A1E">
        <w:t xml:space="preserve"> </w:t>
      </w:r>
      <w:r w:rsidR="008D63AB">
        <w:t xml:space="preserve">dem </w:t>
      </w:r>
      <w:r w:rsidR="006D2A1E">
        <w:t>3.Notebook unter dem Abschnitt „Behandlung von Duplikaten“</w:t>
      </w:r>
      <w:r w:rsidR="008D63AB">
        <w:t xml:space="preserve"> entnommen werden</w:t>
      </w:r>
      <w:r w:rsidR="006D2A1E">
        <w:t>.</w:t>
      </w:r>
    </w:p>
  </w:footnote>
  <w:footnote w:id="2">
    <w:p w14:paraId="50D024E3" w14:textId="68FAE1BF" w:rsidR="00336DD0" w:rsidRDefault="00336DD0" w:rsidP="00336DD0">
      <w:pPr>
        <w:pStyle w:val="Funotentext"/>
        <w:jc w:val="both"/>
      </w:pPr>
      <w:r>
        <w:rPr>
          <w:rStyle w:val="Funotenzeichen"/>
        </w:rPr>
        <w:footnoteRef/>
      </w:r>
      <w:r>
        <w:t xml:space="preserve"> Die Tabelle mit der Tokenanzahl pro Prompt kann im Anhang </w:t>
      </w:r>
      <w:r w:rsidRPr="00AF0CE2">
        <w:rPr>
          <w:highlight w:val="cyan"/>
        </w:rPr>
        <w:t>XX</w:t>
      </w:r>
      <w:r>
        <w:t xml:space="preserve"> eingesehen werden.</w:t>
      </w:r>
    </w:p>
  </w:footnote>
  <w:footnote w:id="3">
    <w:p w14:paraId="7C16FCDF" w14:textId="490E5CA0" w:rsidR="001A682C" w:rsidRDefault="001A682C" w:rsidP="001437FD">
      <w:pPr>
        <w:pStyle w:val="Funotentext"/>
        <w:jc w:val="both"/>
      </w:pPr>
      <w:r>
        <w:rPr>
          <w:rStyle w:val="Funotenzeichen"/>
        </w:rPr>
        <w:footnoteRef/>
      </w:r>
      <w:r>
        <w:t xml:space="preserve"> Die </w:t>
      </w:r>
      <w:r w:rsidR="005414A3">
        <w:t xml:space="preserve">Anfragebegrenzungen richten sich bei OpenAI nach </w:t>
      </w:r>
      <w:r w:rsidR="005133EC">
        <w:t xml:space="preserve">Stufen. </w:t>
      </w:r>
      <w:r w:rsidR="001437FD">
        <w:t xml:space="preserve">Je höher die Stufe, desto höher die Anfragebegrenzung. </w:t>
      </w:r>
      <w:r w:rsidR="0001040D">
        <w:t>Um in die nächsthöhere Stufe zu gelangen</w:t>
      </w:r>
      <w:r w:rsidR="00EF36F2">
        <w:t>,</w:t>
      </w:r>
      <w:r w:rsidR="0001040D">
        <w:t xml:space="preserve"> müssen gewisse Voraussetzungen erfüllt sein.</w:t>
      </w:r>
      <w:r w:rsidR="00EF36F2">
        <w:t xml:space="preserve"> </w:t>
      </w:r>
      <w:r w:rsidR="00AC462D">
        <w:t>Für mehr Informationen siehe</w:t>
      </w:r>
      <w:r w:rsidR="003E33DD">
        <w:t xml:space="preserve"> OpenAI</w:t>
      </w:r>
      <w:r w:rsidR="00AC462D">
        <w:t xml:space="preserve"> </w:t>
      </w:r>
      <w:r w:rsidR="00AC462D" w:rsidRPr="003E33DD">
        <w:rPr>
          <w:highlight w:val="magenta"/>
        </w:rPr>
        <w:fldChar w:fldCharType="begin"/>
      </w:r>
      <w:r w:rsidR="00AC462D" w:rsidRPr="003E33DD">
        <w:rPr>
          <w:highlight w:val="magenta"/>
        </w:rPr>
        <w:instrText xml:space="preserve"> ADDIN ZOTERO_ITEM CSL_CITATION {"citationID":"opEbM824","properties":{"formattedCitation":"(2025d)","plainCitation":"(2025d)","noteIndex":3},"citationItems":[{"id":2213,"uris":["http://zotero.org/users/14644665/items/IFJ22YPN"],"itemData":{"id":2213,"type":"webpage","abstract":"Explore developer resources, tutorials, API docs, and dynamic examples to get the most out of OpenAI's platform.","container-title":"OpenAI Platform","language":"en","title":"Rate limits","URL":"https://platform.openai.com/docs/guides/rate-limits?context=tier-free","author":[{"family":"OpenAI","given":""}],"accessed":{"date-parts":[["2025",1,17]]},"issued":{"date-parts":[["2025"]]}},"label":"page","suppress-author":true}],"schema":"https://github.com/citation-style-language/schema/raw/master/csl-citation.json"} </w:instrText>
      </w:r>
      <w:r w:rsidR="00AC462D" w:rsidRPr="003E33DD">
        <w:rPr>
          <w:highlight w:val="magenta"/>
        </w:rPr>
        <w:fldChar w:fldCharType="separate"/>
      </w:r>
      <w:r w:rsidR="00AC462D" w:rsidRPr="003E33DD">
        <w:rPr>
          <w:rFonts w:cs="Arial"/>
          <w:highlight w:val="magenta"/>
        </w:rPr>
        <w:t>(2025d)</w:t>
      </w:r>
      <w:r w:rsidR="00AC462D" w:rsidRPr="003E33DD">
        <w:rPr>
          <w:highlight w:val="magenta"/>
        </w:rPr>
        <w:fldChar w:fldCharType="end"/>
      </w:r>
      <w:r w:rsidR="003E33DD">
        <w:t>.</w:t>
      </w:r>
    </w:p>
  </w:footnote>
  <w:footnote w:id="4">
    <w:p w14:paraId="2C42B8F5" w14:textId="43B3FB4A" w:rsidR="00EE571E" w:rsidRDefault="00EE571E" w:rsidP="00F64A4E">
      <w:pPr>
        <w:pStyle w:val="Funotentext"/>
        <w:jc w:val="both"/>
      </w:pPr>
      <w:r>
        <w:rPr>
          <w:rStyle w:val="Funotenzeichen"/>
        </w:rPr>
        <w:footnoteRef/>
      </w:r>
      <w:r>
        <w:t xml:space="preserve"> Zwar </w:t>
      </w:r>
      <w:r w:rsidRPr="00364F7E">
        <w:t xml:space="preserve">bieten nach </w:t>
      </w:r>
      <w:r w:rsidRPr="00364F7E">
        <w:rPr>
          <w:rFonts w:cs="Arial"/>
        </w:rPr>
        <w:t xml:space="preserve">Chen </w:t>
      </w:r>
      <w:r w:rsidR="00AF4E1F" w:rsidRPr="00364F7E">
        <w:rPr>
          <w:rFonts w:cs="Arial"/>
        </w:rPr>
        <w:t>und</w:t>
      </w:r>
      <w:r w:rsidRPr="00364F7E">
        <w:rPr>
          <w:rFonts w:cs="Arial"/>
        </w:rPr>
        <w:t xml:space="preserve"> Cherry</w:t>
      </w:r>
      <w:r w:rsidRPr="00364F7E">
        <w:t xml:space="preserve"> </w:t>
      </w:r>
      <w:r w:rsidRPr="00364F7E">
        <w:fldChar w:fldCharType="begin"/>
      </w:r>
      <w:r w:rsidR="003B3ABC" w:rsidRPr="00364F7E">
        <w:instrText xml:space="preserve"> ADDIN ZOTERO_ITEM CSL_CITATION {"citationID":"iEanrYQo","properties":{"formattedCitation":"(2014, S. 364)","plainCitation":"(2014, S. 364)","noteIndex":4},"citationItems":[{"id":2066,"uris":["http://zotero.org/users/14644665/items/VAS6L47L"],"itemData":{"id":2066,"type":"paper-conference","container-title":"Proceedings of the Ninth Workshop on Statistical Machine Translation","DOI":"10.3115/v1/W14-3346","event-place":"Baltimore, Maryland, USA","event-title":"Proceedings of the Ninth Workshop on Statistical Machine Translation","language":"en","note":"done","page":"362-367","publisher":"Association for Computational Linguistics","publisher-place":"Baltimore, Maryland, USA","source":"DOI.org (Crossref)","title":"A Systematic Comparison of Smoothing Techniques for Sentence-Level BLEU","URL":"http://aclweb.org/anthology/W14-3346","author":[{"family":"Chen","given":"Boxing"},{"family":"Cherry","given":"Colin"}],"accessed":{"date-parts":[["2025",1,12]]},"issued":{"date-parts":[["2014"]]}},"locator":"364","label":"page","suppress-author":true}],"schema":"https://github.com/citation-style-language/schema/raw/master/csl-citation.json"} </w:instrText>
      </w:r>
      <w:r w:rsidRPr="00364F7E">
        <w:fldChar w:fldCharType="separate"/>
      </w:r>
      <w:r w:rsidR="003B3ABC" w:rsidRPr="00364F7E">
        <w:rPr>
          <w:rFonts w:cs="Arial"/>
        </w:rPr>
        <w:t>(2014, S. 364)</w:t>
      </w:r>
      <w:r w:rsidRPr="00364F7E">
        <w:fldChar w:fldCharType="end"/>
      </w:r>
      <w:r w:rsidR="003B3ABC" w:rsidRPr="00364F7E">
        <w:t xml:space="preserve"> die</w:t>
      </w:r>
      <w:r w:rsidR="003B3ABC">
        <w:t xml:space="preserve"> </w:t>
      </w:r>
      <w:r w:rsidR="00CD6FB4">
        <w:t xml:space="preserve">anderen </w:t>
      </w:r>
      <w:r w:rsidR="003B3ABC" w:rsidRPr="00100025">
        <w:t xml:space="preserve">Glättungsfunktionen </w:t>
      </w:r>
      <w:r w:rsidR="00D641BF" w:rsidRPr="00100025">
        <w:t xml:space="preserve">eine höhere Korrelation, </w:t>
      </w:r>
      <w:r w:rsidR="005C0B74" w:rsidRPr="00100025">
        <w:t>diese werden jedoch als marginal betrachtet</w:t>
      </w:r>
      <w:r w:rsidR="00AD2194" w:rsidRPr="00100025">
        <w:t xml:space="preserve">. Es wird deshalb die </w:t>
      </w:r>
      <w:r w:rsidR="00D73B5D" w:rsidRPr="00100025">
        <w:t>Einfachheit</w:t>
      </w:r>
      <w:r w:rsidR="005C0B74" w:rsidRPr="00100025">
        <w:t xml:space="preserve"> </w:t>
      </w:r>
      <w:r w:rsidR="00D73B5D" w:rsidRPr="00100025">
        <w:t xml:space="preserve">dieser Methode </w:t>
      </w:r>
      <w:r w:rsidR="00AD2194" w:rsidRPr="00100025">
        <w:t xml:space="preserve">bevorzugt. </w:t>
      </w:r>
      <w:r w:rsidR="00256E1B" w:rsidRPr="00100025">
        <w:t xml:space="preserve">Zudem erreichen die </w:t>
      </w:r>
      <w:r w:rsidR="00D638D8" w:rsidRPr="00100025">
        <w:t xml:space="preserve">Glättungsfunktionen </w:t>
      </w:r>
      <w:r w:rsidR="00C33091" w:rsidRPr="00100025">
        <w:t>5</w:t>
      </w:r>
      <w:r w:rsidR="003B3ABC" w:rsidRPr="00100025">
        <w:t xml:space="preserve"> und </w:t>
      </w:r>
      <w:r w:rsidR="00C33091" w:rsidRPr="00100025">
        <w:t>7</w:t>
      </w:r>
      <w:r w:rsidR="003B3ABC" w:rsidRPr="00100025">
        <w:t xml:space="preserve"> </w:t>
      </w:r>
      <w:r w:rsidR="001550ED" w:rsidRPr="00100025">
        <w:t>bei einer perfekten Übereinstimmung</w:t>
      </w:r>
      <w:r w:rsidR="001550ED">
        <w:t xml:space="preserve"> einen Wert &gt; 1</w:t>
      </w:r>
      <w:r w:rsidR="00283F6F">
        <w:t xml:space="preserve">. </w:t>
      </w:r>
      <w:r w:rsidR="006D0251">
        <w:t xml:space="preserve">Der BLEU-Score kann jedoch nur zwischen 0 und 1 liegen. </w:t>
      </w:r>
      <w:r w:rsidR="00313861">
        <w:t xml:space="preserve">Vermutlich ist die Implementierung in </w:t>
      </w:r>
      <w:r w:rsidR="00A119C3">
        <w:t xml:space="preserve">der </w:t>
      </w:r>
      <w:r w:rsidR="00313861">
        <w:t>NLTK</w:t>
      </w:r>
      <w:r w:rsidR="00A119C3">
        <w:t>-Bibliothek</w:t>
      </w:r>
      <w:r w:rsidR="00313861">
        <w:t xml:space="preserve"> fehlerhaft.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7819" w14:textId="35B631C5" w:rsidR="00E5746A" w:rsidRDefault="00F00AEF">
    <w:pPr>
      <w:pStyle w:val="Kopfzeile"/>
    </w:pPr>
    <w:r>
      <w:rPr>
        <w:noProof/>
      </w:rPr>
      <w:drawing>
        <wp:anchor distT="0" distB="0" distL="114300" distR="114300" simplePos="0" relativeHeight="251658240" behindDoc="0" locked="0" layoutInCell="1" allowOverlap="1" wp14:anchorId="25128028" wp14:editId="0D63D2F6">
          <wp:simplePos x="0" y="0"/>
          <wp:positionH relativeFrom="column">
            <wp:posOffset>3561080</wp:posOffset>
          </wp:positionH>
          <wp:positionV relativeFrom="paragraph">
            <wp:posOffset>-32857</wp:posOffset>
          </wp:positionV>
          <wp:extent cx="2640330" cy="539750"/>
          <wp:effectExtent l="0" t="0" r="7620" b="0"/>
          <wp:wrapSquare wrapText="bothSides"/>
          <wp:docPr id="816934098" name="Grafik 1" descr="Ein Bild, das Text, Schrift, Grafiken,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81245" name="Grafik 1" descr="Ein Bild, das Text, Schrift, Grafiken, Logo enthält.&#10;&#10;Automatisch generierte Beschreibu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40330" cy="539750"/>
                  </a:xfrm>
                  <a:prstGeom prst="rect">
                    <a:avLst/>
                  </a:prstGeom>
                </pic:spPr>
              </pic:pic>
            </a:graphicData>
          </a:graphic>
        </wp:anchor>
      </w:drawing>
    </w:r>
  </w:p>
  <w:p w14:paraId="6685441A" w14:textId="69246EA9" w:rsidR="00E5746A" w:rsidRDefault="00F00AEF">
    <w:pPr>
      <w:pStyle w:val="Kopfzeile"/>
    </w:pPr>
    <w:r w:rsidRPr="00F00AEF">
      <w:rPr>
        <w:noProo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34EE9" w14:textId="77777777" w:rsidR="00BB78D5" w:rsidRDefault="00BB78D5">
    <w:pPr>
      <w:pStyle w:val="Kopfzeile"/>
    </w:pPr>
  </w:p>
  <w:p w14:paraId="3E5710BE" w14:textId="77777777" w:rsidR="00BB78D5" w:rsidRDefault="00BB78D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99C6D0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EC7C6B"/>
    <w:multiLevelType w:val="hybridMultilevel"/>
    <w:tmpl w:val="D5DE5088"/>
    <w:lvl w:ilvl="0" w:tplc="8CB46090">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307BE2"/>
    <w:multiLevelType w:val="hybridMultilevel"/>
    <w:tmpl w:val="D794F954"/>
    <w:lvl w:ilvl="0" w:tplc="B4A46AFA">
      <w:start w:val="1"/>
      <w:numFmt w:val="bullet"/>
      <w:lvlText w:val=""/>
      <w:lvlJc w:val="left"/>
      <w:pPr>
        <w:ind w:left="720" w:hanging="360"/>
      </w:pPr>
      <w:rPr>
        <w:rFonts w:ascii="Symbol" w:hAnsi="Symbol"/>
      </w:rPr>
    </w:lvl>
    <w:lvl w:ilvl="1" w:tplc="612EAA20">
      <w:start w:val="1"/>
      <w:numFmt w:val="bullet"/>
      <w:lvlText w:val=""/>
      <w:lvlJc w:val="left"/>
      <w:pPr>
        <w:ind w:left="720" w:hanging="360"/>
      </w:pPr>
      <w:rPr>
        <w:rFonts w:ascii="Symbol" w:hAnsi="Symbol"/>
      </w:rPr>
    </w:lvl>
    <w:lvl w:ilvl="2" w:tplc="01BCEFD2">
      <w:start w:val="1"/>
      <w:numFmt w:val="bullet"/>
      <w:lvlText w:val=""/>
      <w:lvlJc w:val="left"/>
      <w:pPr>
        <w:ind w:left="720" w:hanging="360"/>
      </w:pPr>
      <w:rPr>
        <w:rFonts w:ascii="Symbol" w:hAnsi="Symbol"/>
      </w:rPr>
    </w:lvl>
    <w:lvl w:ilvl="3" w:tplc="EE9A4178">
      <w:start w:val="1"/>
      <w:numFmt w:val="bullet"/>
      <w:lvlText w:val=""/>
      <w:lvlJc w:val="left"/>
      <w:pPr>
        <w:ind w:left="720" w:hanging="360"/>
      </w:pPr>
      <w:rPr>
        <w:rFonts w:ascii="Symbol" w:hAnsi="Symbol"/>
      </w:rPr>
    </w:lvl>
    <w:lvl w:ilvl="4" w:tplc="1644AAF8">
      <w:start w:val="1"/>
      <w:numFmt w:val="bullet"/>
      <w:lvlText w:val=""/>
      <w:lvlJc w:val="left"/>
      <w:pPr>
        <w:ind w:left="720" w:hanging="360"/>
      </w:pPr>
      <w:rPr>
        <w:rFonts w:ascii="Symbol" w:hAnsi="Symbol"/>
      </w:rPr>
    </w:lvl>
    <w:lvl w:ilvl="5" w:tplc="90C4257C">
      <w:start w:val="1"/>
      <w:numFmt w:val="bullet"/>
      <w:lvlText w:val=""/>
      <w:lvlJc w:val="left"/>
      <w:pPr>
        <w:ind w:left="720" w:hanging="360"/>
      </w:pPr>
      <w:rPr>
        <w:rFonts w:ascii="Symbol" w:hAnsi="Symbol"/>
      </w:rPr>
    </w:lvl>
    <w:lvl w:ilvl="6" w:tplc="483808A0">
      <w:start w:val="1"/>
      <w:numFmt w:val="bullet"/>
      <w:lvlText w:val=""/>
      <w:lvlJc w:val="left"/>
      <w:pPr>
        <w:ind w:left="720" w:hanging="360"/>
      </w:pPr>
      <w:rPr>
        <w:rFonts w:ascii="Symbol" w:hAnsi="Symbol"/>
      </w:rPr>
    </w:lvl>
    <w:lvl w:ilvl="7" w:tplc="218AEDB0">
      <w:start w:val="1"/>
      <w:numFmt w:val="bullet"/>
      <w:lvlText w:val=""/>
      <w:lvlJc w:val="left"/>
      <w:pPr>
        <w:ind w:left="720" w:hanging="360"/>
      </w:pPr>
      <w:rPr>
        <w:rFonts w:ascii="Symbol" w:hAnsi="Symbol"/>
      </w:rPr>
    </w:lvl>
    <w:lvl w:ilvl="8" w:tplc="1DFCCFC8">
      <w:start w:val="1"/>
      <w:numFmt w:val="bullet"/>
      <w:lvlText w:val=""/>
      <w:lvlJc w:val="left"/>
      <w:pPr>
        <w:ind w:left="720" w:hanging="360"/>
      </w:pPr>
      <w:rPr>
        <w:rFonts w:ascii="Symbol" w:hAnsi="Symbol"/>
      </w:rPr>
    </w:lvl>
  </w:abstractNum>
  <w:abstractNum w:abstractNumId="3" w15:restartNumberingAfterBreak="0">
    <w:nsid w:val="088327EA"/>
    <w:multiLevelType w:val="hybridMultilevel"/>
    <w:tmpl w:val="0360BE3A"/>
    <w:lvl w:ilvl="0" w:tplc="60A863B2">
      <w:start w:val="1"/>
      <w:numFmt w:val="bullet"/>
      <w:lvlText w:val="•"/>
      <w:lvlJc w:val="left"/>
      <w:pPr>
        <w:tabs>
          <w:tab w:val="num" w:pos="720"/>
        </w:tabs>
        <w:ind w:left="720" w:hanging="360"/>
      </w:pPr>
      <w:rPr>
        <w:rFonts w:ascii="Arial" w:hAnsi="Arial" w:hint="default"/>
      </w:rPr>
    </w:lvl>
    <w:lvl w:ilvl="1" w:tplc="2AE2969C" w:tentative="1">
      <w:start w:val="1"/>
      <w:numFmt w:val="bullet"/>
      <w:lvlText w:val="•"/>
      <w:lvlJc w:val="left"/>
      <w:pPr>
        <w:tabs>
          <w:tab w:val="num" w:pos="1440"/>
        </w:tabs>
        <w:ind w:left="1440" w:hanging="360"/>
      </w:pPr>
      <w:rPr>
        <w:rFonts w:ascii="Arial" w:hAnsi="Arial" w:hint="default"/>
      </w:rPr>
    </w:lvl>
    <w:lvl w:ilvl="2" w:tplc="5094B9D6" w:tentative="1">
      <w:start w:val="1"/>
      <w:numFmt w:val="bullet"/>
      <w:lvlText w:val="•"/>
      <w:lvlJc w:val="left"/>
      <w:pPr>
        <w:tabs>
          <w:tab w:val="num" w:pos="2160"/>
        </w:tabs>
        <w:ind w:left="2160" w:hanging="360"/>
      </w:pPr>
      <w:rPr>
        <w:rFonts w:ascii="Arial" w:hAnsi="Arial" w:hint="default"/>
      </w:rPr>
    </w:lvl>
    <w:lvl w:ilvl="3" w:tplc="C3647D66" w:tentative="1">
      <w:start w:val="1"/>
      <w:numFmt w:val="bullet"/>
      <w:lvlText w:val="•"/>
      <w:lvlJc w:val="left"/>
      <w:pPr>
        <w:tabs>
          <w:tab w:val="num" w:pos="2880"/>
        </w:tabs>
        <w:ind w:left="2880" w:hanging="360"/>
      </w:pPr>
      <w:rPr>
        <w:rFonts w:ascii="Arial" w:hAnsi="Arial" w:hint="default"/>
      </w:rPr>
    </w:lvl>
    <w:lvl w:ilvl="4" w:tplc="52E46754" w:tentative="1">
      <w:start w:val="1"/>
      <w:numFmt w:val="bullet"/>
      <w:lvlText w:val="•"/>
      <w:lvlJc w:val="left"/>
      <w:pPr>
        <w:tabs>
          <w:tab w:val="num" w:pos="3600"/>
        </w:tabs>
        <w:ind w:left="3600" w:hanging="360"/>
      </w:pPr>
      <w:rPr>
        <w:rFonts w:ascii="Arial" w:hAnsi="Arial" w:hint="default"/>
      </w:rPr>
    </w:lvl>
    <w:lvl w:ilvl="5" w:tplc="64325064" w:tentative="1">
      <w:start w:val="1"/>
      <w:numFmt w:val="bullet"/>
      <w:lvlText w:val="•"/>
      <w:lvlJc w:val="left"/>
      <w:pPr>
        <w:tabs>
          <w:tab w:val="num" w:pos="4320"/>
        </w:tabs>
        <w:ind w:left="4320" w:hanging="360"/>
      </w:pPr>
      <w:rPr>
        <w:rFonts w:ascii="Arial" w:hAnsi="Arial" w:hint="default"/>
      </w:rPr>
    </w:lvl>
    <w:lvl w:ilvl="6" w:tplc="95BE2480" w:tentative="1">
      <w:start w:val="1"/>
      <w:numFmt w:val="bullet"/>
      <w:lvlText w:val="•"/>
      <w:lvlJc w:val="left"/>
      <w:pPr>
        <w:tabs>
          <w:tab w:val="num" w:pos="5040"/>
        </w:tabs>
        <w:ind w:left="5040" w:hanging="360"/>
      </w:pPr>
      <w:rPr>
        <w:rFonts w:ascii="Arial" w:hAnsi="Arial" w:hint="default"/>
      </w:rPr>
    </w:lvl>
    <w:lvl w:ilvl="7" w:tplc="CB1EE79E" w:tentative="1">
      <w:start w:val="1"/>
      <w:numFmt w:val="bullet"/>
      <w:lvlText w:val="•"/>
      <w:lvlJc w:val="left"/>
      <w:pPr>
        <w:tabs>
          <w:tab w:val="num" w:pos="5760"/>
        </w:tabs>
        <w:ind w:left="5760" w:hanging="360"/>
      </w:pPr>
      <w:rPr>
        <w:rFonts w:ascii="Arial" w:hAnsi="Arial" w:hint="default"/>
      </w:rPr>
    </w:lvl>
    <w:lvl w:ilvl="8" w:tplc="2898C5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C6462"/>
    <w:multiLevelType w:val="hybridMultilevel"/>
    <w:tmpl w:val="BCDA8E44"/>
    <w:lvl w:ilvl="0" w:tplc="5964D250">
      <w:start w:val="1"/>
      <w:numFmt w:val="decimal"/>
      <w:lvlText w:val="%1."/>
      <w:lvlJc w:val="left"/>
      <w:pPr>
        <w:ind w:left="1440" w:hanging="360"/>
      </w:pPr>
    </w:lvl>
    <w:lvl w:ilvl="1" w:tplc="DF9265A0">
      <w:start w:val="1"/>
      <w:numFmt w:val="decimal"/>
      <w:lvlText w:val="%2."/>
      <w:lvlJc w:val="left"/>
      <w:pPr>
        <w:ind w:left="1440" w:hanging="360"/>
      </w:pPr>
    </w:lvl>
    <w:lvl w:ilvl="2" w:tplc="39A8693A">
      <w:start w:val="1"/>
      <w:numFmt w:val="decimal"/>
      <w:lvlText w:val="%3."/>
      <w:lvlJc w:val="left"/>
      <w:pPr>
        <w:ind w:left="1440" w:hanging="360"/>
      </w:pPr>
    </w:lvl>
    <w:lvl w:ilvl="3" w:tplc="45868B0E">
      <w:start w:val="1"/>
      <w:numFmt w:val="decimal"/>
      <w:lvlText w:val="%4."/>
      <w:lvlJc w:val="left"/>
      <w:pPr>
        <w:ind w:left="1440" w:hanging="360"/>
      </w:pPr>
    </w:lvl>
    <w:lvl w:ilvl="4" w:tplc="2F7275B4">
      <w:start w:val="1"/>
      <w:numFmt w:val="decimal"/>
      <w:lvlText w:val="%5."/>
      <w:lvlJc w:val="left"/>
      <w:pPr>
        <w:ind w:left="1440" w:hanging="360"/>
      </w:pPr>
    </w:lvl>
    <w:lvl w:ilvl="5" w:tplc="0AACC17E">
      <w:start w:val="1"/>
      <w:numFmt w:val="decimal"/>
      <w:lvlText w:val="%6."/>
      <w:lvlJc w:val="left"/>
      <w:pPr>
        <w:ind w:left="1440" w:hanging="360"/>
      </w:pPr>
    </w:lvl>
    <w:lvl w:ilvl="6" w:tplc="A1523A5A">
      <w:start w:val="1"/>
      <w:numFmt w:val="decimal"/>
      <w:lvlText w:val="%7."/>
      <w:lvlJc w:val="left"/>
      <w:pPr>
        <w:ind w:left="1440" w:hanging="360"/>
      </w:pPr>
    </w:lvl>
    <w:lvl w:ilvl="7" w:tplc="20081E84">
      <w:start w:val="1"/>
      <w:numFmt w:val="decimal"/>
      <w:lvlText w:val="%8."/>
      <w:lvlJc w:val="left"/>
      <w:pPr>
        <w:ind w:left="1440" w:hanging="360"/>
      </w:pPr>
    </w:lvl>
    <w:lvl w:ilvl="8" w:tplc="F3D4B2B8">
      <w:start w:val="1"/>
      <w:numFmt w:val="decimal"/>
      <w:lvlText w:val="%9."/>
      <w:lvlJc w:val="left"/>
      <w:pPr>
        <w:ind w:left="1440" w:hanging="360"/>
      </w:pPr>
    </w:lvl>
  </w:abstractNum>
  <w:abstractNum w:abstractNumId="5" w15:restartNumberingAfterBreak="0">
    <w:nsid w:val="129F126E"/>
    <w:multiLevelType w:val="hybridMultilevel"/>
    <w:tmpl w:val="82706F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4E54026"/>
    <w:multiLevelType w:val="hybridMultilevel"/>
    <w:tmpl w:val="5EFC66B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62D69EF"/>
    <w:multiLevelType w:val="hybridMultilevel"/>
    <w:tmpl w:val="94F298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B8B64B6"/>
    <w:multiLevelType w:val="hybridMultilevel"/>
    <w:tmpl w:val="EFA8B3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D29543A"/>
    <w:multiLevelType w:val="hybridMultilevel"/>
    <w:tmpl w:val="DBA03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D7252B7"/>
    <w:multiLevelType w:val="multilevel"/>
    <w:tmpl w:val="E23E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32935"/>
    <w:multiLevelType w:val="hybridMultilevel"/>
    <w:tmpl w:val="17100F18"/>
    <w:lvl w:ilvl="0" w:tplc="70B8A726">
      <w:start w:val="1"/>
      <w:numFmt w:val="bullet"/>
      <w:lvlText w:val="■"/>
      <w:lvlJc w:val="left"/>
      <w:pPr>
        <w:tabs>
          <w:tab w:val="num" w:pos="720"/>
        </w:tabs>
        <w:ind w:left="720" w:hanging="360"/>
      </w:pPr>
      <w:rPr>
        <w:rFonts w:ascii="Franklin Gothic Book" w:hAnsi="Franklin Gothic Book" w:hint="default"/>
      </w:rPr>
    </w:lvl>
    <w:lvl w:ilvl="1" w:tplc="E3582B18" w:tentative="1">
      <w:start w:val="1"/>
      <w:numFmt w:val="bullet"/>
      <w:lvlText w:val="■"/>
      <w:lvlJc w:val="left"/>
      <w:pPr>
        <w:tabs>
          <w:tab w:val="num" w:pos="1440"/>
        </w:tabs>
        <w:ind w:left="1440" w:hanging="360"/>
      </w:pPr>
      <w:rPr>
        <w:rFonts w:ascii="Franklin Gothic Book" w:hAnsi="Franklin Gothic Book" w:hint="default"/>
      </w:rPr>
    </w:lvl>
    <w:lvl w:ilvl="2" w:tplc="8B582CB4" w:tentative="1">
      <w:start w:val="1"/>
      <w:numFmt w:val="bullet"/>
      <w:lvlText w:val="■"/>
      <w:lvlJc w:val="left"/>
      <w:pPr>
        <w:tabs>
          <w:tab w:val="num" w:pos="2160"/>
        </w:tabs>
        <w:ind w:left="2160" w:hanging="360"/>
      </w:pPr>
      <w:rPr>
        <w:rFonts w:ascii="Franklin Gothic Book" w:hAnsi="Franklin Gothic Book" w:hint="default"/>
      </w:rPr>
    </w:lvl>
    <w:lvl w:ilvl="3" w:tplc="4F2CBD3C" w:tentative="1">
      <w:start w:val="1"/>
      <w:numFmt w:val="bullet"/>
      <w:lvlText w:val="■"/>
      <w:lvlJc w:val="left"/>
      <w:pPr>
        <w:tabs>
          <w:tab w:val="num" w:pos="2880"/>
        </w:tabs>
        <w:ind w:left="2880" w:hanging="360"/>
      </w:pPr>
      <w:rPr>
        <w:rFonts w:ascii="Franklin Gothic Book" w:hAnsi="Franklin Gothic Book" w:hint="default"/>
      </w:rPr>
    </w:lvl>
    <w:lvl w:ilvl="4" w:tplc="47760866" w:tentative="1">
      <w:start w:val="1"/>
      <w:numFmt w:val="bullet"/>
      <w:lvlText w:val="■"/>
      <w:lvlJc w:val="left"/>
      <w:pPr>
        <w:tabs>
          <w:tab w:val="num" w:pos="3600"/>
        </w:tabs>
        <w:ind w:left="3600" w:hanging="360"/>
      </w:pPr>
      <w:rPr>
        <w:rFonts w:ascii="Franklin Gothic Book" w:hAnsi="Franklin Gothic Book" w:hint="default"/>
      </w:rPr>
    </w:lvl>
    <w:lvl w:ilvl="5" w:tplc="9126F4F6" w:tentative="1">
      <w:start w:val="1"/>
      <w:numFmt w:val="bullet"/>
      <w:lvlText w:val="■"/>
      <w:lvlJc w:val="left"/>
      <w:pPr>
        <w:tabs>
          <w:tab w:val="num" w:pos="4320"/>
        </w:tabs>
        <w:ind w:left="4320" w:hanging="360"/>
      </w:pPr>
      <w:rPr>
        <w:rFonts w:ascii="Franklin Gothic Book" w:hAnsi="Franklin Gothic Book" w:hint="default"/>
      </w:rPr>
    </w:lvl>
    <w:lvl w:ilvl="6" w:tplc="28CA42DE" w:tentative="1">
      <w:start w:val="1"/>
      <w:numFmt w:val="bullet"/>
      <w:lvlText w:val="■"/>
      <w:lvlJc w:val="left"/>
      <w:pPr>
        <w:tabs>
          <w:tab w:val="num" w:pos="5040"/>
        </w:tabs>
        <w:ind w:left="5040" w:hanging="360"/>
      </w:pPr>
      <w:rPr>
        <w:rFonts w:ascii="Franklin Gothic Book" w:hAnsi="Franklin Gothic Book" w:hint="default"/>
      </w:rPr>
    </w:lvl>
    <w:lvl w:ilvl="7" w:tplc="A4B65F88" w:tentative="1">
      <w:start w:val="1"/>
      <w:numFmt w:val="bullet"/>
      <w:lvlText w:val="■"/>
      <w:lvlJc w:val="left"/>
      <w:pPr>
        <w:tabs>
          <w:tab w:val="num" w:pos="5760"/>
        </w:tabs>
        <w:ind w:left="5760" w:hanging="360"/>
      </w:pPr>
      <w:rPr>
        <w:rFonts w:ascii="Franklin Gothic Book" w:hAnsi="Franklin Gothic Book" w:hint="default"/>
      </w:rPr>
    </w:lvl>
    <w:lvl w:ilvl="8" w:tplc="6C78A484" w:tentative="1">
      <w:start w:val="1"/>
      <w:numFmt w:val="bullet"/>
      <w:lvlText w:val="■"/>
      <w:lvlJc w:val="left"/>
      <w:pPr>
        <w:tabs>
          <w:tab w:val="num" w:pos="6480"/>
        </w:tabs>
        <w:ind w:left="6480" w:hanging="360"/>
      </w:pPr>
      <w:rPr>
        <w:rFonts w:ascii="Franklin Gothic Book" w:hAnsi="Franklin Gothic Book" w:hint="default"/>
      </w:rPr>
    </w:lvl>
  </w:abstractNum>
  <w:abstractNum w:abstractNumId="12" w15:restartNumberingAfterBreak="0">
    <w:nsid w:val="1F77570B"/>
    <w:multiLevelType w:val="hybridMultilevel"/>
    <w:tmpl w:val="217855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0A8125C"/>
    <w:multiLevelType w:val="hybridMultilevel"/>
    <w:tmpl w:val="3488A06C"/>
    <w:lvl w:ilvl="0" w:tplc="040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52076C3"/>
    <w:multiLevelType w:val="hybridMultilevel"/>
    <w:tmpl w:val="BAE21B02"/>
    <w:lvl w:ilvl="0" w:tplc="6DBC2BA8">
      <w:start w:val="1"/>
      <w:numFmt w:val="bullet"/>
      <w:lvlText w:val=""/>
      <w:lvlJc w:val="left"/>
      <w:pPr>
        <w:ind w:left="720" w:hanging="360"/>
      </w:pPr>
      <w:rPr>
        <w:rFonts w:ascii="Symbol" w:hAnsi="Symbol"/>
      </w:rPr>
    </w:lvl>
    <w:lvl w:ilvl="1" w:tplc="46F2023C">
      <w:start w:val="1"/>
      <w:numFmt w:val="bullet"/>
      <w:lvlText w:val=""/>
      <w:lvlJc w:val="left"/>
      <w:pPr>
        <w:ind w:left="720" w:hanging="360"/>
      </w:pPr>
      <w:rPr>
        <w:rFonts w:ascii="Symbol" w:hAnsi="Symbol"/>
      </w:rPr>
    </w:lvl>
    <w:lvl w:ilvl="2" w:tplc="2DAC67D6">
      <w:start w:val="1"/>
      <w:numFmt w:val="bullet"/>
      <w:lvlText w:val=""/>
      <w:lvlJc w:val="left"/>
      <w:pPr>
        <w:ind w:left="720" w:hanging="360"/>
      </w:pPr>
      <w:rPr>
        <w:rFonts w:ascii="Symbol" w:hAnsi="Symbol"/>
      </w:rPr>
    </w:lvl>
    <w:lvl w:ilvl="3" w:tplc="01AC69A6">
      <w:start w:val="1"/>
      <w:numFmt w:val="bullet"/>
      <w:lvlText w:val=""/>
      <w:lvlJc w:val="left"/>
      <w:pPr>
        <w:ind w:left="720" w:hanging="360"/>
      </w:pPr>
      <w:rPr>
        <w:rFonts w:ascii="Symbol" w:hAnsi="Symbol"/>
      </w:rPr>
    </w:lvl>
    <w:lvl w:ilvl="4" w:tplc="9356D0F6">
      <w:start w:val="1"/>
      <w:numFmt w:val="bullet"/>
      <w:lvlText w:val=""/>
      <w:lvlJc w:val="left"/>
      <w:pPr>
        <w:ind w:left="720" w:hanging="360"/>
      </w:pPr>
      <w:rPr>
        <w:rFonts w:ascii="Symbol" w:hAnsi="Symbol"/>
      </w:rPr>
    </w:lvl>
    <w:lvl w:ilvl="5" w:tplc="FFDC4CD2">
      <w:start w:val="1"/>
      <w:numFmt w:val="bullet"/>
      <w:lvlText w:val=""/>
      <w:lvlJc w:val="left"/>
      <w:pPr>
        <w:ind w:left="720" w:hanging="360"/>
      </w:pPr>
      <w:rPr>
        <w:rFonts w:ascii="Symbol" w:hAnsi="Symbol"/>
      </w:rPr>
    </w:lvl>
    <w:lvl w:ilvl="6" w:tplc="93D4BF3E">
      <w:start w:val="1"/>
      <w:numFmt w:val="bullet"/>
      <w:lvlText w:val=""/>
      <w:lvlJc w:val="left"/>
      <w:pPr>
        <w:ind w:left="720" w:hanging="360"/>
      </w:pPr>
      <w:rPr>
        <w:rFonts w:ascii="Symbol" w:hAnsi="Symbol"/>
      </w:rPr>
    </w:lvl>
    <w:lvl w:ilvl="7" w:tplc="631EF924">
      <w:start w:val="1"/>
      <w:numFmt w:val="bullet"/>
      <w:lvlText w:val=""/>
      <w:lvlJc w:val="left"/>
      <w:pPr>
        <w:ind w:left="720" w:hanging="360"/>
      </w:pPr>
      <w:rPr>
        <w:rFonts w:ascii="Symbol" w:hAnsi="Symbol"/>
      </w:rPr>
    </w:lvl>
    <w:lvl w:ilvl="8" w:tplc="8BAE26D0">
      <w:start w:val="1"/>
      <w:numFmt w:val="bullet"/>
      <w:lvlText w:val=""/>
      <w:lvlJc w:val="left"/>
      <w:pPr>
        <w:ind w:left="720" w:hanging="360"/>
      </w:pPr>
      <w:rPr>
        <w:rFonts w:ascii="Symbol" w:hAnsi="Symbol"/>
      </w:rPr>
    </w:lvl>
  </w:abstractNum>
  <w:abstractNum w:abstractNumId="15" w15:restartNumberingAfterBreak="0">
    <w:nsid w:val="253A5C29"/>
    <w:multiLevelType w:val="hybridMultilevel"/>
    <w:tmpl w:val="CECE6BC4"/>
    <w:lvl w:ilvl="0" w:tplc="7040BF2E">
      <w:start w:val="1"/>
      <w:numFmt w:val="decimal"/>
      <w:lvlText w:val="%1."/>
      <w:lvlJc w:val="left"/>
      <w:pPr>
        <w:ind w:left="360" w:firstLine="0"/>
      </w:pPr>
      <w:rPr>
        <w:rFonts w:hint="default"/>
        <w:i/>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6606E66"/>
    <w:multiLevelType w:val="hybridMultilevel"/>
    <w:tmpl w:val="1E4E0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DF7951"/>
    <w:multiLevelType w:val="hybridMultilevel"/>
    <w:tmpl w:val="B3F079EE"/>
    <w:lvl w:ilvl="0" w:tplc="0407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BBD2C65"/>
    <w:multiLevelType w:val="hybridMultilevel"/>
    <w:tmpl w:val="F7344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C516CA3"/>
    <w:multiLevelType w:val="hybridMultilevel"/>
    <w:tmpl w:val="379A7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E2746D5"/>
    <w:multiLevelType w:val="hybridMultilevel"/>
    <w:tmpl w:val="8F1ED9DE"/>
    <w:lvl w:ilvl="0" w:tplc="0407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30B24CC6"/>
    <w:multiLevelType w:val="hybridMultilevel"/>
    <w:tmpl w:val="1D744BBC"/>
    <w:lvl w:ilvl="0" w:tplc="0407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56A70CA"/>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6BA2AF7"/>
    <w:multiLevelType w:val="hybridMultilevel"/>
    <w:tmpl w:val="FD961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6EA7346"/>
    <w:multiLevelType w:val="hybridMultilevel"/>
    <w:tmpl w:val="21CC01A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5" w15:restartNumberingAfterBreak="0">
    <w:nsid w:val="391E773B"/>
    <w:multiLevelType w:val="hybridMultilevel"/>
    <w:tmpl w:val="E8D036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3D301814"/>
    <w:multiLevelType w:val="hybridMultilevel"/>
    <w:tmpl w:val="500C35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14707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F3D8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4FE131A"/>
    <w:multiLevelType w:val="hybridMultilevel"/>
    <w:tmpl w:val="0DD89128"/>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458C49E7"/>
    <w:multiLevelType w:val="hybridMultilevel"/>
    <w:tmpl w:val="F32A557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463659FE"/>
    <w:multiLevelType w:val="hybridMultilevel"/>
    <w:tmpl w:val="213EC976"/>
    <w:lvl w:ilvl="0" w:tplc="AE384D0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055D56"/>
    <w:multiLevelType w:val="hybridMultilevel"/>
    <w:tmpl w:val="046E52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70677FC"/>
    <w:multiLevelType w:val="multilevel"/>
    <w:tmpl w:val="16003EF6"/>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rPr>
        <w:b w:val="0"/>
        <w:bCs w: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4" w15:restartNumberingAfterBreak="0">
    <w:nsid w:val="47FA7E0E"/>
    <w:multiLevelType w:val="multilevel"/>
    <w:tmpl w:val="02BE8EA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8023D80"/>
    <w:multiLevelType w:val="hybridMultilevel"/>
    <w:tmpl w:val="30DCBB70"/>
    <w:lvl w:ilvl="0" w:tplc="0407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D823148"/>
    <w:multiLevelType w:val="hybridMultilevel"/>
    <w:tmpl w:val="AA2CDD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7" w15:restartNumberingAfterBreak="0">
    <w:nsid w:val="4DF85CB1"/>
    <w:multiLevelType w:val="hybridMultilevel"/>
    <w:tmpl w:val="72A2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4E060DEC"/>
    <w:multiLevelType w:val="hybridMultilevel"/>
    <w:tmpl w:val="A0289E9E"/>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9" w15:restartNumberingAfterBreak="0">
    <w:nsid w:val="51D6501F"/>
    <w:multiLevelType w:val="hybridMultilevel"/>
    <w:tmpl w:val="4B86D0B8"/>
    <w:lvl w:ilvl="0" w:tplc="84C8703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536E70A8"/>
    <w:multiLevelType w:val="hybridMultilevel"/>
    <w:tmpl w:val="4E8CD0A2"/>
    <w:lvl w:ilvl="0" w:tplc="4CC20E22">
      <w:start w:val="1"/>
      <w:numFmt w:val="bullet"/>
      <w:lvlText w:val="•"/>
      <w:lvlJc w:val="left"/>
      <w:pPr>
        <w:tabs>
          <w:tab w:val="num" w:pos="720"/>
        </w:tabs>
        <w:ind w:left="720" w:hanging="360"/>
      </w:pPr>
      <w:rPr>
        <w:rFonts w:ascii="Arial" w:hAnsi="Arial" w:hint="default"/>
      </w:rPr>
    </w:lvl>
    <w:lvl w:ilvl="1" w:tplc="926CCFF6" w:tentative="1">
      <w:start w:val="1"/>
      <w:numFmt w:val="bullet"/>
      <w:lvlText w:val="•"/>
      <w:lvlJc w:val="left"/>
      <w:pPr>
        <w:tabs>
          <w:tab w:val="num" w:pos="1440"/>
        </w:tabs>
        <w:ind w:left="1440" w:hanging="360"/>
      </w:pPr>
      <w:rPr>
        <w:rFonts w:ascii="Arial" w:hAnsi="Arial" w:hint="default"/>
      </w:rPr>
    </w:lvl>
    <w:lvl w:ilvl="2" w:tplc="BDF847AE" w:tentative="1">
      <w:start w:val="1"/>
      <w:numFmt w:val="bullet"/>
      <w:lvlText w:val="•"/>
      <w:lvlJc w:val="left"/>
      <w:pPr>
        <w:tabs>
          <w:tab w:val="num" w:pos="2160"/>
        </w:tabs>
        <w:ind w:left="2160" w:hanging="360"/>
      </w:pPr>
      <w:rPr>
        <w:rFonts w:ascii="Arial" w:hAnsi="Arial" w:hint="default"/>
      </w:rPr>
    </w:lvl>
    <w:lvl w:ilvl="3" w:tplc="61A0C29C" w:tentative="1">
      <w:start w:val="1"/>
      <w:numFmt w:val="bullet"/>
      <w:lvlText w:val="•"/>
      <w:lvlJc w:val="left"/>
      <w:pPr>
        <w:tabs>
          <w:tab w:val="num" w:pos="2880"/>
        </w:tabs>
        <w:ind w:left="2880" w:hanging="360"/>
      </w:pPr>
      <w:rPr>
        <w:rFonts w:ascii="Arial" w:hAnsi="Arial" w:hint="default"/>
      </w:rPr>
    </w:lvl>
    <w:lvl w:ilvl="4" w:tplc="8CDA03C8" w:tentative="1">
      <w:start w:val="1"/>
      <w:numFmt w:val="bullet"/>
      <w:lvlText w:val="•"/>
      <w:lvlJc w:val="left"/>
      <w:pPr>
        <w:tabs>
          <w:tab w:val="num" w:pos="3600"/>
        </w:tabs>
        <w:ind w:left="3600" w:hanging="360"/>
      </w:pPr>
      <w:rPr>
        <w:rFonts w:ascii="Arial" w:hAnsi="Arial" w:hint="default"/>
      </w:rPr>
    </w:lvl>
    <w:lvl w:ilvl="5" w:tplc="8A627248" w:tentative="1">
      <w:start w:val="1"/>
      <w:numFmt w:val="bullet"/>
      <w:lvlText w:val="•"/>
      <w:lvlJc w:val="left"/>
      <w:pPr>
        <w:tabs>
          <w:tab w:val="num" w:pos="4320"/>
        </w:tabs>
        <w:ind w:left="4320" w:hanging="360"/>
      </w:pPr>
      <w:rPr>
        <w:rFonts w:ascii="Arial" w:hAnsi="Arial" w:hint="default"/>
      </w:rPr>
    </w:lvl>
    <w:lvl w:ilvl="6" w:tplc="B2F0270A" w:tentative="1">
      <w:start w:val="1"/>
      <w:numFmt w:val="bullet"/>
      <w:lvlText w:val="•"/>
      <w:lvlJc w:val="left"/>
      <w:pPr>
        <w:tabs>
          <w:tab w:val="num" w:pos="5040"/>
        </w:tabs>
        <w:ind w:left="5040" w:hanging="360"/>
      </w:pPr>
      <w:rPr>
        <w:rFonts w:ascii="Arial" w:hAnsi="Arial" w:hint="default"/>
      </w:rPr>
    </w:lvl>
    <w:lvl w:ilvl="7" w:tplc="37C26F4E" w:tentative="1">
      <w:start w:val="1"/>
      <w:numFmt w:val="bullet"/>
      <w:lvlText w:val="•"/>
      <w:lvlJc w:val="left"/>
      <w:pPr>
        <w:tabs>
          <w:tab w:val="num" w:pos="5760"/>
        </w:tabs>
        <w:ind w:left="5760" w:hanging="360"/>
      </w:pPr>
      <w:rPr>
        <w:rFonts w:ascii="Arial" w:hAnsi="Arial" w:hint="default"/>
      </w:rPr>
    </w:lvl>
    <w:lvl w:ilvl="8" w:tplc="744E3228"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561A7570"/>
    <w:multiLevelType w:val="hybridMultilevel"/>
    <w:tmpl w:val="510A579A"/>
    <w:lvl w:ilvl="0" w:tplc="36F00230">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567F15A4"/>
    <w:multiLevelType w:val="hybridMultilevel"/>
    <w:tmpl w:val="7BA86C56"/>
    <w:lvl w:ilvl="0" w:tplc="2752FCB0">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56F06E11"/>
    <w:multiLevelType w:val="hybridMultilevel"/>
    <w:tmpl w:val="7DA0D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58435865"/>
    <w:multiLevelType w:val="hybridMultilevel"/>
    <w:tmpl w:val="E5EC0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CA7E98"/>
    <w:multiLevelType w:val="hybridMultilevel"/>
    <w:tmpl w:val="CB1809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5D4B45C9"/>
    <w:multiLevelType w:val="hybridMultilevel"/>
    <w:tmpl w:val="042C6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5F9A5CDC"/>
    <w:multiLevelType w:val="hybridMultilevel"/>
    <w:tmpl w:val="4BC642A4"/>
    <w:lvl w:ilvl="0" w:tplc="7D08254C">
      <w:start w:val="1"/>
      <w:numFmt w:val="decimal"/>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639B6BC8"/>
    <w:multiLevelType w:val="hybridMultilevel"/>
    <w:tmpl w:val="B784DE7A"/>
    <w:lvl w:ilvl="0" w:tplc="950ED670">
      <w:start w:val="1"/>
      <w:numFmt w:val="bullet"/>
      <w:lvlText w:val=""/>
      <w:lvlJc w:val="left"/>
      <w:pPr>
        <w:ind w:left="360" w:hanging="360"/>
      </w:pPr>
      <w:rPr>
        <w:rFonts w:ascii="Symbol" w:hAnsi="Symbol" w:hint="default"/>
        <w:lang w:val="de-DE"/>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9" w15:restartNumberingAfterBreak="0">
    <w:nsid w:val="63EE77CC"/>
    <w:multiLevelType w:val="hybridMultilevel"/>
    <w:tmpl w:val="4E92B7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6C9840A1"/>
    <w:multiLevelType w:val="multilevel"/>
    <w:tmpl w:val="2CA2A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C43E9B"/>
    <w:multiLevelType w:val="hybridMultilevel"/>
    <w:tmpl w:val="F9B8B1C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6FC34D27"/>
    <w:multiLevelType w:val="hybridMultilevel"/>
    <w:tmpl w:val="3B4640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70192DA4"/>
    <w:multiLevelType w:val="hybridMultilevel"/>
    <w:tmpl w:val="36B8AE2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74E954C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84C5502"/>
    <w:multiLevelType w:val="hybridMultilevel"/>
    <w:tmpl w:val="F852F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791023CE"/>
    <w:multiLevelType w:val="hybridMultilevel"/>
    <w:tmpl w:val="92F2D69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7" w15:restartNumberingAfterBreak="0">
    <w:nsid w:val="7BE978E7"/>
    <w:multiLevelType w:val="hybridMultilevel"/>
    <w:tmpl w:val="F6E2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FB9278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26768733">
    <w:abstractNumId w:val="39"/>
  </w:num>
  <w:num w:numId="2" w16cid:durableId="2046178012">
    <w:abstractNumId w:val="39"/>
    <w:lvlOverride w:ilvl="0">
      <w:startOverride w:val="1"/>
    </w:lvlOverride>
  </w:num>
  <w:num w:numId="3" w16cid:durableId="359935943">
    <w:abstractNumId w:val="39"/>
  </w:num>
  <w:num w:numId="4" w16cid:durableId="337511543">
    <w:abstractNumId w:val="39"/>
  </w:num>
  <w:num w:numId="5" w16cid:durableId="1617329229">
    <w:abstractNumId w:val="39"/>
  </w:num>
  <w:num w:numId="6" w16cid:durableId="1814370697">
    <w:abstractNumId w:val="39"/>
  </w:num>
  <w:num w:numId="7" w16cid:durableId="2038501985">
    <w:abstractNumId w:val="33"/>
  </w:num>
  <w:num w:numId="8" w16cid:durableId="1032078438">
    <w:abstractNumId w:val="50"/>
  </w:num>
  <w:num w:numId="9" w16cid:durableId="89936933">
    <w:abstractNumId w:val="44"/>
  </w:num>
  <w:num w:numId="10" w16cid:durableId="276184515">
    <w:abstractNumId w:val="21"/>
  </w:num>
  <w:num w:numId="11" w16cid:durableId="135994511">
    <w:abstractNumId w:val="35"/>
  </w:num>
  <w:num w:numId="12" w16cid:durableId="1972324509">
    <w:abstractNumId w:val="33"/>
  </w:num>
  <w:num w:numId="13" w16cid:durableId="1911648308">
    <w:abstractNumId w:val="33"/>
  </w:num>
  <w:num w:numId="14" w16cid:durableId="1916429761">
    <w:abstractNumId w:val="57"/>
  </w:num>
  <w:num w:numId="15" w16cid:durableId="1498228147">
    <w:abstractNumId w:val="40"/>
  </w:num>
  <w:num w:numId="16" w16cid:durableId="2010517787">
    <w:abstractNumId w:val="3"/>
  </w:num>
  <w:num w:numId="17" w16cid:durableId="2019186091">
    <w:abstractNumId w:val="31"/>
  </w:num>
  <w:num w:numId="18" w16cid:durableId="1764296155">
    <w:abstractNumId w:val="11"/>
  </w:num>
  <w:num w:numId="19" w16cid:durableId="1605458113">
    <w:abstractNumId w:val="12"/>
  </w:num>
  <w:num w:numId="20" w16cid:durableId="1690180806">
    <w:abstractNumId w:val="0"/>
  </w:num>
  <w:num w:numId="21" w16cid:durableId="140276234">
    <w:abstractNumId w:val="19"/>
  </w:num>
  <w:num w:numId="22" w16cid:durableId="1354333634">
    <w:abstractNumId w:val="29"/>
  </w:num>
  <w:num w:numId="23" w16cid:durableId="1010254555">
    <w:abstractNumId w:val="58"/>
  </w:num>
  <w:num w:numId="24" w16cid:durableId="1207567488">
    <w:abstractNumId w:val="33"/>
  </w:num>
  <w:num w:numId="25" w16cid:durableId="1728724944">
    <w:abstractNumId w:val="27"/>
  </w:num>
  <w:num w:numId="26" w16cid:durableId="439571368">
    <w:abstractNumId w:val="54"/>
  </w:num>
  <w:num w:numId="27" w16cid:durableId="612326416">
    <w:abstractNumId w:val="9"/>
  </w:num>
  <w:num w:numId="28" w16cid:durableId="1964263734">
    <w:abstractNumId w:val="46"/>
  </w:num>
  <w:num w:numId="29" w16cid:durableId="1627198994">
    <w:abstractNumId w:val="48"/>
  </w:num>
  <w:num w:numId="30" w16cid:durableId="756444286">
    <w:abstractNumId w:val="51"/>
  </w:num>
  <w:num w:numId="31" w16cid:durableId="1744718437">
    <w:abstractNumId w:val="47"/>
  </w:num>
  <w:num w:numId="32" w16cid:durableId="989363084">
    <w:abstractNumId w:val="55"/>
  </w:num>
  <w:num w:numId="33" w16cid:durableId="1262686292">
    <w:abstractNumId w:val="16"/>
  </w:num>
  <w:num w:numId="34" w16cid:durableId="39785757">
    <w:abstractNumId w:val="8"/>
  </w:num>
  <w:num w:numId="35" w16cid:durableId="1663242361">
    <w:abstractNumId w:val="23"/>
  </w:num>
  <w:num w:numId="36" w16cid:durableId="718406644">
    <w:abstractNumId w:val="38"/>
  </w:num>
  <w:num w:numId="37" w16cid:durableId="702557090">
    <w:abstractNumId w:val="42"/>
  </w:num>
  <w:num w:numId="38" w16cid:durableId="334454838">
    <w:abstractNumId w:val="26"/>
  </w:num>
  <w:num w:numId="39" w16cid:durableId="61565964">
    <w:abstractNumId w:val="33"/>
  </w:num>
  <w:num w:numId="40" w16cid:durableId="957831328">
    <w:abstractNumId w:val="33"/>
  </w:num>
  <w:num w:numId="41" w16cid:durableId="1155217636">
    <w:abstractNumId w:val="33"/>
  </w:num>
  <w:num w:numId="42" w16cid:durableId="377511696">
    <w:abstractNumId w:val="33"/>
  </w:num>
  <w:num w:numId="43" w16cid:durableId="408624007">
    <w:abstractNumId w:val="33"/>
  </w:num>
  <w:num w:numId="44" w16cid:durableId="1820148448">
    <w:abstractNumId w:val="33"/>
  </w:num>
  <w:num w:numId="45" w16cid:durableId="13114798">
    <w:abstractNumId w:val="33"/>
  </w:num>
  <w:num w:numId="46" w16cid:durableId="1925147370">
    <w:abstractNumId w:val="33"/>
  </w:num>
  <w:num w:numId="47" w16cid:durableId="1879465115">
    <w:abstractNumId w:val="33"/>
  </w:num>
  <w:num w:numId="48" w16cid:durableId="1300499437">
    <w:abstractNumId w:val="33"/>
  </w:num>
  <w:num w:numId="49" w16cid:durableId="494344809">
    <w:abstractNumId w:val="45"/>
  </w:num>
  <w:num w:numId="50" w16cid:durableId="1938904600">
    <w:abstractNumId w:val="5"/>
  </w:num>
  <w:num w:numId="51" w16cid:durableId="1707876114">
    <w:abstractNumId w:val="25"/>
  </w:num>
  <w:num w:numId="52" w16cid:durableId="1173103392">
    <w:abstractNumId w:val="30"/>
  </w:num>
  <w:num w:numId="53" w16cid:durableId="322976955">
    <w:abstractNumId w:val="6"/>
  </w:num>
  <w:num w:numId="54" w16cid:durableId="1912538791">
    <w:abstractNumId w:val="49"/>
  </w:num>
  <w:num w:numId="55" w16cid:durableId="1013338080">
    <w:abstractNumId w:val="14"/>
  </w:num>
  <w:num w:numId="56" w16cid:durableId="1636331521">
    <w:abstractNumId w:val="2"/>
  </w:num>
  <w:num w:numId="57" w16cid:durableId="1593320635">
    <w:abstractNumId w:val="36"/>
  </w:num>
  <w:num w:numId="58" w16cid:durableId="1595166919">
    <w:abstractNumId w:val="7"/>
  </w:num>
  <w:num w:numId="59" w16cid:durableId="2089301278">
    <w:abstractNumId w:val="52"/>
  </w:num>
  <w:num w:numId="60" w16cid:durableId="1064061208">
    <w:abstractNumId w:val="41"/>
  </w:num>
  <w:num w:numId="61" w16cid:durableId="182595037">
    <w:abstractNumId w:val="24"/>
  </w:num>
  <w:num w:numId="62" w16cid:durableId="1261794624">
    <w:abstractNumId w:val="33"/>
  </w:num>
  <w:num w:numId="63" w16cid:durableId="1020740047">
    <w:abstractNumId w:val="43"/>
  </w:num>
  <w:num w:numId="64" w16cid:durableId="1151825109">
    <w:abstractNumId w:val="53"/>
  </w:num>
  <w:num w:numId="65" w16cid:durableId="440608348">
    <w:abstractNumId w:val="20"/>
  </w:num>
  <w:num w:numId="66" w16cid:durableId="1738360507">
    <w:abstractNumId w:val="1"/>
  </w:num>
  <w:num w:numId="67" w16cid:durableId="1363902161">
    <w:abstractNumId w:val="18"/>
  </w:num>
  <w:num w:numId="68" w16cid:durableId="607398538">
    <w:abstractNumId w:val="15"/>
  </w:num>
  <w:num w:numId="69" w16cid:durableId="366105099">
    <w:abstractNumId w:val="32"/>
  </w:num>
  <w:num w:numId="70" w16cid:durableId="253323222">
    <w:abstractNumId w:val="28"/>
  </w:num>
  <w:num w:numId="71" w16cid:durableId="637953187">
    <w:abstractNumId w:val="34"/>
  </w:num>
  <w:num w:numId="72" w16cid:durableId="1719233307">
    <w:abstractNumId w:val="22"/>
  </w:num>
  <w:num w:numId="73" w16cid:durableId="657349394">
    <w:abstractNumId w:val="56"/>
  </w:num>
  <w:num w:numId="74" w16cid:durableId="1730183158">
    <w:abstractNumId w:val="33"/>
  </w:num>
  <w:num w:numId="75" w16cid:durableId="1212037393">
    <w:abstractNumId w:val="33"/>
  </w:num>
  <w:num w:numId="76" w16cid:durableId="332495027">
    <w:abstractNumId w:val="37"/>
  </w:num>
  <w:num w:numId="77" w16cid:durableId="123743288">
    <w:abstractNumId w:val="13"/>
  </w:num>
  <w:num w:numId="78" w16cid:durableId="1925843847">
    <w:abstractNumId w:val="17"/>
  </w:num>
  <w:num w:numId="79" w16cid:durableId="1981113541">
    <w:abstractNumId w:val="10"/>
  </w:num>
  <w:num w:numId="80" w16cid:durableId="1447968067">
    <w:abstractNumId w:val="33"/>
  </w:num>
  <w:num w:numId="81" w16cid:durableId="915435881">
    <w:abstractNumId w:val="33"/>
  </w:num>
  <w:num w:numId="82" w16cid:durableId="1797718401">
    <w:abstractNumId w:val="4"/>
  </w:num>
  <w:numIdMacAtCleanup w:val="7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en Fels">
    <w15:presenceInfo w15:providerId="Windows Live" w15:userId="96c832df0262a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426"/>
    <w:rsid w:val="000006E2"/>
    <w:rsid w:val="00001ED8"/>
    <w:rsid w:val="00001F2F"/>
    <w:rsid w:val="000020D2"/>
    <w:rsid w:val="0000265F"/>
    <w:rsid w:val="00002664"/>
    <w:rsid w:val="00002CB3"/>
    <w:rsid w:val="0000360D"/>
    <w:rsid w:val="00003D96"/>
    <w:rsid w:val="000041EE"/>
    <w:rsid w:val="0000427A"/>
    <w:rsid w:val="0000435A"/>
    <w:rsid w:val="00004A87"/>
    <w:rsid w:val="00004AFC"/>
    <w:rsid w:val="00004E0A"/>
    <w:rsid w:val="00004E41"/>
    <w:rsid w:val="000055E5"/>
    <w:rsid w:val="00005690"/>
    <w:rsid w:val="000066A9"/>
    <w:rsid w:val="00007222"/>
    <w:rsid w:val="0000785A"/>
    <w:rsid w:val="0001040D"/>
    <w:rsid w:val="00010489"/>
    <w:rsid w:val="00010C75"/>
    <w:rsid w:val="00010F36"/>
    <w:rsid w:val="00010F4B"/>
    <w:rsid w:val="00011114"/>
    <w:rsid w:val="000112AD"/>
    <w:rsid w:val="00012B39"/>
    <w:rsid w:val="00012C44"/>
    <w:rsid w:val="000133A9"/>
    <w:rsid w:val="000133BA"/>
    <w:rsid w:val="00013742"/>
    <w:rsid w:val="000139C2"/>
    <w:rsid w:val="00013A37"/>
    <w:rsid w:val="00013DA9"/>
    <w:rsid w:val="00013E68"/>
    <w:rsid w:val="00013F2A"/>
    <w:rsid w:val="00014402"/>
    <w:rsid w:val="00014516"/>
    <w:rsid w:val="000149EE"/>
    <w:rsid w:val="00014C5E"/>
    <w:rsid w:val="00014E85"/>
    <w:rsid w:val="00015D6C"/>
    <w:rsid w:val="00016195"/>
    <w:rsid w:val="00016421"/>
    <w:rsid w:val="000166E3"/>
    <w:rsid w:val="00017011"/>
    <w:rsid w:val="000170BE"/>
    <w:rsid w:val="00017D15"/>
    <w:rsid w:val="00020B0C"/>
    <w:rsid w:val="0002110C"/>
    <w:rsid w:val="00021260"/>
    <w:rsid w:val="000216E4"/>
    <w:rsid w:val="000216EE"/>
    <w:rsid w:val="000217B1"/>
    <w:rsid w:val="00021972"/>
    <w:rsid w:val="00021991"/>
    <w:rsid w:val="000219A5"/>
    <w:rsid w:val="00022D06"/>
    <w:rsid w:val="000244BE"/>
    <w:rsid w:val="000245CB"/>
    <w:rsid w:val="00024793"/>
    <w:rsid w:val="0002506F"/>
    <w:rsid w:val="0002597D"/>
    <w:rsid w:val="00025AD7"/>
    <w:rsid w:val="00025B9B"/>
    <w:rsid w:val="00026321"/>
    <w:rsid w:val="000264AD"/>
    <w:rsid w:val="0002655E"/>
    <w:rsid w:val="00026FF8"/>
    <w:rsid w:val="0002702E"/>
    <w:rsid w:val="000275CC"/>
    <w:rsid w:val="00027FDA"/>
    <w:rsid w:val="00030EE8"/>
    <w:rsid w:val="0003106D"/>
    <w:rsid w:val="00031891"/>
    <w:rsid w:val="00032A2A"/>
    <w:rsid w:val="000348EF"/>
    <w:rsid w:val="00034F5A"/>
    <w:rsid w:val="00035068"/>
    <w:rsid w:val="000355CC"/>
    <w:rsid w:val="00035AC5"/>
    <w:rsid w:val="00036BE2"/>
    <w:rsid w:val="0003799E"/>
    <w:rsid w:val="000379CF"/>
    <w:rsid w:val="0004037A"/>
    <w:rsid w:val="00040628"/>
    <w:rsid w:val="00040944"/>
    <w:rsid w:val="00040C64"/>
    <w:rsid w:val="00040CA3"/>
    <w:rsid w:val="000428B9"/>
    <w:rsid w:val="00042C75"/>
    <w:rsid w:val="0004322C"/>
    <w:rsid w:val="0004336D"/>
    <w:rsid w:val="000441C8"/>
    <w:rsid w:val="0004433F"/>
    <w:rsid w:val="00044487"/>
    <w:rsid w:val="0004466A"/>
    <w:rsid w:val="000446C4"/>
    <w:rsid w:val="00044E8B"/>
    <w:rsid w:val="00045489"/>
    <w:rsid w:val="00045A1D"/>
    <w:rsid w:val="000460BE"/>
    <w:rsid w:val="0004626A"/>
    <w:rsid w:val="00046B78"/>
    <w:rsid w:val="00047A7E"/>
    <w:rsid w:val="00047C35"/>
    <w:rsid w:val="00047CC3"/>
    <w:rsid w:val="00047DAB"/>
    <w:rsid w:val="00047E5C"/>
    <w:rsid w:val="0005057F"/>
    <w:rsid w:val="0005088C"/>
    <w:rsid w:val="000509BF"/>
    <w:rsid w:val="00050FC3"/>
    <w:rsid w:val="000511F1"/>
    <w:rsid w:val="0005186A"/>
    <w:rsid w:val="00051E31"/>
    <w:rsid w:val="000521A1"/>
    <w:rsid w:val="00052927"/>
    <w:rsid w:val="00052CB9"/>
    <w:rsid w:val="00052D14"/>
    <w:rsid w:val="000534D4"/>
    <w:rsid w:val="00053722"/>
    <w:rsid w:val="000537B9"/>
    <w:rsid w:val="00053FB2"/>
    <w:rsid w:val="0005417F"/>
    <w:rsid w:val="000541D9"/>
    <w:rsid w:val="00054275"/>
    <w:rsid w:val="00054F7B"/>
    <w:rsid w:val="000556DE"/>
    <w:rsid w:val="0005574F"/>
    <w:rsid w:val="00055888"/>
    <w:rsid w:val="000558F9"/>
    <w:rsid w:val="00056878"/>
    <w:rsid w:val="00056BAB"/>
    <w:rsid w:val="00056F16"/>
    <w:rsid w:val="00057234"/>
    <w:rsid w:val="00057300"/>
    <w:rsid w:val="000573DC"/>
    <w:rsid w:val="000574A8"/>
    <w:rsid w:val="00057AC4"/>
    <w:rsid w:val="00057DDB"/>
    <w:rsid w:val="00060449"/>
    <w:rsid w:val="00060513"/>
    <w:rsid w:val="00061289"/>
    <w:rsid w:val="00061383"/>
    <w:rsid w:val="000614AA"/>
    <w:rsid w:val="000621C9"/>
    <w:rsid w:val="000622D7"/>
    <w:rsid w:val="00062454"/>
    <w:rsid w:val="00062DD2"/>
    <w:rsid w:val="000631C4"/>
    <w:rsid w:val="00063897"/>
    <w:rsid w:val="00063B0F"/>
    <w:rsid w:val="00063B35"/>
    <w:rsid w:val="00063CC1"/>
    <w:rsid w:val="00064773"/>
    <w:rsid w:val="0006481C"/>
    <w:rsid w:val="0006571B"/>
    <w:rsid w:val="00066536"/>
    <w:rsid w:val="00066584"/>
    <w:rsid w:val="000665E0"/>
    <w:rsid w:val="0006677C"/>
    <w:rsid w:val="000673B5"/>
    <w:rsid w:val="00067511"/>
    <w:rsid w:val="0007024F"/>
    <w:rsid w:val="0007031B"/>
    <w:rsid w:val="00071A6D"/>
    <w:rsid w:val="00072441"/>
    <w:rsid w:val="0007289B"/>
    <w:rsid w:val="00072EE4"/>
    <w:rsid w:val="00073EB9"/>
    <w:rsid w:val="00073F03"/>
    <w:rsid w:val="00074B66"/>
    <w:rsid w:val="00074F59"/>
    <w:rsid w:val="000752BD"/>
    <w:rsid w:val="00075C6C"/>
    <w:rsid w:val="00075D4F"/>
    <w:rsid w:val="00076BD0"/>
    <w:rsid w:val="00077322"/>
    <w:rsid w:val="0007750F"/>
    <w:rsid w:val="000800F4"/>
    <w:rsid w:val="000806CE"/>
    <w:rsid w:val="00080C6B"/>
    <w:rsid w:val="0008137D"/>
    <w:rsid w:val="0008145C"/>
    <w:rsid w:val="000814D3"/>
    <w:rsid w:val="00081958"/>
    <w:rsid w:val="00081A6C"/>
    <w:rsid w:val="000820DE"/>
    <w:rsid w:val="0008262E"/>
    <w:rsid w:val="00082BF2"/>
    <w:rsid w:val="0008322E"/>
    <w:rsid w:val="000832D0"/>
    <w:rsid w:val="00083590"/>
    <w:rsid w:val="00083741"/>
    <w:rsid w:val="00083E0F"/>
    <w:rsid w:val="00083FB4"/>
    <w:rsid w:val="000840B1"/>
    <w:rsid w:val="00084166"/>
    <w:rsid w:val="00084175"/>
    <w:rsid w:val="0008511A"/>
    <w:rsid w:val="00085FC8"/>
    <w:rsid w:val="0008610D"/>
    <w:rsid w:val="00086574"/>
    <w:rsid w:val="000865A7"/>
    <w:rsid w:val="00086605"/>
    <w:rsid w:val="000867DB"/>
    <w:rsid w:val="00087736"/>
    <w:rsid w:val="00090886"/>
    <w:rsid w:val="0009088C"/>
    <w:rsid w:val="000908EC"/>
    <w:rsid w:val="000914DE"/>
    <w:rsid w:val="00091E0B"/>
    <w:rsid w:val="00092076"/>
    <w:rsid w:val="00092367"/>
    <w:rsid w:val="000928F4"/>
    <w:rsid w:val="00092BD9"/>
    <w:rsid w:val="00092F4E"/>
    <w:rsid w:val="00093497"/>
    <w:rsid w:val="000938F7"/>
    <w:rsid w:val="00093CDD"/>
    <w:rsid w:val="00093D9B"/>
    <w:rsid w:val="00093DD6"/>
    <w:rsid w:val="00093E62"/>
    <w:rsid w:val="00093F5E"/>
    <w:rsid w:val="000941DE"/>
    <w:rsid w:val="000949E2"/>
    <w:rsid w:val="00094E4C"/>
    <w:rsid w:val="00094F7E"/>
    <w:rsid w:val="00095053"/>
    <w:rsid w:val="00095203"/>
    <w:rsid w:val="0009530A"/>
    <w:rsid w:val="000956D0"/>
    <w:rsid w:val="00095F2F"/>
    <w:rsid w:val="00096089"/>
    <w:rsid w:val="0009629A"/>
    <w:rsid w:val="00096777"/>
    <w:rsid w:val="0009780E"/>
    <w:rsid w:val="00097A16"/>
    <w:rsid w:val="00097AC3"/>
    <w:rsid w:val="000A090A"/>
    <w:rsid w:val="000A10A3"/>
    <w:rsid w:val="000A12D1"/>
    <w:rsid w:val="000A1652"/>
    <w:rsid w:val="000A16D0"/>
    <w:rsid w:val="000A199B"/>
    <w:rsid w:val="000A284E"/>
    <w:rsid w:val="000A3248"/>
    <w:rsid w:val="000A38CD"/>
    <w:rsid w:val="000A3ADF"/>
    <w:rsid w:val="000A3B5A"/>
    <w:rsid w:val="000A3F25"/>
    <w:rsid w:val="000A3FD7"/>
    <w:rsid w:val="000A4571"/>
    <w:rsid w:val="000A48B4"/>
    <w:rsid w:val="000A4B0E"/>
    <w:rsid w:val="000A4BF6"/>
    <w:rsid w:val="000A4F63"/>
    <w:rsid w:val="000A4FC9"/>
    <w:rsid w:val="000A6046"/>
    <w:rsid w:val="000A63AC"/>
    <w:rsid w:val="000A6616"/>
    <w:rsid w:val="000A68FD"/>
    <w:rsid w:val="000A7384"/>
    <w:rsid w:val="000A75B6"/>
    <w:rsid w:val="000A76B6"/>
    <w:rsid w:val="000A7B2A"/>
    <w:rsid w:val="000A7B42"/>
    <w:rsid w:val="000B0F57"/>
    <w:rsid w:val="000B14C2"/>
    <w:rsid w:val="000B18AE"/>
    <w:rsid w:val="000B1B3F"/>
    <w:rsid w:val="000B2502"/>
    <w:rsid w:val="000B2AA6"/>
    <w:rsid w:val="000B2AF5"/>
    <w:rsid w:val="000B300D"/>
    <w:rsid w:val="000B307A"/>
    <w:rsid w:val="000B38C1"/>
    <w:rsid w:val="000B4D81"/>
    <w:rsid w:val="000B4E6F"/>
    <w:rsid w:val="000B4F9F"/>
    <w:rsid w:val="000B564F"/>
    <w:rsid w:val="000B57D0"/>
    <w:rsid w:val="000B663E"/>
    <w:rsid w:val="000B675A"/>
    <w:rsid w:val="000B6A4D"/>
    <w:rsid w:val="000B6AC8"/>
    <w:rsid w:val="000B6E62"/>
    <w:rsid w:val="000B70AB"/>
    <w:rsid w:val="000B75DC"/>
    <w:rsid w:val="000B785D"/>
    <w:rsid w:val="000B7C3E"/>
    <w:rsid w:val="000B7DC3"/>
    <w:rsid w:val="000B7DE9"/>
    <w:rsid w:val="000C03FD"/>
    <w:rsid w:val="000C040C"/>
    <w:rsid w:val="000C2133"/>
    <w:rsid w:val="000C21AE"/>
    <w:rsid w:val="000C2D96"/>
    <w:rsid w:val="000C3E9D"/>
    <w:rsid w:val="000C41AB"/>
    <w:rsid w:val="000C4AC0"/>
    <w:rsid w:val="000C4BC6"/>
    <w:rsid w:val="000C5528"/>
    <w:rsid w:val="000C5640"/>
    <w:rsid w:val="000C56F3"/>
    <w:rsid w:val="000C60B0"/>
    <w:rsid w:val="000C61A4"/>
    <w:rsid w:val="000C6572"/>
    <w:rsid w:val="000C69B2"/>
    <w:rsid w:val="000C6D05"/>
    <w:rsid w:val="000C6FF7"/>
    <w:rsid w:val="000C747D"/>
    <w:rsid w:val="000C74CC"/>
    <w:rsid w:val="000D0B6E"/>
    <w:rsid w:val="000D0C67"/>
    <w:rsid w:val="000D12EC"/>
    <w:rsid w:val="000D152B"/>
    <w:rsid w:val="000D17B5"/>
    <w:rsid w:val="000D2549"/>
    <w:rsid w:val="000D2762"/>
    <w:rsid w:val="000D2FF2"/>
    <w:rsid w:val="000D32BF"/>
    <w:rsid w:val="000D34A2"/>
    <w:rsid w:val="000D36E8"/>
    <w:rsid w:val="000D3BF8"/>
    <w:rsid w:val="000D44A0"/>
    <w:rsid w:val="000D48F0"/>
    <w:rsid w:val="000D4FBB"/>
    <w:rsid w:val="000D539C"/>
    <w:rsid w:val="000D5F2E"/>
    <w:rsid w:val="000D6133"/>
    <w:rsid w:val="000D65D9"/>
    <w:rsid w:val="000D7307"/>
    <w:rsid w:val="000D73E1"/>
    <w:rsid w:val="000D7BD0"/>
    <w:rsid w:val="000E0AE0"/>
    <w:rsid w:val="000E0D13"/>
    <w:rsid w:val="000E12BD"/>
    <w:rsid w:val="000E18B5"/>
    <w:rsid w:val="000E19D8"/>
    <w:rsid w:val="000E1A71"/>
    <w:rsid w:val="000E2207"/>
    <w:rsid w:val="000E228D"/>
    <w:rsid w:val="000E2577"/>
    <w:rsid w:val="000E2A5B"/>
    <w:rsid w:val="000E34DC"/>
    <w:rsid w:val="000E3F2F"/>
    <w:rsid w:val="000E4FCA"/>
    <w:rsid w:val="000E4FE5"/>
    <w:rsid w:val="000E5127"/>
    <w:rsid w:val="000E51A6"/>
    <w:rsid w:val="000E55F9"/>
    <w:rsid w:val="000E65D7"/>
    <w:rsid w:val="000E6735"/>
    <w:rsid w:val="000E6805"/>
    <w:rsid w:val="000E7780"/>
    <w:rsid w:val="000E798B"/>
    <w:rsid w:val="000E7BC2"/>
    <w:rsid w:val="000E7CCE"/>
    <w:rsid w:val="000F08DB"/>
    <w:rsid w:val="000F09B5"/>
    <w:rsid w:val="000F12BC"/>
    <w:rsid w:val="000F13FB"/>
    <w:rsid w:val="000F1C7D"/>
    <w:rsid w:val="000F1C9D"/>
    <w:rsid w:val="000F2279"/>
    <w:rsid w:val="000F2387"/>
    <w:rsid w:val="000F44E6"/>
    <w:rsid w:val="000F4A55"/>
    <w:rsid w:val="000F522D"/>
    <w:rsid w:val="000F54E6"/>
    <w:rsid w:val="000F5E3C"/>
    <w:rsid w:val="000F6139"/>
    <w:rsid w:val="000F61AF"/>
    <w:rsid w:val="000F661E"/>
    <w:rsid w:val="000F68E6"/>
    <w:rsid w:val="000F692C"/>
    <w:rsid w:val="000F748A"/>
    <w:rsid w:val="000F7741"/>
    <w:rsid w:val="000F7A9C"/>
    <w:rsid w:val="000F7FD6"/>
    <w:rsid w:val="00100025"/>
    <w:rsid w:val="00100141"/>
    <w:rsid w:val="001002EA"/>
    <w:rsid w:val="0010048C"/>
    <w:rsid w:val="0010067A"/>
    <w:rsid w:val="00100876"/>
    <w:rsid w:val="00100C01"/>
    <w:rsid w:val="0010109A"/>
    <w:rsid w:val="00101287"/>
    <w:rsid w:val="00101732"/>
    <w:rsid w:val="00101987"/>
    <w:rsid w:val="0010307C"/>
    <w:rsid w:val="00103266"/>
    <w:rsid w:val="00103701"/>
    <w:rsid w:val="00103EFE"/>
    <w:rsid w:val="001042DE"/>
    <w:rsid w:val="00104485"/>
    <w:rsid w:val="0010453C"/>
    <w:rsid w:val="00104E07"/>
    <w:rsid w:val="00104FE4"/>
    <w:rsid w:val="00105436"/>
    <w:rsid w:val="0010585D"/>
    <w:rsid w:val="00105FA4"/>
    <w:rsid w:val="0010606D"/>
    <w:rsid w:val="0010647F"/>
    <w:rsid w:val="001065E0"/>
    <w:rsid w:val="0010727E"/>
    <w:rsid w:val="001074DD"/>
    <w:rsid w:val="00107D8F"/>
    <w:rsid w:val="00110019"/>
    <w:rsid w:val="0011126B"/>
    <w:rsid w:val="00111AF6"/>
    <w:rsid w:val="00111B01"/>
    <w:rsid w:val="00111EBC"/>
    <w:rsid w:val="00112061"/>
    <w:rsid w:val="00113685"/>
    <w:rsid w:val="00114589"/>
    <w:rsid w:val="00114621"/>
    <w:rsid w:val="0011466B"/>
    <w:rsid w:val="00115251"/>
    <w:rsid w:val="001153A8"/>
    <w:rsid w:val="00115ECE"/>
    <w:rsid w:val="00115EFE"/>
    <w:rsid w:val="001167F6"/>
    <w:rsid w:val="0011700B"/>
    <w:rsid w:val="00117A93"/>
    <w:rsid w:val="001208D6"/>
    <w:rsid w:val="00120902"/>
    <w:rsid w:val="00120C15"/>
    <w:rsid w:val="00121C32"/>
    <w:rsid w:val="00122802"/>
    <w:rsid w:val="00122B4B"/>
    <w:rsid w:val="00122F45"/>
    <w:rsid w:val="00123589"/>
    <w:rsid w:val="001237AE"/>
    <w:rsid w:val="00123AED"/>
    <w:rsid w:val="001240B0"/>
    <w:rsid w:val="00124AB9"/>
    <w:rsid w:val="001257F4"/>
    <w:rsid w:val="00125FE4"/>
    <w:rsid w:val="001262D1"/>
    <w:rsid w:val="001262E8"/>
    <w:rsid w:val="001268E0"/>
    <w:rsid w:val="00126A44"/>
    <w:rsid w:val="00126C70"/>
    <w:rsid w:val="00127543"/>
    <w:rsid w:val="00127559"/>
    <w:rsid w:val="00127849"/>
    <w:rsid w:val="00127B65"/>
    <w:rsid w:val="00127EAE"/>
    <w:rsid w:val="00130020"/>
    <w:rsid w:val="00130C27"/>
    <w:rsid w:val="00130C5E"/>
    <w:rsid w:val="00130DBB"/>
    <w:rsid w:val="001314A9"/>
    <w:rsid w:val="00131507"/>
    <w:rsid w:val="0013175B"/>
    <w:rsid w:val="001317A8"/>
    <w:rsid w:val="00131A69"/>
    <w:rsid w:val="00131C0E"/>
    <w:rsid w:val="001329BF"/>
    <w:rsid w:val="00132C52"/>
    <w:rsid w:val="0013320D"/>
    <w:rsid w:val="00133230"/>
    <w:rsid w:val="00133280"/>
    <w:rsid w:val="00133D18"/>
    <w:rsid w:val="00133E78"/>
    <w:rsid w:val="00133EE4"/>
    <w:rsid w:val="001344DC"/>
    <w:rsid w:val="00134C18"/>
    <w:rsid w:val="00134E58"/>
    <w:rsid w:val="001359AA"/>
    <w:rsid w:val="0013619D"/>
    <w:rsid w:val="0013631D"/>
    <w:rsid w:val="001364EC"/>
    <w:rsid w:val="00136BD8"/>
    <w:rsid w:val="00137938"/>
    <w:rsid w:val="001379AD"/>
    <w:rsid w:val="00137AE3"/>
    <w:rsid w:val="00137CF7"/>
    <w:rsid w:val="0014013D"/>
    <w:rsid w:val="001401C9"/>
    <w:rsid w:val="00140408"/>
    <w:rsid w:val="001404DB"/>
    <w:rsid w:val="00141933"/>
    <w:rsid w:val="00141B2C"/>
    <w:rsid w:val="00141CA3"/>
    <w:rsid w:val="00141E19"/>
    <w:rsid w:val="00142564"/>
    <w:rsid w:val="00143082"/>
    <w:rsid w:val="00143486"/>
    <w:rsid w:val="00143545"/>
    <w:rsid w:val="001437FD"/>
    <w:rsid w:val="00143A9F"/>
    <w:rsid w:val="00143F2E"/>
    <w:rsid w:val="00145058"/>
    <w:rsid w:val="00145999"/>
    <w:rsid w:val="00145F4C"/>
    <w:rsid w:val="00146BB3"/>
    <w:rsid w:val="00146BBB"/>
    <w:rsid w:val="00146D63"/>
    <w:rsid w:val="00146E3C"/>
    <w:rsid w:val="001470C4"/>
    <w:rsid w:val="00147635"/>
    <w:rsid w:val="00147A59"/>
    <w:rsid w:val="00147AB9"/>
    <w:rsid w:val="0015037A"/>
    <w:rsid w:val="001506B1"/>
    <w:rsid w:val="001508A6"/>
    <w:rsid w:val="00150CDD"/>
    <w:rsid w:val="00150DF2"/>
    <w:rsid w:val="0015168D"/>
    <w:rsid w:val="00152062"/>
    <w:rsid w:val="0015214C"/>
    <w:rsid w:val="0015221D"/>
    <w:rsid w:val="0015399A"/>
    <w:rsid w:val="00153AA3"/>
    <w:rsid w:val="00153BBA"/>
    <w:rsid w:val="001541CE"/>
    <w:rsid w:val="001545AA"/>
    <w:rsid w:val="0015490B"/>
    <w:rsid w:val="00154B08"/>
    <w:rsid w:val="00154BD4"/>
    <w:rsid w:val="00154E51"/>
    <w:rsid w:val="001550ED"/>
    <w:rsid w:val="001552AF"/>
    <w:rsid w:val="00155397"/>
    <w:rsid w:val="0015569E"/>
    <w:rsid w:val="00155869"/>
    <w:rsid w:val="00155932"/>
    <w:rsid w:val="00156180"/>
    <w:rsid w:val="00156262"/>
    <w:rsid w:val="001564A7"/>
    <w:rsid w:val="0015671B"/>
    <w:rsid w:val="001567B8"/>
    <w:rsid w:val="00156934"/>
    <w:rsid w:val="001575A2"/>
    <w:rsid w:val="001576F6"/>
    <w:rsid w:val="001578BE"/>
    <w:rsid w:val="00160361"/>
    <w:rsid w:val="0016060A"/>
    <w:rsid w:val="001606D2"/>
    <w:rsid w:val="00160A77"/>
    <w:rsid w:val="00160F3F"/>
    <w:rsid w:val="00161B3A"/>
    <w:rsid w:val="00161FFA"/>
    <w:rsid w:val="0016216C"/>
    <w:rsid w:val="001627B0"/>
    <w:rsid w:val="00162C42"/>
    <w:rsid w:val="00163016"/>
    <w:rsid w:val="00163182"/>
    <w:rsid w:val="0016431D"/>
    <w:rsid w:val="001646D8"/>
    <w:rsid w:val="001646EB"/>
    <w:rsid w:val="00164717"/>
    <w:rsid w:val="001647E5"/>
    <w:rsid w:val="0016481A"/>
    <w:rsid w:val="001649A3"/>
    <w:rsid w:val="001649E0"/>
    <w:rsid w:val="00165108"/>
    <w:rsid w:val="001655B2"/>
    <w:rsid w:val="001657E9"/>
    <w:rsid w:val="00165A68"/>
    <w:rsid w:val="00165AC5"/>
    <w:rsid w:val="001666F8"/>
    <w:rsid w:val="001669AF"/>
    <w:rsid w:val="00167223"/>
    <w:rsid w:val="00167448"/>
    <w:rsid w:val="00167B24"/>
    <w:rsid w:val="00167F8D"/>
    <w:rsid w:val="00170022"/>
    <w:rsid w:val="00170266"/>
    <w:rsid w:val="0017096A"/>
    <w:rsid w:val="00170A17"/>
    <w:rsid w:val="00170A19"/>
    <w:rsid w:val="00170A7F"/>
    <w:rsid w:val="00170C3F"/>
    <w:rsid w:val="00170F3F"/>
    <w:rsid w:val="00170F94"/>
    <w:rsid w:val="00171029"/>
    <w:rsid w:val="001713AB"/>
    <w:rsid w:val="00171F8F"/>
    <w:rsid w:val="0017354B"/>
    <w:rsid w:val="00174203"/>
    <w:rsid w:val="00174218"/>
    <w:rsid w:val="0017422B"/>
    <w:rsid w:val="00174375"/>
    <w:rsid w:val="001746D3"/>
    <w:rsid w:val="0017497C"/>
    <w:rsid w:val="00174B3C"/>
    <w:rsid w:val="00174C88"/>
    <w:rsid w:val="001752A7"/>
    <w:rsid w:val="00175438"/>
    <w:rsid w:val="0017561F"/>
    <w:rsid w:val="00175D7B"/>
    <w:rsid w:val="00176129"/>
    <w:rsid w:val="001765A7"/>
    <w:rsid w:val="00176B77"/>
    <w:rsid w:val="00176C56"/>
    <w:rsid w:val="001774E6"/>
    <w:rsid w:val="00177DEE"/>
    <w:rsid w:val="00177E4F"/>
    <w:rsid w:val="00177E6C"/>
    <w:rsid w:val="0018011D"/>
    <w:rsid w:val="001801D0"/>
    <w:rsid w:val="001801E3"/>
    <w:rsid w:val="0018042E"/>
    <w:rsid w:val="001809EC"/>
    <w:rsid w:val="00180E66"/>
    <w:rsid w:val="001813C5"/>
    <w:rsid w:val="0018173D"/>
    <w:rsid w:val="00182050"/>
    <w:rsid w:val="001820F6"/>
    <w:rsid w:val="0018221E"/>
    <w:rsid w:val="00182674"/>
    <w:rsid w:val="001826FC"/>
    <w:rsid w:val="00182D39"/>
    <w:rsid w:val="00183BE0"/>
    <w:rsid w:val="00184380"/>
    <w:rsid w:val="00184A15"/>
    <w:rsid w:val="00184A48"/>
    <w:rsid w:val="00185154"/>
    <w:rsid w:val="00185C94"/>
    <w:rsid w:val="00185E20"/>
    <w:rsid w:val="00186003"/>
    <w:rsid w:val="0018602D"/>
    <w:rsid w:val="001868CC"/>
    <w:rsid w:val="00186BD7"/>
    <w:rsid w:val="00186EF4"/>
    <w:rsid w:val="00187E72"/>
    <w:rsid w:val="001908E1"/>
    <w:rsid w:val="00190BFD"/>
    <w:rsid w:val="00191E34"/>
    <w:rsid w:val="00192709"/>
    <w:rsid w:val="001927CF"/>
    <w:rsid w:val="00192FEB"/>
    <w:rsid w:val="0019364B"/>
    <w:rsid w:val="00193FB4"/>
    <w:rsid w:val="00194345"/>
    <w:rsid w:val="001945F0"/>
    <w:rsid w:val="001946F1"/>
    <w:rsid w:val="00195415"/>
    <w:rsid w:val="00195F10"/>
    <w:rsid w:val="00196550"/>
    <w:rsid w:val="00196EB3"/>
    <w:rsid w:val="0019727C"/>
    <w:rsid w:val="00197B16"/>
    <w:rsid w:val="001A0219"/>
    <w:rsid w:val="001A0255"/>
    <w:rsid w:val="001A05F3"/>
    <w:rsid w:val="001A11CD"/>
    <w:rsid w:val="001A1E22"/>
    <w:rsid w:val="001A30E5"/>
    <w:rsid w:val="001A313A"/>
    <w:rsid w:val="001A4072"/>
    <w:rsid w:val="001A435C"/>
    <w:rsid w:val="001A5093"/>
    <w:rsid w:val="001A515B"/>
    <w:rsid w:val="001A682C"/>
    <w:rsid w:val="001A6B7E"/>
    <w:rsid w:val="001A7B78"/>
    <w:rsid w:val="001B0D18"/>
    <w:rsid w:val="001B0E3E"/>
    <w:rsid w:val="001B1120"/>
    <w:rsid w:val="001B12EC"/>
    <w:rsid w:val="001B1516"/>
    <w:rsid w:val="001B17B7"/>
    <w:rsid w:val="001B1E51"/>
    <w:rsid w:val="001B2576"/>
    <w:rsid w:val="001B2749"/>
    <w:rsid w:val="001B2B1B"/>
    <w:rsid w:val="001B2BD6"/>
    <w:rsid w:val="001B2CDF"/>
    <w:rsid w:val="001B306D"/>
    <w:rsid w:val="001B3F62"/>
    <w:rsid w:val="001B42DE"/>
    <w:rsid w:val="001B4C3F"/>
    <w:rsid w:val="001B50DB"/>
    <w:rsid w:val="001B52DD"/>
    <w:rsid w:val="001B5865"/>
    <w:rsid w:val="001B63F4"/>
    <w:rsid w:val="001B66CF"/>
    <w:rsid w:val="001B6E62"/>
    <w:rsid w:val="001B6EE0"/>
    <w:rsid w:val="001B7031"/>
    <w:rsid w:val="001B75BB"/>
    <w:rsid w:val="001B7C24"/>
    <w:rsid w:val="001C0107"/>
    <w:rsid w:val="001C02DC"/>
    <w:rsid w:val="001C083F"/>
    <w:rsid w:val="001C0C12"/>
    <w:rsid w:val="001C0F29"/>
    <w:rsid w:val="001C10EA"/>
    <w:rsid w:val="001C15B8"/>
    <w:rsid w:val="001C17B5"/>
    <w:rsid w:val="001C2A47"/>
    <w:rsid w:val="001C2A8B"/>
    <w:rsid w:val="001C2DDA"/>
    <w:rsid w:val="001C302B"/>
    <w:rsid w:val="001C3FDF"/>
    <w:rsid w:val="001C420E"/>
    <w:rsid w:val="001C424C"/>
    <w:rsid w:val="001C4B03"/>
    <w:rsid w:val="001C4D81"/>
    <w:rsid w:val="001C5431"/>
    <w:rsid w:val="001C665B"/>
    <w:rsid w:val="001C6DCA"/>
    <w:rsid w:val="001C76B1"/>
    <w:rsid w:val="001C792B"/>
    <w:rsid w:val="001C7C39"/>
    <w:rsid w:val="001C7D53"/>
    <w:rsid w:val="001D084C"/>
    <w:rsid w:val="001D0E0C"/>
    <w:rsid w:val="001D0F69"/>
    <w:rsid w:val="001D0FCB"/>
    <w:rsid w:val="001D103E"/>
    <w:rsid w:val="001D1CC0"/>
    <w:rsid w:val="001D3063"/>
    <w:rsid w:val="001D321A"/>
    <w:rsid w:val="001D37A8"/>
    <w:rsid w:val="001D44EF"/>
    <w:rsid w:val="001D4679"/>
    <w:rsid w:val="001D4E29"/>
    <w:rsid w:val="001D55A6"/>
    <w:rsid w:val="001D5EA7"/>
    <w:rsid w:val="001D6166"/>
    <w:rsid w:val="001D6870"/>
    <w:rsid w:val="001D6B97"/>
    <w:rsid w:val="001D6C31"/>
    <w:rsid w:val="001D6FBD"/>
    <w:rsid w:val="001D71FD"/>
    <w:rsid w:val="001D7334"/>
    <w:rsid w:val="001D7418"/>
    <w:rsid w:val="001D755E"/>
    <w:rsid w:val="001D7CF8"/>
    <w:rsid w:val="001E095B"/>
    <w:rsid w:val="001E3F46"/>
    <w:rsid w:val="001E42A2"/>
    <w:rsid w:val="001E4610"/>
    <w:rsid w:val="001E479C"/>
    <w:rsid w:val="001E49C3"/>
    <w:rsid w:val="001E4AA4"/>
    <w:rsid w:val="001E4CD2"/>
    <w:rsid w:val="001E4D8D"/>
    <w:rsid w:val="001E54CA"/>
    <w:rsid w:val="001E558E"/>
    <w:rsid w:val="001E5FC5"/>
    <w:rsid w:val="001E639F"/>
    <w:rsid w:val="001F04C6"/>
    <w:rsid w:val="001F0DCB"/>
    <w:rsid w:val="001F115B"/>
    <w:rsid w:val="001F165D"/>
    <w:rsid w:val="001F17A2"/>
    <w:rsid w:val="001F18FE"/>
    <w:rsid w:val="001F1C49"/>
    <w:rsid w:val="001F1DB3"/>
    <w:rsid w:val="001F21AA"/>
    <w:rsid w:val="001F220F"/>
    <w:rsid w:val="001F2257"/>
    <w:rsid w:val="001F3B1B"/>
    <w:rsid w:val="001F3EB3"/>
    <w:rsid w:val="001F3F1D"/>
    <w:rsid w:val="001F448B"/>
    <w:rsid w:val="001F4CE4"/>
    <w:rsid w:val="001F5379"/>
    <w:rsid w:val="001F6B85"/>
    <w:rsid w:val="001F7216"/>
    <w:rsid w:val="001F77F9"/>
    <w:rsid w:val="001F7CA5"/>
    <w:rsid w:val="001F7D20"/>
    <w:rsid w:val="001F7DFC"/>
    <w:rsid w:val="001F7E0E"/>
    <w:rsid w:val="0020041F"/>
    <w:rsid w:val="00200913"/>
    <w:rsid w:val="00200A10"/>
    <w:rsid w:val="00200A7F"/>
    <w:rsid w:val="00200D0E"/>
    <w:rsid w:val="00200D59"/>
    <w:rsid w:val="002013E8"/>
    <w:rsid w:val="0020165F"/>
    <w:rsid w:val="00201933"/>
    <w:rsid w:val="00201BE0"/>
    <w:rsid w:val="00201CE4"/>
    <w:rsid w:val="00201E41"/>
    <w:rsid w:val="0020221C"/>
    <w:rsid w:val="002027B5"/>
    <w:rsid w:val="00202801"/>
    <w:rsid w:val="00202808"/>
    <w:rsid w:val="0020310B"/>
    <w:rsid w:val="00203269"/>
    <w:rsid w:val="00203567"/>
    <w:rsid w:val="0020387B"/>
    <w:rsid w:val="00203922"/>
    <w:rsid w:val="002040E7"/>
    <w:rsid w:val="0020469F"/>
    <w:rsid w:val="00204D5B"/>
    <w:rsid w:val="00204D6A"/>
    <w:rsid w:val="00204DCC"/>
    <w:rsid w:val="0020581C"/>
    <w:rsid w:val="00205D30"/>
    <w:rsid w:val="00206467"/>
    <w:rsid w:val="00206631"/>
    <w:rsid w:val="002066DB"/>
    <w:rsid w:val="0020716E"/>
    <w:rsid w:val="00207250"/>
    <w:rsid w:val="002073CB"/>
    <w:rsid w:val="0020785D"/>
    <w:rsid w:val="00207B84"/>
    <w:rsid w:val="00210348"/>
    <w:rsid w:val="00210484"/>
    <w:rsid w:val="002107BA"/>
    <w:rsid w:val="00210865"/>
    <w:rsid w:val="00210939"/>
    <w:rsid w:val="00210B38"/>
    <w:rsid w:val="00210CAE"/>
    <w:rsid w:val="00210CF5"/>
    <w:rsid w:val="00211172"/>
    <w:rsid w:val="00211CB7"/>
    <w:rsid w:val="00212183"/>
    <w:rsid w:val="002121D1"/>
    <w:rsid w:val="00212B8C"/>
    <w:rsid w:val="0021345F"/>
    <w:rsid w:val="00214E64"/>
    <w:rsid w:val="002152C9"/>
    <w:rsid w:val="002154AB"/>
    <w:rsid w:val="00215575"/>
    <w:rsid w:val="00215583"/>
    <w:rsid w:val="00215630"/>
    <w:rsid w:val="00216519"/>
    <w:rsid w:val="00216D28"/>
    <w:rsid w:val="00217233"/>
    <w:rsid w:val="002174AB"/>
    <w:rsid w:val="002179A3"/>
    <w:rsid w:val="002179EF"/>
    <w:rsid w:val="00217EF3"/>
    <w:rsid w:val="002206C5"/>
    <w:rsid w:val="00220721"/>
    <w:rsid w:val="0022073C"/>
    <w:rsid w:val="00220756"/>
    <w:rsid w:val="0022134D"/>
    <w:rsid w:val="00221593"/>
    <w:rsid w:val="00221D08"/>
    <w:rsid w:val="00221E1D"/>
    <w:rsid w:val="00221F7E"/>
    <w:rsid w:val="00222A6B"/>
    <w:rsid w:val="00222B2F"/>
    <w:rsid w:val="0022334E"/>
    <w:rsid w:val="00223852"/>
    <w:rsid w:val="00223B74"/>
    <w:rsid w:val="00223F9C"/>
    <w:rsid w:val="00224014"/>
    <w:rsid w:val="0022415F"/>
    <w:rsid w:val="002247D3"/>
    <w:rsid w:val="00224939"/>
    <w:rsid w:val="002250BA"/>
    <w:rsid w:val="00225F18"/>
    <w:rsid w:val="00226354"/>
    <w:rsid w:val="00226A4E"/>
    <w:rsid w:val="0023038F"/>
    <w:rsid w:val="002312C7"/>
    <w:rsid w:val="002318B2"/>
    <w:rsid w:val="00231BF3"/>
    <w:rsid w:val="002320A3"/>
    <w:rsid w:val="002326DA"/>
    <w:rsid w:val="002327C8"/>
    <w:rsid w:val="00232A9F"/>
    <w:rsid w:val="00232C87"/>
    <w:rsid w:val="002332C7"/>
    <w:rsid w:val="002337A3"/>
    <w:rsid w:val="00233881"/>
    <w:rsid w:val="00233890"/>
    <w:rsid w:val="00233A0A"/>
    <w:rsid w:val="00233F60"/>
    <w:rsid w:val="00234909"/>
    <w:rsid w:val="00234B77"/>
    <w:rsid w:val="00234D17"/>
    <w:rsid w:val="002351E4"/>
    <w:rsid w:val="002356E9"/>
    <w:rsid w:val="00235875"/>
    <w:rsid w:val="00235A25"/>
    <w:rsid w:val="002361A0"/>
    <w:rsid w:val="0023643E"/>
    <w:rsid w:val="002364E1"/>
    <w:rsid w:val="0023740C"/>
    <w:rsid w:val="0023757F"/>
    <w:rsid w:val="00237740"/>
    <w:rsid w:val="00237907"/>
    <w:rsid w:val="002379BD"/>
    <w:rsid w:val="00237BE7"/>
    <w:rsid w:val="00240221"/>
    <w:rsid w:val="00240495"/>
    <w:rsid w:val="0024061A"/>
    <w:rsid w:val="002407B3"/>
    <w:rsid w:val="00240C76"/>
    <w:rsid w:val="00240DC7"/>
    <w:rsid w:val="00240E49"/>
    <w:rsid w:val="0024126B"/>
    <w:rsid w:val="002424E8"/>
    <w:rsid w:val="0024263B"/>
    <w:rsid w:val="00242B6A"/>
    <w:rsid w:val="00243B0F"/>
    <w:rsid w:val="00243D8B"/>
    <w:rsid w:val="0024418E"/>
    <w:rsid w:val="00244351"/>
    <w:rsid w:val="002445A4"/>
    <w:rsid w:val="00244C7E"/>
    <w:rsid w:val="00244F65"/>
    <w:rsid w:val="0024512A"/>
    <w:rsid w:val="002451AF"/>
    <w:rsid w:val="00245240"/>
    <w:rsid w:val="002453C8"/>
    <w:rsid w:val="002454DC"/>
    <w:rsid w:val="00246F5A"/>
    <w:rsid w:val="00246FB5"/>
    <w:rsid w:val="00247C8F"/>
    <w:rsid w:val="00247D78"/>
    <w:rsid w:val="00250202"/>
    <w:rsid w:val="00250DCB"/>
    <w:rsid w:val="00250E3A"/>
    <w:rsid w:val="0025116E"/>
    <w:rsid w:val="0025116F"/>
    <w:rsid w:val="00251A9F"/>
    <w:rsid w:val="0025223D"/>
    <w:rsid w:val="002522AF"/>
    <w:rsid w:val="00252304"/>
    <w:rsid w:val="00252423"/>
    <w:rsid w:val="00252616"/>
    <w:rsid w:val="0025262C"/>
    <w:rsid w:val="0025393E"/>
    <w:rsid w:val="00253FBA"/>
    <w:rsid w:val="002545E8"/>
    <w:rsid w:val="002549EE"/>
    <w:rsid w:val="00254FE6"/>
    <w:rsid w:val="00255B91"/>
    <w:rsid w:val="00255FC0"/>
    <w:rsid w:val="00256485"/>
    <w:rsid w:val="00256D66"/>
    <w:rsid w:val="00256E1B"/>
    <w:rsid w:val="00257034"/>
    <w:rsid w:val="00257579"/>
    <w:rsid w:val="002577AB"/>
    <w:rsid w:val="00257D4F"/>
    <w:rsid w:val="00260826"/>
    <w:rsid w:val="00260828"/>
    <w:rsid w:val="00261492"/>
    <w:rsid w:val="00261A8F"/>
    <w:rsid w:val="0026226E"/>
    <w:rsid w:val="002623A1"/>
    <w:rsid w:val="00262E6E"/>
    <w:rsid w:val="00262E70"/>
    <w:rsid w:val="002645DE"/>
    <w:rsid w:val="00264CD0"/>
    <w:rsid w:val="00264D07"/>
    <w:rsid w:val="002659AB"/>
    <w:rsid w:val="00265A8F"/>
    <w:rsid w:val="00266798"/>
    <w:rsid w:val="002668EA"/>
    <w:rsid w:val="002669E8"/>
    <w:rsid w:val="00266AFA"/>
    <w:rsid w:val="00267470"/>
    <w:rsid w:val="002674EF"/>
    <w:rsid w:val="00267C65"/>
    <w:rsid w:val="00267D1B"/>
    <w:rsid w:val="00270E90"/>
    <w:rsid w:val="002718BF"/>
    <w:rsid w:val="00271E63"/>
    <w:rsid w:val="002724C9"/>
    <w:rsid w:val="0027307E"/>
    <w:rsid w:val="00273AFC"/>
    <w:rsid w:val="00273B19"/>
    <w:rsid w:val="0027434F"/>
    <w:rsid w:val="00274AA2"/>
    <w:rsid w:val="00274D8E"/>
    <w:rsid w:val="00275275"/>
    <w:rsid w:val="00275276"/>
    <w:rsid w:val="0027570F"/>
    <w:rsid w:val="00275875"/>
    <w:rsid w:val="00275ED0"/>
    <w:rsid w:val="00275F26"/>
    <w:rsid w:val="00276390"/>
    <w:rsid w:val="002769FE"/>
    <w:rsid w:val="00276A0B"/>
    <w:rsid w:val="00277475"/>
    <w:rsid w:val="00277E75"/>
    <w:rsid w:val="00280160"/>
    <w:rsid w:val="002803D0"/>
    <w:rsid w:val="0028181F"/>
    <w:rsid w:val="00281FED"/>
    <w:rsid w:val="0028201C"/>
    <w:rsid w:val="002829B7"/>
    <w:rsid w:val="00282AE0"/>
    <w:rsid w:val="00282C76"/>
    <w:rsid w:val="00283101"/>
    <w:rsid w:val="00283177"/>
    <w:rsid w:val="002831A6"/>
    <w:rsid w:val="00283683"/>
    <w:rsid w:val="00283A6D"/>
    <w:rsid w:val="00283B3C"/>
    <w:rsid w:val="00283CB8"/>
    <w:rsid w:val="00283F6F"/>
    <w:rsid w:val="00283FA4"/>
    <w:rsid w:val="00284288"/>
    <w:rsid w:val="002854F4"/>
    <w:rsid w:val="002867A1"/>
    <w:rsid w:val="00286A87"/>
    <w:rsid w:val="0028784F"/>
    <w:rsid w:val="00287E07"/>
    <w:rsid w:val="002901C5"/>
    <w:rsid w:val="0029021B"/>
    <w:rsid w:val="00290606"/>
    <w:rsid w:val="002908AB"/>
    <w:rsid w:val="00290D6B"/>
    <w:rsid w:val="00291087"/>
    <w:rsid w:val="00291688"/>
    <w:rsid w:val="00291B3D"/>
    <w:rsid w:val="00291FAA"/>
    <w:rsid w:val="0029213B"/>
    <w:rsid w:val="002921A8"/>
    <w:rsid w:val="00292375"/>
    <w:rsid w:val="002925C0"/>
    <w:rsid w:val="002929FF"/>
    <w:rsid w:val="00292A16"/>
    <w:rsid w:val="00292B3D"/>
    <w:rsid w:val="0029383E"/>
    <w:rsid w:val="00293F5C"/>
    <w:rsid w:val="00294365"/>
    <w:rsid w:val="00294A73"/>
    <w:rsid w:val="00296609"/>
    <w:rsid w:val="002967B5"/>
    <w:rsid w:val="002968B5"/>
    <w:rsid w:val="00297227"/>
    <w:rsid w:val="00297312"/>
    <w:rsid w:val="002973DD"/>
    <w:rsid w:val="002975D4"/>
    <w:rsid w:val="0029799E"/>
    <w:rsid w:val="00297D28"/>
    <w:rsid w:val="002A0BE6"/>
    <w:rsid w:val="002A0E9D"/>
    <w:rsid w:val="002A10B9"/>
    <w:rsid w:val="002A15E8"/>
    <w:rsid w:val="002A1C45"/>
    <w:rsid w:val="002A2237"/>
    <w:rsid w:val="002A257A"/>
    <w:rsid w:val="002A2BFB"/>
    <w:rsid w:val="002A357A"/>
    <w:rsid w:val="002A3CFC"/>
    <w:rsid w:val="002A4580"/>
    <w:rsid w:val="002A459F"/>
    <w:rsid w:val="002A504E"/>
    <w:rsid w:val="002A520F"/>
    <w:rsid w:val="002A5376"/>
    <w:rsid w:val="002A5784"/>
    <w:rsid w:val="002A6170"/>
    <w:rsid w:val="002A664A"/>
    <w:rsid w:val="002A6B77"/>
    <w:rsid w:val="002A7347"/>
    <w:rsid w:val="002A784E"/>
    <w:rsid w:val="002A79C7"/>
    <w:rsid w:val="002A7EE2"/>
    <w:rsid w:val="002B00ED"/>
    <w:rsid w:val="002B040B"/>
    <w:rsid w:val="002B0A1B"/>
    <w:rsid w:val="002B0A95"/>
    <w:rsid w:val="002B0AED"/>
    <w:rsid w:val="002B0CEF"/>
    <w:rsid w:val="002B1026"/>
    <w:rsid w:val="002B2072"/>
    <w:rsid w:val="002B21CD"/>
    <w:rsid w:val="002B2730"/>
    <w:rsid w:val="002B27E3"/>
    <w:rsid w:val="002B29CB"/>
    <w:rsid w:val="002B2F61"/>
    <w:rsid w:val="002B38E4"/>
    <w:rsid w:val="002B403B"/>
    <w:rsid w:val="002B45A7"/>
    <w:rsid w:val="002B4864"/>
    <w:rsid w:val="002B4C15"/>
    <w:rsid w:val="002B52F5"/>
    <w:rsid w:val="002B57F8"/>
    <w:rsid w:val="002B6108"/>
    <w:rsid w:val="002B6EEB"/>
    <w:rsid w:val="002B72E3"/>
    <w:rsid w:val="002B7542"/>
    <w:rsid w:val="002B7E15"/>
    <w:rsid w:val="002C0744"/>
    <w:rsid w:val="002C0DAE"/>
    <w:rsid w:val="002C0F04"/>
    <w:rsid w:val="002C1227"/>
    <w:rsid w:val="002C1B1B"/>
    <w:rsid w:val="002C1B6D"/>
    <w:rsid w:val="002C1FAD"/>
    <w:rsid w:val="002C2A5A"/>
    <w:rsid w:val="002C2C95"/>
    <w:rsid w:val="002C2D40"/>
    <w:rsid w:val="002C34A8"/>
    <w:rsid w:val="002C3694"/>
    <w:rsid w:val="002C3696"/>
    <w:rsid w:val="002C4356"/>
    <w:rsid w:val="002C461A"/>
    <w:rsid w:val="002C4DE6"/>
    <w:rsid w:val="002C528F"/>
    <w:rsid w:val="002C683F"/>
    <w:rsid w:val="002C6A20"/>
    <w:rsid w:val="002C6F4F"/>
    <w:rsid w:val="002C70E2"/>
    <w:rsid w:val="002C7F11"/>
    <w:rsid w:val="002C7FA8"/>
    <w:rsid w:val="002D0ABE"/>
    <w:rsid w:val="002D0D56"/>
    <w:rsid w:val="002D18A4"/>
    <w:rsid w:val="002D214F"/>
    <w:rsid w:val="002D2615"/>
    <w:rsid w:val="002D26E5"/>
    <w:rsid w:val="002D303D"/>
    <w:rsid w:val="002D354F"/>
    <w:rsid w:val="002D38EF"/>
    <w:rsid w:val="002D3BB6"/>
    <w:rsid w:val="002D3E0A"/>
    <w:rsid w:val="002D3EB8"/>
    <w:rsid w:val="002D43DA"/>
    <w:rsid w:val="002D5191"/>
    <w:rsid w:val="002D5E78"/>
    <w:rsid w:val="002D6596"/>
    <w:rsid w:val="002D6B38"/>
    <w:rsid w:val="002D71B9"/>
    <w:rsid w:val="002D753F"/>
    <w:rsid w:val="002D75F1"/>
    <w:rsid w:val="002D7DBE"/>
    <w:rsid w:val="002E02DD"/>
    <w:rsid w:val="002E033A"/>
    <w:rsid w:val="002E0487"/>
    <w:rsid w:val="002E04EC"/>
    <w:rsid w:val="002E069A"/>
    <w:rsid w:val="002E08B8"/>
    <w:rsid w:val="002E0D1E"/>
    <w:rsid w:val="002E0F25"/>
    <w:rsid w:val="002E1048"/>
    <w:rsid w:val="002E16E4"/>
    <w:rsid w:val="002E1F8F"/>
    <w:rsid w:val="002E2274"/>
    <w:rsid w:val="002E2625"/>
    <w:rsid w:val="002E38EC"/>
    <w:rsid w:val="002E3F5A"/>
    <w:rsid w:val="002E4449"/>
    <w:rsid w:val="002E45E9"/>
    <w:rsid w:val="002E4A45"/>
    <w:rsid w:val="002E4EE8"/>
    <w:rsid w:val="002E517C"/>
    <w:rsid w:val="002E561C"/>
    <w:rsid w:val="002E5891"/>
    <w:rsid w:val="002E5C9D"/>
    <w:rsid w:val="002E5D33"/>
    <w:rsid w:val="002E638C"/>
    <w:rsid w:val="002E65AD"/>
    <w:rsid w:val="002E6767"/>
    <w:rsid w:val="002E72E6"/>
    <w:rsid w:val="002F00E8"/>
    <w:rsid w:val="002F066A"/>
    <w:rsid w:val="002F0726"/>
    <w:rsid w:val="002F0878"/>
    <w:rsid w:val="002F0969"/>
    <w:rsid w:val="002F0D45"/>
    <w:rsid w:val="002F1962"/>
    <w:rsid w:val="002F1C43"/>
    <w:rsid w:val="002F2FE7"/>
    <w:rsid w:val="002F33D6"/>
    <w:rsid w:val="002F359C"/>
    <w:rsid w:val="002F3C82"/>
    <w:rsid w:val="002F409C"/>
    <w:rsid w:val="002F40C9"/>
    <w:rsid w:val="002F40FF"/>
    <w:rsid w:val="002F440A"/>
    <w:rsid w:val="002F4948"/>
    <w:rsid w:val="002F4B5A"/>
    <w:rsid w:val="002F5597"/>
    <w:rsid w:val="002F5DA5"/>
    <w:rsid w:val="002F7D2B"/>
    <w:rsid w:val="00300A11"/>
    <w:rsid w:val="00300B7B"/>
    <w:rsid w:val="00302AE4"/>
    <w:rsid w:val="00302C84"/>
    <w:rsid w:val="003036E5"/>
    <w:rsid w:val="00303D21"/>
    <w:rsid w:val="003045F4"/>
    <w:rsid w:val="003047CE"/>
    <w:rsid w:val="00304809"/>
    <w:rsid w:val="00304C89"/>
    <w:rsid w:val="003057B4"/>
    <w:rsid w:val="003066C8"/>
    <w:rsid w:val="00306763"/>
    <w:rsid w:val="00306ADB"/>
    <w:rsid w:val="00307FE2"/>
    <w:rsid w:val="00307FFD"/>
    <w:rsid w:val="003100FD"/>
    <w:rsid w:val="0031042E"/>
    <w:rsid w:val="0031102C"/>
    <w:rsid w:val="0031133C"/>
    <w:rsid w:val="003120C1"/>
    <w:rsid w:val="00312473"/>
    <w:rsid w:val="003125E5"/>
    <w:rsid w:val="00312847"/>
    <w:rsid w:val="00313861"/>
    <w:rsid w:val="00313D28"/>
    <w:rsid w:val="003143FC"/>
    <w:rsid w:val="003147CB"/>
    <w:rsid w:val="003147E4"/>
    <w:rsid w:val="00315594"/>
    <w:rsid w:val="003156E7"/>
    <w:rsid w:val="003164D1"/>
    <w:rsid w:val="00316916"/>
    <w:rsid w:val="00317323"/>
    <w:rsid w:val="003177EE"/>
    <w:rsid w:val="00317B39"/>
    <w:rsid w:val="00317C9D"/>
    <w:rsid w:val="00317FC6"/>
    <w:rsid w:val="00320241"/>
    <w:rsid w:val="00320909"/>
    <w:rsid w:val="003211C7"/>
    <w:rsid w:val="003215A3"/>
    <w:rsid w:val="003228A7"/>
    <w:rsid w:val="00322B5C"/>
    <w:rsid w:val="00322C41"/>
    <w:rsid w:val="003232BA"/>
    <w:rsid w:val="0032366C"/>
    <w:rsid w:val="00323B23"/>
    <w:rsid w:val="00323DB6"/>
    <w:rsid w:val="003247EC"/>
    <w:rsid w:val="003249D0"/>
    <w:rsid w:val="00324C50"/>
    <w:rsid w:val="00324F58"/>
    <w:rsid w:val="0032529D"/>
    <w:rsid w:val="00325757"/>
    <w:rsid w:val="00326563"/>
    <w:rsid w:val="00326B9C"/>
    <w:rsid w:val="00327194"/>
    <w:rsid w:val="00327316"/>
    <w:rsid w:val="0032741F"/>
    <w:rsid w:val="00327683"/>
    <w:rsid w:val="00327D55"/>
    <w:rsid w:val="00327E8E"/>
    <w:rsid w:val="003305CA"/>
    <w:rsid w:val="003307A0"/>
    <w:rsid w:val="00330867"/>
    <w:rsid w:val="0033088D"/>
    <w:rsid w:val="00330B78"/>
    <w:rsid w:val="0033130D"/>
    <w:rsid w:val="00331313"/>
    <w:rsid w:val="003314A2"/>
    <w:rsid w:val="003315E2"/>
    <w:rsid w:val="003317D3"/>
    <w:rsid w:val="00332A34"/>
    <w:rsid w:val="00333219"/>
    <w:rsid w:val="00333290"/>
    <w:rsid w:val="0033372E"/>
    <w:rsid w:val="00333813"/>
    <w:rsid w:val="00333E54"/>
    <w:rsid w:val="00333E89"/>
    <w:rsid w:val="00334167"/>
    <w:rsid w:val="0033434B"/>
    <w:rsid w:val="00335921"/>
    <w:rsid w:val="00335A79"/>
    <w:rsid w:val="003368DE"/>
    <w:rsid w:val="00336A1E"/>
    <w:rsid w:val="00336DD0"/>
    <w:rsid w:val="00337CCD"/>
    <w:rsid w:val="00340487"/>
    <w:rsid w:val="00340813"/>
    <w:rsid w:val="0034104F"/>
    <w:rsid w:val="003416F8"/>
    <w:rsid w:val="003423EC"/>
    <w:rsid w:val="0034249F"/>
    <w:rsid w:val="00342FEE"/>
    <w:rsid w:val="003430DE"/>
    <w:rsid w:val="003433B2"/>
    <w:rsid w:val="0034351F"/>
    <w:rsid w:val="00344A2C"/>
    <w:rsid w:val="0034575B"/>
    <w:rsid w:val="00345A7E"/>
    <w:rsid w:val="00345B85"/>
    <w:rsid w:val="00346616"/>
    <w:rsid w:val="00346DC1"/>
    <w:rsid w:val="00347296"/>
    <w:rsid w:val="00347943"/>
    <w:rsid w:val="00347A6A"/>
    <w:rsid w:val="0035033B"/>
    <w:rsid w:val="0035080A"/>
    <w:rsid w:val="00350C47"/>
    <w:rsid w:val="00350CEF"/>
    <w:rsid w:val="0035179F"/>
    <w:rsid w:val="00351EF5"/>
    <w:rsid w:val="003524ED"/>
    <w:rsid w:val="003525E4"/>
    <w:rsid w:val="00352C91"/>
    <w:rsid w:val="00352DD2"/>
    <w:rsid w:val="003537B9"/>
    <w:rsid w:val="00353B4D"/>
    <w:rsid w:val="00353D3B"/>
    <w:rsid w:val="00354012"/>
    <w:rsid w:val="003544B6"/>
    <w:rsid w:val="0035462B"/>
    <w:rsid w:val="00354924"/>
    <w:rsid w:val="00354A42"/>
    <w:rsid w:val="003553DE"/>
    <w:rsid w:val="003558AF"/>
    <w:rsid w:val="00356156"/>
    <w:rsid w:val="00356195"/>
    <w:rsid w:val="003561A6"/>
    <w:rsid w:val="00356AB6"/>
    <w:rsid w:val="00356E1A"/>
    <w:rsid w:val="00357A5C"/>
    <w:rsid w:val="00357D06"/>
    <w:rsid w:val="00357E40"/>
    <w:rsid w:val="0036028E"/>
    <w:rsid w:val="003603EC"/>
    <w:rsid w:val="0036067B"/>
    <w:rsid w:val="00360F0F"/>
    <w:rsid w:val="0036104B"/>
    <w:rsid w:val="00361F02"/>
    <w:rsid w:val="003620EE"/>
    <w:rsid w:val="00362401"/>
    <w:rsid w:val="003624C7"/>
    <w:rsid w:val="003626B5"/>
    <w:rsid w:val="00363155"/>
    <w:rsid w:val="0036396C"/>
    <w:rsid w:val="00363CFF"/>
    <w:rsid w:val="00363DDF"/>
    <w:rsid w:val="00363EAF"/>
    <w:rsid w:val="003645CF"/>
    <w:rsid w:val="003649E9"/>
    <w:rsid w:val="00364A01"/>
    <w:rsid w:val="00364A2F"/>
    <w:rsid w:val="00364B09"/>
    <w:rsid w:val="00364C74"/>
    <w:rsid w:val="00364F7E"/>
    <w:rsid w:val="003652E3"/>
    <w:rsid w:val="00366093"/>
    <w:rsid w:val="0036615E"/>
    <w:rsid w:val="00366378"/>
    <w:rsid w:val="0036667B"/>
    <w:rsid w:val="00366C38"/>
    <w:rsid w:val="00366FDC"/>
    <w:rsid w:val="003676E5"/>
    <w:rsid w:val="00370472"/>
    <w:rsid w:val="00370EB9"/>
    <w:rsid w:val="003711E6"/>
    <w:rsid w:val="0037160D"/>
    <w:rsid w:val="00372234"/>
    <w:rsid w:val="003723AD"/>
    <w:rsid w:val="003726C3"/>
    <w:rsid w:val="003726F7"/>
    <w:rsid w:val="00372B61"/>
    <w:rsid w:val="00372D75"/>
    <w:rsid w:val="003731C2"/>
    <w:rsid w:val="00373A95"/>
    <w:rsid w:val="00373F57"/>
    <w:rsid w:val="003740E8"/>
    <w:rsid w:val="00374460"/>
    <w:rsid w:val="00374B64"/>
    <w:rsid w:val="00375107"/>
    <w:rsid w:val="00376734"/>
    <w:rsid w:val="003769C1"/>
    <w:rsid w:val="00376A78"/>
    <w:rsid w:val="00376C29"/>
    <w:rsid w:val="003771D8"/>
    <w:rsid w:val="003773D8"/>
    <w:rsid w:val="003776B9"/>
    <w:rsid w:val="003779D1"/>
    <w:rsid w:val="00377CEE"/>
    <w:rsid w:val="0038081F"/>
    <w:rsid w:val="00380999"/>
    <w:rsid w:val="00381AD5"/>
    <w:rsid w:val="0038201E"/>
    <w:rsid w:val="00382649"/>
    <w:rsid w:val="003826D9"/>
    <w:rsid w:val="00382CF6"/>
    <w:rsid w:val="00383CBA"/>
    <w:rsid w:val="003840ED"/>
    <w:rsid w:val="00384116"/>
    <w:rsid w:val="00384530"/>
    <w:rsid w:val="0038462E"/>
    <w:rsid w:val="00384DE4"/>
    <w:rsid w:val="00385494"/>
    <w:rsid w:val="00385810"/>
    <w:rsid w:val="00385E90"/>
    <w:rsid w:val="00386A96"/>
    <w:rsid w:val="00386CD0"/>
    <w:rsid w:val="00386DA0"/>
    <w:rsid w:val="00386FF1"/>
    <w:rsid w:val="00387583"/>
    <w:rsid w:val="00387EC2"/>
    <w:rsid w:val="0039087B"/>
    <w:rsid w:val="003912EF"/>
    <w:rsid w:val="00391D91"/>
    <w:rsid w:val="003929D4"/>
    <w:rsid w:val="00392A7F"/>
    <w:rsid w:val="00392AC3"/>
    <w:rsid w:val="00392D83"/>
    <w:rsid w:val="003930C2"/>
    <w:rsid w:val="00393664"/>
    <w:rsid w:val="003938F6"/>
    <w:rsid w:val="00393A95"/>
    <w:rsid w:val="00393B58"/>
    <w:rsid w:val="00393D94"/>
    <w:rsid w:val="00393E77"/>
    <w:rsid w:val="0039456E"/>
    <w:rsid w:val="00394ADC"/>
    <w:rsid w:val="00394FA3"/>
    <w:rsid w:val="00395122"/>
    <w:rsid w:val="00395135"/>
    <w:rsid w:val="0039520C"/>
    <w:rsid w:val="0039554A"/>
    <w:rsid w:val="00395B41"/>
    <w:rsid w:val="00395DB4"/>
    <w:rsid w:val="003966AD"/>
    <w:rsid w:val="003970D1"/>
    <w:rsid w:val="003973C1"/>
    <w:rsid w:val="0039755D"/>
    <w:rsid w:val="0039768F"/>
    <w:rsid w:val="003A0108"/>
    <w:rsid w:val="003A0406"/>
    <w:rsid w:val="003A08DE"/>
    <w:rsid w:val="003A0EDD"/>
    <w:rsid w:val="003A108F"/>
    <w:rsid w:val="003A1AB3"/>
    <w:rsid w:val="003A1D04"/>
    <w:rsid w:val="003A1F47"/>
    <w:rsid w:val="003A216E"/>
    <w:rsid w:val="003A2571"/>
    <w:rsid w:val="003A274E"/>
    <w:rsid w:val="003A2760"/>
    <w:rsid w:val="003A349C"/>
    <w:rsid w:val="003A3B5A"/>
    <w:rsid w:val="003A3F9E"/>
    <w:rsid w:val="003A406A"/>
    <w:rsid w:val="003A4340"/>
    <w:rsid w:val="003A4E79"/>
    <w:rsid w:val="003A5172"/>
    <w:rsid w:val="003A57C3"/>
    <w:rsid w:val="003A587F"/>
    <w:rsid w:val="003A5894"/>
    <w:rsid w:val="003A58D4"/>
    <w:rsid w:val="003A5C51"/>
    <w:rsid w:val="003A5C7E"/>
    <w:rsid w:val="003A5E27"/>
    <w:rsid w:val="003A5EC9"/>
    <w:rsid w:val="003A61D8"/>
    <w:rsid w:val="003A64B5"/>
    <w:rsid w:val="003A6852"/>
    <w:rsid w:val="003A69D9"/>
    <w:rsid w:val="003A6B6F"/>
    <w:rsid w:val="003A6CA4"/>
    <w:rsid w:val="003A7433"/>
    <w:rsid w:val="003A78A3"/>
    <w:rsid w:val="003A79CB"/>
    <w:rsid w:val="003A7D8E"/>
    <w:rsid w:val="003B067B"/>
    <w:rsid w:val="003B0C20"/>
    <w:rsid w:val="003B0C37"/>
    <w:rsid w:val="003B106B"/>
    <w:rsid w:val="003B1CF5"/>
    <w:rsid w:val="003B2124"/>
    <w:rsid w:val="003B22B2"/>
    <w:rsid w:val="003B3024"/>
    <w:rsid w:val="003B3249"/>
    <w:rsid w:val="003B3ABC"/>
    <w:rsid w:val="003B3B24"/>
    <w:rsid w:val="003B4614"/>
    <w:rsid w:val="003B4962"/>
    <w:rsid w:val="003B4CF5"/>
    <w:rsid w:val="003B4E1F"/>
    <w:rsid w:val="003B5091"/>
    <w:rsid w:val="003B530C"/>
    <w:rsid w:val="003B5AB3"/>
    <w:rsid w:val="003B5CAB"/>
    <w:rsid w:val="003B6027"/>
    <w:rsid w:val="003B608F"/>
    <w:rsid w:val="003B6115"/>
    <w:rsid w:val="003B639C"/>
    <w:rsid w:val="003B66D5"/>
    <w:rsid w:val="003B66EF"/>
    <w:rsid w:val="003B6755"/>
    <w:rsid w:val="003B675C"/>
    <w:rsid w:val="003B6F7E"/>
    <w:rsid w:val="003B6FFA"/>
    <w:rsid w:val="003B70A2"/>
    <w:rsid w:val="003B796A"/>
    <w:rsid w:val="003B7C1E"/>
    <w:rsid w:val="003B7D3B"/>
    <w:rsid w:val="003C1254"/>
    <w:rsid w:val="003C1983"/>
    <w:rsid w:val="003C1D64"/>
    <w:rsid w:val="003C1D9A"/>
    <w:rsid w:val="003C297F"/>
    <w:rsid w:val="003C2FAA"/>
    <w:rsid w:val="003C332D"/>
    <w:rsid w:val="003C4443"/>
    <w:rsid w:val="003C44B9"/>
    <w:rsid w:val="003C5439"/>
    <w:rsid w:val="003C543B"/>
    <w:rsid w:val="003C5595"/>
    <w:rsid w:val="003C55B1"/>
    <w:rsid w:val="003C5B73"/>
    <w:rsid w:val="003C6522"/>
    <w:rsid w:val="003C656C"/>
    <w:rsid w:val="003C79BA"/>
    <w:rsid w:val="003D036D"/>
    <w:rsid w:val="003D0382"/>
    <w:rsid w:val="003D0473"/>
    <w:rsid w:val="003D0725"/>
    <w:rsid w:val="003D07F3"/>
    <w:rsid w:val="003D0F9B"/>
    <w:rsid w:val="003D1077"/>
    <w:rsid w:val="003D13B9"/>
    <w:rsid w:val="003D15A1"/>
    <w:rsid w:val="003D1670"/>
    <w:rsid w:val="003D1D81"/>
    <w:rsid w:val="003D26AC"/>
    <w:rsid w:val="003D3027"/>
    <w:rsid w:val="003D3773"/>
    <w:rsid w:val="003D3ACB"/>
    <w:rsid w:val="003D3C6C"/>
    <w:rsid w:val="003D3DD6"/>
    <w:rsid w:val="003D40B0"/>
    <w:rsid w:val="003D42E5"/>
    <w:rsid w:val="003D4A55"/>
    <w:rsid w:val="003D4B90"/>
    <w:rsid w:val="003D5111"/>
    <w:rsid w:val="003D5592"/>
    <w:rsid w:val="003D5D57"/>
    <w:rsid w:val="003D5DEC"/>
    <w:rsid w:val="003D6603"/>
    <w:rsid w:val="003D7B8B"/>
    <w:rsid w:val="003E10F5"/>
    <w:rsid w:val="003E195D"/>
    <w:rsid w:val="003E2A87"/>
    <w:rsid w:val="003E33DD"/>
    <w:rsid w:val="003E3441"/>
    <w:rsid w:val="003E350A"/>
    <w:rsid w:val="003E3AF3"/>
    <w:rsid w:val="003E3BA3"/>
    <w:rsid w:val="003E3BC8"/>
    <w:rsid w:val="003E3BCC"/>
    <w:rsid w:val="003E3FD8"/>
    <w:rsid w:val="003E4148"/>
    <w:rsid w:val="003E41A4"/>
    <w:rsid w:val="003E4214"/>
    <w:rsid w:val="003E440C"/>
    <w:rsid w:val="003E4762"/>
    <w:rsid w:val="003E48DD"/>
    <w:rsid w:val="003E4A2D"/>
    <w:rsid w:val="003E4C2A"/>
    <w:rsid w:val="003E5015"/>
    <w:rsid w:val="003E5C66"/>
    <w:rsid w:val="003E5CEC"/>
    <w:rsid w:val="003E5FB5"/>
    <w:rsid w:val="003E6C29"/>
    <w:rsid w:val="003E6C2F"/>
    <w:rsid w:val="003E7056"/>
    <w:rsid w:val="003E7999"/>
    <w:rsid w:val="003E7A71"/>
    <w:rsid w:val="003E7EA1"/>
    <w:rsid w:val="003F027F"/>
    <w:rsid w:val="003F0B26"/>
    <w:rsid w:val="003F15F7"/>
    <w:rsid w:val="003F2B3D"/>
    <w:rsid w:val="003F327C"/>
    <w:rsid w:val="003F3406"/>
    <w:rsid w:val="003F347A"/>
    <w:rsid w:val="003F3606"/>
    <w:rsid w:val="003F3D20"/>
    <w:rsid w:val="003F3F0B"/>
    <w:rsid w:val="003F455C"/>
    <w:rsid w:val="003F4B2A"/>
    <w:rsid w:val="003F51E2"/>
    <w:rsid w:val="003F5885"/>
    <w:rsid w:val="003F58AC"/>
    <w:rsid w:val="003F6990"/>
    <w:rsid w:val="003F6B12"/>
    <w:rsid w:val="003F6CC8"/>
    <w:rsid w:val="003F72C9"/>
    <w:rsid w:val="003F7823"/>
    <w:rsid w:val="003F7F5B"/>
    <w:rsid w:val="00400592"/>
    <w:rsid w:val="0040077F"/>
    <w:rsid w:val="00400CD5"/>
    <w:rsid w:val="00401A7E"/>
    <w:rsid w:val="00401BC9"/>
    <w:rsid w:val="00402039"/>
    <w:rsid w:val="00402119"/>
    <w:rsid w:val="00402130"/>
    <w:rsid w:val="004027C7"/>
    <w:rsid w:val="0040283F"/>
    <w:rsid w:val="00402DDF"/>
    <w:rsid w:val="00402FE2"/>
    <w:rsid w:val="00403177"/>
    <w:rsid w:val="00403757"/>
    <w:rsid w:val="00403AC4"/>
    <w:rsid w:val="004040DC"/>
    <w:rsid w:val="0040425A"/>
    <w:rsid w:val="00404850"/>
    <w:rsid w:val="00404B6D"/>
    <w:rsid w:val="00404E71"/>
    <w:rsid w:val="00405207"/>
    <w:rsid w:val="004055DF"/>
    <w:rsid w:val="004056DC"/>
    <w:rsid w:val="00405B67"/>
    <w:rsid w:val="00405BFF"/>
    <w:rsid w:val="004062BB"/>
    <w:rsid w:val="0040632D"/>
    <w:rsid w:val="004063F7"/>
    <w:rsid w:val="004074D3"/>
    <w:rsid w:val="004075C1"/>
    <w:rsid w:val="00407710"/>
    <w:rsid w:val="00407740"/>
    <w:rsid w:val="0040797A"/>
    <w:rsid w:val="00407B48"/>
    <w:rsid w:val="00407C0C"/>
    <w:rsid w:val="00407E05"/>
    <w:rsid w:val="004102B3"/>
    <w:rsid w:val="004102C1"/>
    <w:rsid w:val="0041041F"/>
    <w:rsid w:val="00410B8E"/>
    <w:rsid w:val="0041172E"/>
    <w:rsid w:val="004118A7"/>
    <w:rsid w:val="00411AE1"/>
    <w:rsid w:val="00412674"/>
    <w:rsid w:val="00412987"/>
    <w:rsid w:val="00413069"/>
    <w:rsid w:val="004131C7"/>
    <w:rsid w:val="004135CC"/>
    <w:rsid w:val="0041371D"/>
    <w:rsid w:val="0041402B"/>
    <w:rsid w:val="00414597"/>
    <w:rsid w:val="004150A5"/>
    <w:rsid w:val="00415299"/>
    <w:rsid w:val="004152E8"/>
    <w:rsid w:val="0041583C"/>
    <w:rsid w:val="00415B05"/>
    <w:rsid w:val="004166BE"/>
    <w:rsid w:val="004168F4"/>
    <w:rsid w:val="00416C01"/>
    <w:rsid w:val="00416C7E"/>
    <w:rsid w:val="00416C96"/>
    <w:rsid w:val="00417177"/>
    <w:rsid w:val="00417E1B"/>
    <w:rsid w:val="004200EF"/>
    <w:rsid w:val="00420520"/>
    <w:rsid w:val="00420669"/>
    <w:rsid w:val="00420892"/>
    <w:rsid w:val="00420BD8"/>
    <w:rsid w:val="00420F88"/>
    <w:rsid w:val="00421455"/>
    <w:rsid w:val="00421EF9"/>
    <w:rsid w:val="0042203E"/>
    <w:rsid w:val="00422061"/>
    <w:rsid w:val="004229DF"/>
    <w:rsid w:val="00422C52"/>
    <w:rsid w:val="00422E18"/>
    <w:rsid w:val="00422FB9"/>
    <w:rsid w:val="0042308A"/>
    <w:rsid w:val="0042367A"/>
    <w:rsid w:val="004236A1"/>
    <w:rsid w:val="004237FD"/>
    <w:rsid w:val="00423F50"/>
    <w:rsid w:val="004240C0"/>
    <w:rsid w:val="004241B4"/>
    <w:rsid w:val="004243ED"/>
    <w:rsid w:val="004249BE"/>
    <w:rsid w:val="00425641"/>
    <w:rsid w:val="00425699"/>
    <w:rsid w:val="004256BC"/>
    <w:rsid w:val="00425B9F"/>
    <w:rsid w:val="004266E6"/>
    <w:rsid w:val="00426DD4"/>
    <w:rsid w:val="00426F2D"/>
    <w:rsid w:val="00427043"/>
    <w:rsid w:val="00427542"/>
    <w:rsid w:val="0042793D"/>
    <w:rsid w:val="00427E3E"/>
    <w:rsid w:val="00430CDD"/>
    <w:rsid w:val="004313AC"/>
    <w:rsid w:val="00431729"/>
    <w:rsid w:val="00431844"/>
    <w:rsid w:val="004318C1"/>
    <w:rsid w:val="00431AC2"/>
    <w:rsid w:val="00431D0D"/>
    <w:rsid w:val="004328D8"/>
    <w:rsid w:val="0043331A"/>
    <w:rsid w:val="0043370F"/>
    <w:rsid w:val="004337F2"/>
    <w:rsid w:val="004338DC"/>
    <w:rsid w:val="00433B09"/>
    <w:rsid w:val="00433E4E"/>
    <w:rsid w:val="004340A9"/>
    <w:rsid w:val="004344A5"/>
    <w:rsid w:val="0043487F"/>
    <w:rsid w:val="00434FD8"/>
    <w:rsid w:val="004367B4"/>
    <w:rsid w:val="00436AA9"/>
    <w:rsid w:val="00436DBB"/>
    <w:rsid w:val="0043725F"/>
    <w:rsid w:val="00437B86"/>
    <w:rsid w:val="00437BD8"/>
    <w:rsid w:val="00437D23"/>
    <w:rsid w:val="0044010D"/>
    <w:rsid w:val="004408DC"/>
    <w:rsid w:val="00440A71"/>
    <w:rsid w:val="00440DFC"/>
    <w:rsid w:val="00440FCC"/>
    <w:rsid w:val="004415B4"/>
    <w:rsid w:val="00441632"/>
    <w:rsid w:val="00441E89"/>
    <w:rsid w:val="00441F7E"/>
    <w:rsid w:val="0044233C"/>
    <w:rsid w:val="00442864"/>
    <w:rsid w:val="00443217"/>
    <w:rsid w:val="004434BA"/>
    <w:rsid w:val="00443575"/>
    <w:rsid w:val="00443684"/>
    <w:rsid w:val="00443D57"/>
    <w:rsid w:val="0044415A"/>
    <w:rsid w:val="0044415E"/>
    <w:rsid w:val="00444207"/>
    <w:rsid w:val="004443A2"/>
    <w:rsid w:val="004449ED"/>
    <w:rsid w:val="00444C71"/>
    <w:rsid w:val="00444E83"/>
    <w:rsid w:val="00444F03"/>
    <w:rsid w:val="00445D8D"/>
    <w:rsid w:val="00445E6B"/>
    <w:rsid w:val="00445FF5"/>
    <w:rsid w:val="00446345"/>
    <w:rsid w:val="0044641B"/>
    <w:rsid w:val="00446CA9"/>
    <w:rsid w:val="00446DFE"/>
    <w:rsid w:val="00446F4F"/>
    <w:rsid w:val="004472F6"/>
    <w:rsid w:val="00447506"/>
    <w:rsid w:val="00447D35"/>
    <w:rsid w:val="00450B47"/>
    <w:rsid w:val="00451302"/>
    <w:rsid w:val="0045158A"/>
    <w:rsid w:val="00451821"/>
    <w:rsid w:val="00451B4C"/>
    <w:rsid w:val="00451CEE"/>
    <w:rsid w:val="00452A02"/>
    <w:rsid w:val="00454534"/>
    <w:rsid w:val="0045491C"/>
    <w:rsid w:val="00456430"/>
    <w:rsid w:val="004565A3"/>
    <w:rsid w:val="00457386"/>
    <w:rsid w:val="00457418"/>
    <w:rsid w:val="004602C5"/>
    <w:rsid w:val="004607D5"/>
    <w:rsid w:val="00460A91"/>
    <w:rsid w:val="00460EAB"/>
    <w:rsid w:val="00461154"/>
    <w:rsid w:val="00461993"/>
    <w:rsid w:val="004619EE"/>
    <w:rsid w:val="00462225"/>
    <w:rsid w:val="00462532"/>
    <w:rsid w:val="00462CFD"/>
    <w:rsid w:val="00462E37"/>
    <w:rsid w:val="004630A6"/>
    <w:rsid w:val="0046327C"/>
    <w:rsid w:val="00463615"/>
    <w:rsid w:val="004638F4"/>
    <w:rsid w:val="00463D75"/>
    <w:rsid w:val="00464117"/>
    <w:rsid w:val="004646E1"/>
    <w:rsid w:val="00464760"/>
    <w:rsid w:val="00464A75"/>
    <w:rsid w:val="00464BF8"/>
    <w:rsid w:val="00464D6C"/>
    <w:rsid w:val="00464E6E"/>
    <w:rsid w:val="004656BA"/>
    <w:rsid w:val="00465EAC"/>
    <w:rsid w:val="00465EAE"/>
    <w:rsid w:val="0046643A"/>
    <w:rsid w:val="004664A3"/>
    <w:rsid w:val="00466F6F"/>
    <w:rsid w:val="00467BB0"/>
    <w:rsid w:val="00467FA5"/>
    <w:rsid w:val="0047049D"/>
    <w:rsid w:val="0047112B"/>
    <w:rsid w:val="00471CA1"/>
    <w:rsid w:val="0047224E"/>
    <w:rsid w:val="00472255"/>
    <w:rsid w:val="004722C8"/>
    <w:rsid w:val="004723EB"/>
    <w:rsid w:val="00472B83"/>
    <w:rsid w:val="00472C46"/>
    <w:rsid w:val="004731C5"/>
    <w:rsid w:val="004732D9"/>
    <w:rsid w:val="0047332F"/>
    <w:rsid w:val="004733D6"/>
    <w:rsid w:val="00473438"/>
    <w:rsid w:val="00473A12"/>
    <w:rsid w:val="00473BB6"/>
    <w:rsid w:val="00473CBA"/>
    <w:rsid w:val="0047429B"/>
    <w:rsid w:val="00474A7F"/>
    <w:rsid w:val="00474C2C"/>
    <w:rsid w:val="00474CA4"/>
    <w:rsid w:val="00475EAE"/>
    <w:rsid w:val="00475F7D"/>
    <w:rsid w:val="00476B21"/>
    <w:rsid w:val="00477121"/>
    <w:rsid w:val="0047771E"/>
    <w:rsid w:val="00477856"/>
    <w:rsid w:val="004779F9"/>
    <w:rsid w:val="00477C44"/>
    <w:rsid w:val="004806B5"/>
    <w:rsid w:val="00480A26"/>
    <w:rsid w:val="00480A34"/>
    <w:rsid w:val="00480ADD"/>
    <w:rsid w:val="00481400"/>
    <w:rsid w:val="004815FB"/>
    <w:rsid w:val="004817F5"/>
    <w:rsid w:val="00481850"/>
    <w:rsid w:val="00481C91"/>
    <w:rsid w:val="00481F0C"/>
    <w:rsid w:val="004826A0"/>
    <w:rsid w:val="0048290F"/>
    <w:rsid w:val="00484B35"/>
    <w:rsid w:val="00484BE1"/>
    <w:rsid w:val="004851C2"/>
    <w:rsid w:val="004851D0"/>
    <w:rsid w:val="004851D6"/>
    <w:rsid w:val="0048553B"/>
    <w:rsid w:val="00485B60"/>
    <w:rsid w:val="00485C0C"/>
    <w:rsid w:val="00485C68"/>
    <w:rsid w:val="0048688E"/>
    <w:rsid w:val="00486FE0"/>
    <w:rsid w:val="00487778"/>
    <w:rsid w:val="00487B19"/>
    <w:rsid w:val="00490397"/>
    <w:rsid w:val="00490807"/>
    <w:rsid w:val="00490F19"/>
    <w:rsid w:val="00491188"/>
    <w:rsid w:val="00491597"/>
    <w:rsid w:val="0049162B"/>
    <w:rsid w:val="004919E0"/>
    <w:rsid w:val="00491A04"/>
    <w:rsid w:val="00492F71"/>
    <w:rsid w:val="004930E1"/>
    <w:rsid w:val="0049329D"/>
    <w:rsid w:val="00493B58"/>
    <w:rsid w:val="00493D6C"/>
    <w:rsid w:val="00493D89"/>
    <w:rsid w:val="00494350"/>
    <w:rsid w:val="00494A51"/>
    <w:rsid w:val="00494AED"/>
    <w:rsid w:val="00494FD6"/>
    <w:rsid w:val="00495002"/>
    <w:rsid w:val="004952E5"/>
    <w:rsid w:val="00495748"/>
    <w:rsid w:val="004957C2"/>
    <w:rsid w:val="00495912"/>
    <w:rsid w:val="00495AC8"/>
    <w:rsid w:val="00495CFB"/>
    <w:rsid w:val="004962A7"/>
    <w:rsid w:val="00496AE8"/>
    <w:rsid w:val="00496C88"/>
    <w:rsid w:val="00497347"/>
    <w:rsid w:val="004A0037"/>
    <w:rsid w:val="004A0436"/>
    <w:rsid w:val="004A0D05"/>
    <w:rsid w:val="004A0F4F"/>
    <w:rsid w:val="004A121A"/>
    <w:rsid w:val="004A1650"/>
    <w:rsid w:val="004A1D82"/>
    <w:rsid w:val="004A2F86"/>
    <w:rsid w:val="004A33E1"/>
    <w:rsid w:val="004A414C"/>
    <w:rsid w:val="004A42B8"/>
    <w:rsid w:val="004A438E"/>
    <w:rsid w:val="004A4CFE"/>
    <w:rsid w:val="004A50C4"/>
    <w:rsid w:val="004A52C6"/>
    <w:rsid w:val="004A5A26"/>
    <w:rsid w:val="004A5DC6"/>
    <w:rsid w:val="004A62D9"/>
    <w:rsid w:val="004A6C35"/>
    <w:rsid w:val="004A73FD"/>
    <w:rsid w:val="004A756C"/>
    <w:rsid w:val="004A7900"/>
    <w:rsid w:val="004B015A"/>
    <w:rsid w:val="004B0377"/>
    <w:rsid w:val="004B0945"/>
    <w:rsid w:val="004B0C7D"/>
    <w:rsid w:val="004B0C84"/>
    <w:rsid w:val="004B0F1C"/>
    <w:rsid w:val="004B1C51"/>
    <w:rsid w:val="004B1D72"/>
    <w:rsid w:val="004B1DD2"/>
    <w:rsid w:val="004B28A4"/>
    <w:rsid w:val="004B308A"/>
    <w:rsid w:val="004B30A9"/>
    <w:rsid w:val="004B34A4"/>
    <w:rsid w:val="004B363E"/>
    <w:rsid w:val="004B37B5"/>
    <w:rsid w:val="004B3E05"/>
    <w:rsid w:val="004B3FB2"/>
    <w:rsid w:val="004B4807"/>
    <w:rsid w:val="004B4879"/>
    <w:rsid w:val="004B49FF"/>
    <w:rsid w:val="004B4C0E"/>
    <w:rsid w:val="004B4C69"/>
    <w:rsid w:val="004B4E35"/>
    <w:rsid w:val="004B5435"/>
    <w:rsid w:val="004B5760"/>
    <w:rsid w:val="004B5C23"/>
    <w:rsid w:val="004B5DE2"/>
    <w:rsid w:val="004B6FFF"/>
    <w:rsid w:val="004B7209"/>
    <w:rsid w:val="004B793E"/>
    <w:rsid w:val="004B7C14"/>
    <w:rsid w:val="004C0243"/>
    <w:rsid w:val="004C02FA"/>
    <w:rsid w:val="004C03AD"/>
    <w:rsid w:val="004C0C7E"/>
    <w:rsid w:val="004C1209"/>
    <w:rsid w:val="004C1243"/>
    <w:rsid w:val="004C181B"/>
    <w:rsid w:val="004C1888"/>
    <w:rsid w:val="004C1BD3"/>
    <w:rsid w:val="004C1CFF"/>
    <w:rsid w:val="004C2383"/>
    <w:rsid w:val="004C2386"/>
    <w:rsid w:val="004C2804"/>
    <w:rsid w:val="004C2A73"/>
    <w:rsid w:val="004C3600"/>
    <w:rsid w:val="004C38F0"/>
    <w:rsid w:val="004C390B"/>
    <w:rsid w:val="004C40D0"/>
    <w:rsid w:val="004C40D6"/>
    <w:rsid w:val="004C46CB"/>
    <w:rsid w:val="004C482D"/>
    <w:rsid w:val="004C4FFD"/>
    <w:rsid w:val="004C529E"/>
    <w:rsid w:val="004C538B"/>
    <w:rsid w:val="004C5EAD"/>
    <w:rsid w:val="004C6833"/>
    <w:rsid w:val="004C7108"/>
    <w:rsid w:val="004C78EE"/>
    <w:rsid w:val="004C7CFC"/>
    <w:rsid w:val="004C7F6F"/>
    <w:rsid w:val="004D1442"/>
    <w:rsid w:val="004D154E"/>
    <w:rsid w:val="004D1741"/>
    <w:rsid w:val="004D1C82"/>
    <w:rsid w:val="004D242B"/>
    <w:rsid w:val="004D2751"/>
    <w:rsid w:val="004D28E4"/>
    <w:rsid w:val="004D2907"/>
    <w:rsid w:val="004D2B32"/>
    <w:rsid w:val="004D2FCC"/>
    <w:rsid w:val="004D3157"/>
    <w:rsid w:val="004D3173"/>
    <w:rsid w:val="004D39E9"/>
    <w:rsid w:val="004D4462"/>
    <w:rsid w:val="004D475F"/>
    <w:rsid w:val="004D47EA"/>
    <w:rsid w:val="004D4F35"/>
    <w:rsid w:val="004D5420"/>
    <w:rsid w:val="004D5DFC"/>
    <w:rsid w:val="004D5E3E"/>
    <w:rsid w:val="004D5EF0"/>
    <w:rsid w:val="004D6B43"/>
    <w:rsid w:val="004D6B74"/>
    <w:rsid w:val="004D720D"/>
    <w:rsid w:val="004D7909"/>
    <w:rsid w:val="004D7926"/>
    <w:rsid w:val="004D7C22"/>
    <w:rsid w:val="004D7D15"/>
    <w:rsid w:val="004E043E"/>
    <w:rsid w:val="004E058D"/>
    <w:rsid w:val="004E0A0C"/>
    <w:rsid w:val="004E0E12"/>
    <w:rsid w:val="004E0EAF"/>
    <w:rsid w:val="004E0F24"/>
    <w:rsid w:val="004E147B"/>
    <w:rsid w:val="004E15B9"/>
    <w:rsid w:val="004E1A44"/>
    <w:rsid w:val="004E203B"/>
    <w:rsid w:val="004E2186"/>
    <w:rsid w:val="004E2915"/>
    <w:rsid w:val="004E3EDE"/>
    <w:rsid w:val="004E40F2"/>
    <w:rsid w:val="004E412F"/>
    <w:rsid w:val="004E4527"/>
    <w:rsid w:val="004E459A"/>
    <w:rsid w:val="004E45B9"/>
    <w:rsid w:val="004E4B2C"/>
    <w:rsid w:val="004E4CDE"/>
    <w:rsid w:val="004E5092"/>
    <w:rsid w:val="004E5247"/>
    <w:rsid w:val="004E5B6E"/>
    <w:rsid w:val="004E5B9A"/>
    <w:rsid w:val="004E5BB8"/>
    <w:rsid w:val="004E6251"/>
    <w:rsid w:val="004E628A"/>
    <w:rsid w:val="004E67C8"/>
    <w:rsid w:val="004E6840"/>
    <w:rsid w:val="004E6E08"/>
    <w:rsid w:val="004E73C3"/>
    <w:rsid w:val="004E7980"/>
    <w:rsid w:val="004E7EB3"/>
    <w:rsid w:val="004E7EB7"/>
    <w:rsid w:val="004F03B2"/>
    <w:rsid w:val="004F0808"/>
    <w:rsid w:val="004F08A6"/>
    <w:rsid w:val="004F0A69"/>
    <w:rsid w:val="004F0C2C"/>
    <w:rsid w:val="004F1350"/>
    <w:rsid w:val="004F3546"/>
    <w:rsid w:val="004F38A8"/>
    <w:rsid w:val="004F399B"/>
    <w:rsid w:val="004F3AC2"/>
    <w:rsid w:val="004F40EC"/>
    <w:rsid w:val="004F4193"/>
    <w:rsid w:val="004F41BB"/>
    <w:rsid w:val="004F470A"/>
    <w:rsid w:val="004F4C8B"/>
    <w:rsid w:val="004F4E24"/>
    <w:rsid w:val="004F4EAB"/>
    <w:rsid w:val="004F5D3B"/>
    <w:rsid w:val="004F6040"/>
    <w:rsid w:val="004F6636"/>
    <w:rsid w:val="004F67EA"/>
    <w:rsid w:val="004F6CFB"/>
    <w:rsid w:val="004F6FF1"/>
    <w:rsid w:val="004F7402"/>
    <w:rsid w:val="004F78B9"/>
    <w:rsid w:val="004F7B3F"/>
    <w:rsid w:val="005001FD"/>
    <w:rsid w:val="005003F5"/>
    <w:rsid w:val="00500497"/>
    <w:rsid w:val="00500B6A"/>
    <w:rsid w:val="00500DBA"/>
    <w:rsid w:val="00500E6A"/>
    <w:rsid w:val="00501AEC"/>
    <w:rsid w:val="00501EBA"/>
    <w:rsid w:val="00502164"/>
    <w:rsid w:val="00502D3D"/>
    <w:rsid w:val="005032B9"/>
    <w:rsid w:val="00503748"/>
    <w:rsid w:val="005038AF"/>
    <w:rsid w:val="00503AE4"/>
    <w:rsid w:val="00503FDA"/>
    <w:rsid w:val="00504819"/>
    <w:rsid w:val="00504AF3"/>
    <w:rsid w:val="00505A70"/>
    <w:rsid w:val="00505C0E"/>
    <w:rsid w:val="00505C3F"/>
    <w:rsid w:val="00505F23"/>
    <w:rsid w:val="00506019"/>
    <w:rsid w:val="005063C7"/>
    <w:rsid w:val="00506C82"/>
    <w:rsid w:val="00506D2E"/>
    <w:rsid w:val="00506F9B"/>
    <w:rsid w:val="00507136"/>
    <w:rsid w:val="00507325"/>
    <w:rsid w:val="005074E6"/>
    <w:rsid w:val="00507DF9"/>
    <w:rsid w:val="0051044E"/>
    <w:rsid w:val="0051071F"/>
    <w:rsid w:val="005107A0"/>
    <w:rsid w:val="00510F63"/>
    <w:rsid w:val="005111F8"/>
    <w:rsid w:val="005112C6"/>
    <w:rsid w:val="0051228A"/>
    <w:rsid w:val="00512C13"/>
    <w:rsid w:val="005133EC"/>
    <w:rsid w:val="00513527"/>
    <w:rsid w:val="00513626"/>
    <w:rsid w:val="00513C8B"/>
    <w:rsid w:val="00513E55"/>
    <w:rsid w:val="00513EE0"/>
    <w:rsid w:val="00514362"/>
    <w:rsid w:val="00514B14"/>
    <w:rsid w:val="00515046"/>
    <w:rsid w:val="00515C44"/>
    <w:rsid w:val="0051632B"/>
    <w:rsid w:val="00516387"/>
    <w:rsid w:val="0051639D"/>
    <w:rsid w:val="00517118"/>
    <w:rsid w:val="005172B0"/>
    <w:rsid w:val="00517600"/>
    <w:rsid w:val="005206A8"/>
    <w:rsid w:val="00520740"/>
    <w:rsid w:val="0052074E"/>
    <w:rsid w:val="005207DE"/>
    <w:rsid w:val="00520A8F"/>
    <w:rsid w:val="00520CD7"/>
    <w:rsid w:val="00520F94"/>
    <w:rsid w:val="005212EB"/>
    <w:rsid w:val="00521765"/>
    <w:rsid w:val="00522479"/>
    <w:rsid w:val="00522505"/>
    <w:rsid w:val="00522618"/>
    <w:rsid w:val="00522C11"/>
    <w:rsid w:val="00522F22"/>
    <w:rsid w:val="00523284"/>
    <w:rsid w:val="005232AE"/>
    <w:rsid w:val="005236D1"/>
    <w:rsid w:val="00523867"/>
    <w:rsid w:val="005241CB"/>
    <w:rsid w:val="005248AD"/>
    <w:rsid w:val="0052498E"/>
    <w:rsid w:val="00524F8C"/>
    <w:rsid w:val="00525734"/>
    <w:rsid w:val="00525BF5"/>
    <w:rsid w:val="00526BA5"/>
    <w:rsid w:val="0052749B"/>
    <w:rsid w:val="00527B7F"/>
    <w:rsid w:val="00530213"/>
    <w:rsid w:val="00530B3D"/>
    <w:rsid w:val="0053112E"/>
    <w:rsid w:val="00531249"/>
    <w:rsid w:val="005312FD"/>
    <w:rsid w:val="005313F9"/>
    <w:rsid w:val="0053154A"/>
    <w:rsid w:val="00531E88"/>
    <w:rsid w:val="00531F0B"/>
    <w:rsid w:val="005321BB"/>
    <w:rsid w:val="00532358"/>
    <w:rsid w:val="00532457"/>
    <w:rsid w:val="005325B7"/>
    <w:rsid w:val="005326D2"/>
    <w:rsid w:val="0053346D"/>
    <w:rsid w:val="0053354F"/>
    <w:rsid w:val="00533BC3"/>
    <w:rsid w:val="00533C4C"/>
    <w:rsid w:val="00533CAE"/>
    <w:rsid w:val="005346B3"/>
    <w:rsid w:val="005349C8"/>
    <w:rsid w:val="00534D5D"/>
    <w:rsid w:val="0053517D"/>
    <w:rsid w:val="0053598A"/>
    <w:rsid w:val="00535A2E"/>
    <w:rsid w:val="00536240"/>
    <w:rsid w:val="00536571"/>
    <w:rsid w:val="005365DC"/>
    <w:rsid w:val="00536ADD"/>
    <w:rsid w:val="00536D4B"/>
    <w:rsid w:val="00537411"/>
    <w:rsid w:val="0053759A"/>
    <w:rsid w:val="00537ABB"/>
    <w:rsid w:val="00537D17"/>
    <w:rsid w:val="00537F2E"/>
    <w:rsid w:val="00540416"/>
    <w:rsid w:val="00540A82"/>
    <w:rsid w:val="00540DF2"/>
    <w:rsid w:val="00541258"/>
    <w:rsid w:val="005414A3"/>
    <w:rsid w:val="00542DB7"/>
    <w:rsid w:val="00543804"/>
    <w:rsid w:val="00543B8D"/>
    <w:rsid w:val="005444F2"/>
    <w:rsid w:val="00546D18"/>
    <w:rsid w:val="005478BC"/>
    <w:rsid w:val="00550443"/>
    <w:rsid w:val="005509CD"/>
    <w:rsid w:val="00550C81"/>
    <w:rsid w:val="00552902"/>
    <w:rsid w:val="00552BD2"/>
    <w:rsid w:val="00552BDB"/>
    <w:rsid w:val="00552D86"/>
    <w:rsid w:val="005537D3"/>
    <w:rsid w:val="00554204"/>
    <w:rsid w:val="0055472E"/>
    <w:rsid w:val="00554D1D"/>
    <w:rsid w:val="00555261"/>
    <w:rsid w:val="00555C10"/>
    <w:rsid w:val="0055699C"/>
    <w:rsid w:val="0055701E"/>
    <w:rsid w:val="0055773B"/>
    <w:rsid w:val="00560169"/>
    <w:rsid w:val="005608CC"/>
    <w:rsid w:val="00560C3B"/>
    <w:rsid w:val="00560E3A"/>
    <w:rsid w:val="005616F2"/>
    <w:rsid w:val="00562090"/>
    <w:rsid w:val="00562845"/>
    <w:rsid w:val="00562D55"/>
    <w:rsid w:val="00562FE9"/>
    <w:rsid w:val="0056315B"/>
    <w:rsid w:val="0056324B"/>
    <w:rsid w:val="00563DAE"/>
    <w:rsid w:val="00563E34"/>
    <w:rsid w:val="00563F3A"/>
    <w:rsid w:val="005645A2"/>
    <w:rsid w:val="005648B7"/>
    <w:rsid w:val="00564B09"/>
    <w:rsid w:val="00564CC8"/>
    <w:rsid w:val="00564E0E"/>
    <w:rsid w:val="0056537C"/>
    <w:rsid w:val="00565626"/>
    <w:rsid w:val="00565629"/>
    <w:rsid w:val="0056573B"/>
    <w:rsid w:val="00565787"/>
    <w:rsid w:val="00566035"/>
    <w:rsid w:val="005662F2"/>
    <w:rsid w:val="00566412"/>
    <w:rsid w:val="005664E8"/>
    <w:rsid w:val="0056662A"/>
    <w:rsid w:val="0056734C"/>
    <w:rsid w:val="00567591"/>
    <w:rsid w:val="005675EE"/>
    <w:rsid w:val="00570631"/>
    <w:rsid w:val="00570712"/>
    <w:rsid w:val="00570DBF"/>
    <w:rsid w:val="00571197"/>
    <w:rsid w:val="00571538"/>
    <w:rsid w:val="005716A4"/>
    <w:rsid w:val="00571EEF"/>
    <w:rsid w:val="005725A7"/>
    <w:rsid w:val="00572A5F"/>
    <w:rsid w:val="00572ED6"/>
    <w:rsid w:val="00573E38"/>
    <w:rsid w:val="00574189"/>
    <w:rsid w:val="005744C6"/>
    <w:rsid w:val="00574B14"/>
    <w:rsid w:val="00574BAF"/>
    <w:rsid w:val="00574BE6"/>
    <w:rsid w:val="0057556F"/>
    <w:rsid w:val="005755D9"/>
    <w:rsid w:val="0057574C"/>
    <w:rsid w:val="00576643"/>
    <w:rsid w:val="00576853"/>
    <w:rsid w:val="00576A39"/>
    <w:rsid w:val="00577172"/>
    <w:rsid w:val="0057754A"/>
    <w:rsid w:val="005775E7"/>
    <w:rsid w:val="00577A01"/>
    <w:rsid w:val="00580D82"/>
    <w:rsid w:val="0058138E"/>
    <w:rsid w:val="005813BC"/>
    <w:rsid w:val="00581677"/>
    <w:rsid w:val="00581975"/>
    <w:rsid w:val="00581D8D"/>
    <w:rsid w:val="0058226A"/>
    <w:rsid w:val="00582761"/>
    <w:rsid w:val="00582E31"/>
    <w:rsid w:val="00582F57"/>
    <w:rsid w:val="005849D9"/>
    <w:rsid w:val="00584ADB"/>
    <w:rsid w:val="00584AEA"/>
    <w:rsid w:val="00584D50"/>
    <w:rsid w:val="00584F9B"/>
    <w:rsid w:val="00585481"/>
    <w:rsid w:val="0058634A"/>
    <w:rsid w:val="00586832"/>
    <w:rsid w:val="00586991"/>
    <w:rsid w:val="0058742C"/>
    <w:rsid w:val="005878CB"/>
    <w:rsid w:val="005878DE"/>
    <w:rsid w:val="00590195"/>
    <w:rsid w:val="005905EE"/>
    <w:rsid w:val="00590A49"/>
    <w:rsid w:val="00590ECC"/>
    <w:rsid w:val="00590EFB"/>
    <w:rsid w:val="005912D4"/>
    <w:rsid w:val="00591480"/>
    <w:rsid w:val="00591BD8"/>
    <w:rsid w:val="00592111"/>
    <w:rsid w:val="00592279"/>
    <w:rsid w:val="0059342E"/>
    <w:rsid w:val="00593474"/>
    <w:rsid w:val="005939BB"/>
    <w:rsid w:val="00593F4C"/>
    <w:rsid w:val="0059494E"/>
    <w:rsid w:val="00594D94"/>
    <w:rsid w:val="00595E82"/>
    <w:rsid w:val="00595F38"/>
    <w:rsid w:val="005963E1"/>
    <w:rsid w:val="0059684B"/>
    <w:rsid w:val="00596974"/>
    <w:rsid w:val="00596BBB"/>
    <w:rsid w:val="00596EBE"/>
    <w:rsid w:val="0059738C"/>
    <w:rsid w:val="00597396"/>
    <w:rsid w:val="00597799"/>
    <w:rsid w:val="00597C5D"/>
    <w:rsid w:val="00597D2F"/>
    <w:rsid w:val="005A005F"/>
    <w:rsid w:val="005A0685"/>
    <w:rsid w:val="005A0976"/>
    <w:rsid w:val="005A1231"/>
    <w:rsid w:val="005A1C55"/>
    <w:rsid w:val="005A2389"/>
    <w:rsid w:val="005A23AD"/>
    <w:rsid w:val="005A26BC"/>
    <w:rsid w:val="005A27A1"/>
    <w:rsid w:val="005A2894"/>
    <w:rsid w:val="005A2947"/>
    <w:rsid w:val="005A2A5A"/>
    <w:rsid w:val="005A2C7B"/>
    <w:rsid w:val="005A3308"/>
    <w:rsid w:val="005A335A"/>
    <w:rsid w:val="005A394B"/>
    <w:rsid w:val="005A3C80"/>
    <w:rsid w:val="005A3CCE"/>
    <w:rsid w:val="005A3F4D"/>
    <w:rsid w:val="005A42C1"/>
    <w:rsid w:val="005A47FA"/>
    <w:rsid w:val="005A4A64"/>
    <w:rsid w:val="005A4A91"/>
    <w:rsid w:val="005A5189"/>
    <w:rsid w:val="005A520C"/>
    <w:rsid w:val="005A5829"/>
    <w:rsid w:val="005A5E56"/>
    <w:rsid w:val="005A5FBE"/>
    <w:rsid w:val="005A6315"/>
    <w:rsid w:val="005A6533"/>
    <w:rsid w:val="005A6832"/>
    <w:rsid w:val="005A6983"/>
    <w:rsid w:val="005A6EBA"/>
    <w:rsid w:val="005A72CE"/>
    <w:rsid w:val="005A76D0"/>
    <w:rsid w:val="005A7749"/>
    <w:rsid w:val="005A77DA"/>
    <w:rsid w:val="005A7923"/>
    <w:rsid w:val="005B00EA"/>
    <w:rsid w:val="005B059B"/>
    <w:rsid w:val="005B115D"/>
    <w:rsid w:val="005B1482"/>
    <w:rsid w:val="005B1783"/>
    <w:rsid w:val="005B19A3"/>
    <w:rsid w:val="005B1F20"/>
    <w:rsid w:val="005B217C"/>
    <w:rsid w:val="005B21BD"/>
    <w:rsid w:val="005B23A1"/>
    <w:rsid w:val="005B25EF"/>
    <w:rsid w:val="005B317B"/>
    <w:rsid w:val="005B355A"/>
    <w:rsid w:val="005B43CE"/>
    <w:rsid w:val="005B4DB1"/>
    <w:rsid w:val="005B55CE"/>
    <w:rsid w:val="005B563B"/>
    <w:rsid w:val="005B56A8"/>
    <w:rsid w:val="005B5944"/>
    <w:rsid w:val="005B5D37"/>
    <w:rsid w:val="005B5F85"/>
    <w:rsid w:val="005B614A"/>
    <w:rsid w:val="005B637D"/>
    <w:rsid w:val="005B641B"/>
    <w:rsid w:val="005B691C"/>
    <w:rsid w:val="005B6DE2"/>
    <w:rsid w:val="005B721D"/>
    <w:rsid w:val="005B7272"/>
    <w:rsid w:val="005B7988"/>
    <w:rsid w:val="005B7A4A"/>
    <w:rsid w:val="005B7D21"/>
    <w:rsid w:val="005B7EA7"/>
    <w:rsid w:val="005B7EE7"/>
    <w:rsid w:val="005C0688"/>
    <w:rsid w:val="005C0A10"/>
    <w:rsid w:val="005C0AC1"/>
    <w:rsid w:val="005C0B74"/>
    <w:rsid w:val="005C1138"/>
    <w:rsid w:val="005C1428"/>
    <w:rsid w:val="005C2701"/>
    <w:rsid w:val="005C290E"/>
    <w:rsid w:val="005C2E4A"/>
    <w:rsid w:val="005C2ECA"/>
    <w:rsid w:val="005C3597"/>
    <w:rsid w:val="005C35F4"/>
    <w:rsid w:val="005C36D7"/>
    <w:rsid w:val="005C40D1"/>
    <w:rsid w:val="005C5518"/>
    <w:rsid w:val="005C558E"/>
    <w:rsid w:val="005C593C"/>
    <w:rsid w:val="005C613C"/>
    <w:rsid w:val="005C66C3"/>
    <w:rsid w:val="005C67BC"/>
    <w:rsid w:val="005C70B0"/>
    <w:rsid w:val="005C74AB"/>
    <w:rsid w:val="005C767A"/>
    <w:rsid w:val="005C777C"/>
    <w:rsid w:val="005C7B7C"/>
    <w:rsid w:val="005C7BC5"/>
    <w:rsid w:val="005D0463"/>
    <w:rsid w:val="005D04CB"/>
    <w:rsid w:val="005D07DC"/>
    <w:rsid w:val="005D1094"/>
    <w:rsid w:val="005D19A1"/>
    <w:rsid w:val="005D1B8A"/>
    <w:rsid w:val="005D2684"/>
    <w:rsid w:val="005D26D3"/>
    <w:rsid w:val="005D29CB"/>
    <w:rsid w:val="005D2EE6"/>
    <w:rsid w:val="005D34AC"/>
    <w:rsid w:val="005D3D1A"/>
    <w:rsid w:val="005D3E4E"/>
    <w:rsid w:val="005D462F"/>
    <w:rsid w:val="005D479D"/>
    <w:rsid w:val="005D59FC"/>
    <w:rsid w:val="005D5EBF"/>
    <w:rsid w:val="005D647B"/>
    <w:rsid w:val="005D658A"/>
    <w:rsid w:val="005D660A"/>
    <w:rsid w:val="005D7475"/>
    <w:rsid w:val="005D7CEF"/>
    <w:rsid w:val="005E0A62"/>
    <w:rsid w:val="005E0A85"/>
    <w:rsid w:val="005E12BB"/>
    <w:rsid w:val="005E17A1"/>
    <w:rsid w:val="005E1959"/>
    <w:rsid w:val="005E25CB"/>
    <w:rsid w:val="005E25E7"/>
    <w:rsid w:val="005E2EC1"/>
    <w:rsid w:val="005E2FBA"/>
    <w:rsid w:val="005E3B47"/>
    <w:rsid w:val="005E3FBE"/>
    <w:rsid w:val="005E403B"/>
    <w:rsid w:val="005E4059"/>
    <w:rsid w:val="005E5B1A"/>
    <w:rsid w:val="005E6A18"/>
    <w:rsid w:val="005E6BC9"/>
    <w:rsid w:val="005E6F0B"/>
    <w:rsid w:val="005E7046"/>
    <w:rsid w:val="005E7F1A"/>
    <w:rsid w:val="005F0478"/>
    <w:rsid w:val="005F06C2"/>
    <w:rsid w:val="005F077E"/>
    <w:rsid w:val="005F1554"/>
    <w:rsid w:val="005F1798"/>
    <w:rsid w:val="005F1CE4"/>
    <w:rsid w:val="005F1D1A"/>
    <w:rsid w:val="005F21F6"/>
    <w:rsid w:val="005F2280"/>
    <w:rsid w:val="005F2D2E"/>
    <w:rsid w:val="005F30A4"/>
    <w:rsid w:val="005F312E"/>
    <w:rsid w:val="005F44A5"/>
    <w:rsid w:val="005F44ED"/>
    <w:rsid w:val="005F4696"/>
    <w:rsid w:val="005F4A59"/>
    <w:rsid w:val="005F4E55"/>
    <w:rsid w:val="005F6184"/>
    <w:rsid w:val="005F62E0"/>
    <w:rsid w:val="005F6576"/>
    <w:rsid w:val="005F691C"/>
    <w:rsid w:val="005F69EC"/>
    <w:rsid w:val="005F760F"/>
    <w:rsid w:val="005F79AE"/>
    <w:rsid w:val="005F7A3D"/>
    <w:rsid w:val="0060062A"/>
    <w:rsid w:val="00600BB5"/>
    <w:rsid w:val="00600E41"/>
    <w:rsid w:val="006011D7"/>
    <w:rsid w:val="00601509"/>
    <w:rsid w:val="00601D15"/>
    <w:rsid w:val="00602133"/>
    <w:rsid w:val="00602D71"/>
    <w:rsid w:val="00602D9A"/>
    <w:rsid w:val="00603740"/>
    <w:rsid w:val="00604159"/>
    <w:rsid w:val="006041FB"/>
    <w:rsid w:val="00604EC2"/>
    <w:rsid w:val="00604F6A"/>
    <w:rsid w:val="00605200"/>
    <w:rsid w:val="00605509"/>
    <w:rsid w:val="006055B2"/>
    <w:rsid w:val="006057B2"/>
    <w:rsid w:val="00605C4B"/>
    <w:rsid w:val="0060601B"/>
    <w:rsid w:val="006060A8"/>
    <w:rsid w:val="0060678A"/>
    <w:rsid w:val="00607BA9"/>
    <w:rsid w:val="00607F2F"/>
    <w:rsid w:val="0061145F"/>
    <w:rsid w:val="00612136"/>
    <w:rsid w:val="00612964"/>
    <w:rsid w:val="00612E30"/>
    <w:rsid w:val="00612EBC"/>
    <w:rsid w:val="00613042"/>
    <w:rsid w:val="006136CF"/>
    <w:rsid w:val="006146D5"/>
    <w:rsid w:val="006146DB"/>
    <w:rsid w:val="0061474F"/>
    <w:rsid w:val="006150AA"/>
    <w:rsid w:val="006151DE"/>
    <w:rsid w:val="006151E3"/>
    <w:rsid w:val="00615417"/>
    <w:rsid w:val="00615AF5"/>
    <w:rsid w:val="0061600C"/>
    <w:rsid w:val="0061650C"/>
    <w:rsid w:val="00616734"/>
    <w:rsid w:val="006167B1"/>
    <w:rsid w:val="00617066"/>
    <w:rsid w:val="00617331"/>
    <w:rsid w:val="00617779"/>
    <w:rsid w:val="00617FD7"/>
    <w:rsid w:val="006202D8"/>
    <w:rsid w:val="00621159"/>
    <w:rsid w:val="0062142E"/>
    <w:rsid w:val="006219D8"/>
    <w:rsid w:val="0062208C"/>
    <w:rsid w:val="0062214A"/>
    <w:rsid w:val="0062282A"/>
    <w:rsid w:val="00622B3B"/>
    <w:rsid w:val="00622BCE"/>
    <w:rsid w:val="00622CDA"/>
    <w:rsid w:val="006234AC"/>
    <w:rsid w:val="006247FF"/>
    <w:rsid w:val="00624D47"/>
    <w:rsid w:val="0062504F"/>
    <w:rsid w:val="0062514C"/>
    <w:rsid w:val="006253F8"/>
    <w:rsid w:val="00625650"/>
    <w:rsid w:val="006260F9"/>
    <w:rsid w:val="0062666D"/>
    <w:rsid w:val="00626695"/>
    <w:rsid w:val="00626C1A"/>
    <w:rsid w:val="00626CD6"/>
    <w:rsid w:val="00626DD9"/>
    <w:rsid w:val="00626ED5"/>
    <w:rsid w:val="006274DC"/>
    <w:rsid w:val="0062762B"/>
    <w:rsid w:val="006277D9"/>
    <w:rsid w:val="00630845"/>
    <w:rsid w:val="00631ACF"/>
    <w:rsid w:val="00631D42"/>
    <w:rsid w:val="00631FA3"/>
    <w:rsid w:val="00632A8E"/>
    <w:rsid w:val="00632AFF"/>
    <w:rsid w:val="00632B5F"/>
    <w:rsid w:val="00633544"/>
    <w:rsid w:val="00633601"/>
    <w:rsid w:val="006337D1"/>
    <w:rsid w:val="00633AA9"/>
    <w:rsid w:val="00633C42"/>
    <w:rsid w:val="00633E1E"/>
    <w:rsid w:val="0063400D"/>
    <w:rsid w:val="0063441A"/>
    <w:rsid w:val="006344D0"/>
    <w:rsid w:val="006350CE"/>
    <w:rsid w:val="006354A2"/>
    <w:rsid w:val="0063569E"/>
    <w:rsid w:val="006364A3"/>
    <w:rsid w:val="006368C7"/>
    <w:rsid w:val="00636B7C"/>
    <w:rsid w:val="00636E9B"/>
    <w:rsid w:val="006372F0"/>
    <w:rsid w:val="00637777"/>
    <w:rsid w:val="00637989"/>
    <w:rsid w:val="00637F8C"/>
    <w:rsid w:val="006403BD"/>
    <w:rsid w:val="006407B8"/>
    <w:rsid w:val="00640EC8"/>
    <w:rsid w:val="00640F64"/>
    <w:rsid w:val="006421C1"/>
    <w:rsid w:val="00642363"/>
    <w:rsid w:val="006427D6"/>
    <w:rsid w:val="006429E7"/>
    <w:rsid w:val="00642CE5"/>
    <w:rsid w:val="00642FEC"/>
    <w:rsid w:val="0064376C"/>
    <w:rsid w:val="00643A9C"/>
    <w:rsid w:val="00643F0B"/>
    <w:rsid w:val="006441D4"/>
    <w:rsid w:val="006452A6"/>
    <w:rsid w:val="006452EC"/>
    <w:rsid w:val="00645987"/>
    <w:rsid w:val="00645B20"/>
    <w:rsid w:val="00645B67"/>
    <w:rsid w:val="006462FF"/>
    <w:rsid w:val="00646F98"/>
    <w:rsid w:val="00646FC8"/>
    <w:rsid w:val="0064784F"/>
    <w:rsid w:val="006501E1"/>
    <w:rsid w:val="00650BC2"/>
    <w:rsid w:val="00650C83"/>
    <w:rsid w:val="006514F0"/>
    <w:rsid w:val="00651842"/>
    <w:rsid w:val="0065184D"/>
    <w:rsid w:val="006519B0"/>
    <w:rsid w:val="00651EB6"/>
    <w:rsid w:val="00651FF7"/>
    <w:rsid w:val="0065277E"/>
    <w:rsid w:val="00652AF6"/>
    <w:rsid w:val="00653ECD"/>
    <w:rsid w:val="00654249"/>
    <w:rsid w:val="006549B7"/>
    <w:rsid w:val="00655010"/>
    <w:rsid w:val="006551EB"/>
    <w:rsid w:val="006552AA"/>
    <w:rsid w:val="00655487"/>
    <w:rsid w:val="00655AF2"/>
    <w:rsid w:val="006568E5"/>
    <w:rsid w:val="00656DDC"/>
    <w:rsid w:val="0065756F"/>
    <w:rsid w:val="00657DE6"/>
    <w:rsid w:val="00657F93"/>
    <w:rsid w:val="006601D2"/>
    <w:rsid w:val="0066030B"/>
    <w:rsid w:val="0066044C"/>
    <w:rsid w:val="006604A6"/>
    <w:rsid w:val="006616B0"/>
    <w:rsid w:val="00661818"/>
    <w:rsid w:val="00661A9F"/>
    <w:rsid w:val="00661D5A"/>
    <w:rsid w:val="00662141"/>
    <w:rsid w:val="00662763"/>
    <w:rsid w:val="006628EB"/>
    <w:rsid w:val="00662BF2"/>
    <w:rsid w:val="0066378B"/>
    <w:rsid w:val="00663FF7"/>
    <w:rsid w:val="0066407B"/>
    <w:rsid w:val="00664378"/>
    <w:rsid w:val="00664BE6"/>
    <w:rsid w:val="00664C71"/>
    <w:rsid w:val="00666244"/>
    <w:rsid w:val="00666278"/>
    <w:rsid w:val="00666956"/>
    <w:rsid w:val="00666B23"/>
    <w:rsid w:val="00666E8E"/>
    <w:rsid w:val="00667788"/>
    <w:rsid w:val="00670483"/>
    <w:rsid w:val="00670C41"/>
    <w:rsid w:val="0067131E"/>
    <w:rsid w:val="0067136C"/>
    <w:rsid w:val="006715D2"/>
    <w:rsid w:val="0067198E"/>
    <w:rsid w:val="0067242C"/>
    <w:rsid w:val="006728D0"/>
    <w:rsid w:val="00674340"/>
    <w:rsid w:val="00674BDE"/>
    <w:rsid w:val="006753F1"/>
    <w:rsid w:val="006759DC"/>
    <w:rsid w:val="00675D80"/>
    <w:rsid w:val="00675F54"/>
    <w:rsid w:val="00676481"/>
    <w:rsid w:val="00676488"/>
    <w:rsid w:val="006767DB"/>
    <w:rsid w:val="00676CC5"/>
    <w:rsid w:val="00676EFE"/>
    <w:rsid w:val="00677C92"/>
    <w:rsid w:val="00677D4D"/>
    <w:rsid w:val="00680048"/>
    <w:rsid w:val="006800D1"/>
    <w:rsid w:val="0068052B"/>
    <w:rsid w:val="00680618"/>
    <w:rsid w:val="00680C29"/>
    <w:rsid w:val="006812BC"/>
    <w:rsid w:val="0068134A"/>
    <w:rsid w:val="00681711"/>
    <w:rsid w:val="006820FB"/>
    <w:rsid w:val="00682626"/>
    <w:rsid w:val="0068271B"/>
    <w:rsid w:val="006827AF"/>
    <w:rsid w:val="00682993"/>
    <w:rsid w:val="00682C6C"/>
    <w:rsid w:val="00682DF1"/>
    <w:rsid w:val="00682F1B"/>
    <w:rsid w:val="00684E08"/>
    <w:rsid w:val="00684E23"/>
    <w:rsid w:val="006851BA"/>
    <w:rsid w:val="0068611E"/>
    <w:rsid w:val="006867EB"/>
    <w:rsid w:val="00686B86"/>
    <w:rsid w:val="00686C06"/>
    <w:rsid w:val="00686D56"/>
    <w:rsid w:val="00687653"/>
    <w:rsid w:val="00687D4A"/>
    <w:rsid w:val="0069005C"/>
    <w:rsid w:val="00690566"/>
    <w:rsid w:val="00690A2C"/>
    <w:rsid w:val="00690DDC"/>
    <w:rsid w:val="00691544"/>
    <w:rsid w:val="00691980"/>
    <w:rsid w:val="00691BF5"/>
    <w:rsid w:val="00691CC8"/>
    <w:rsid w:val="0069218A"/>
    <w:rsid w:val="006921D3"/>
    <w:rsid w:val="00692743"/>
    <w:rsid w:val="0069356D"/>
    <w:rsid w:val="00693C77"/>
    <w:rsid w:val="00693EF0"/>
    <w:rsid w:val="00694E1F"/>
    <w:rsid w:val="00694FEC"/>
    <w:rsid w:val="0069508D"/>
    <w:rsid w:val="00695097"/>
    <w:rsid w:val="00695506"/>
    <w:rsid w:val="00695564"/>
    <w:rsid w:val="00696287"/>
    <w:rsid w:val="0069646E"/>
    <w:rsid w:val="00696711"/>
    <w:rsid w:val="00696C8A"/>
    <w:rsid w:val="006976CD"/>
    <w:rsid w:val="00697C16"/>
    <w:rsid w:val="00697ED8"/>
    <w:rsid w:val="006A015C"/>
    <w:rsid w:val="006A0198"/>
    <w:rsid w:val="006A0EBF"/>
    <w:rsid w:val="006A108D"/>
    <w:rsid w:val="006A12C1"/>
    <w:rsid w:val="006A1A45"/>
    <w:rsid w:val="006A26C1"/>
    <w:rsid w:val="006A2FE8"/>
    <w:rsid w:val="006A3622"/>
    <w:rsid w:val="006A3632"/>
    <w:rsid w:val="006A427F"/>
    <w:rsid w:val="006A4527"/>
    <w:rsid w:val="006A4D12"/>
    <w:rsid w:val="006A4E0C"/>
    <w:rsid w:val="006A5767"/>
    <w:rsid w:val="006A5F0A"/>
    <w:rsid w:val="006A5F96"/>
    <w:rsid w:val="006A66F6"/>
    <w:rsid w:val="006A70A0"/>
    <w:rsid w:val="006A70B3"/>
    <w:rsid w:val="006A7220"/>
    <w:rsid w:val="006A7365"/>
    <w:rsid w:val="006A7475"/>
    <w:rsid w:val="006A76EA"/>
    <w:rsid w:val="006B0454"/>
    <w:rsid w:val="006B1315"/>
    <w:rsid w:val="006B1586"/>
    <w:rsid w:val="006B1593"/>
    <w:rsid w:val="006B1A15"/>
    <w:rsid w:val="006B1DBD"/>
    <w:rsid w:val="006B2109"/>
    <w:rsid w:val="006B219E"/>
    <w:rsid w:val="006B2411"/>
    <w:rsid w:val="006B2545"/>
    <w:rsid w:val="006B25CB"/>
    <w:rsid w:val="006B277F"/>
    <w:rsid w:val="006B2994"/>
    <w:rsid w:val="006B2B9F"/>
    <w:rsid w:val="006B328D"/>
    <w:rsid w:val="006B32E4"/>
    <w:rsid w:val="006B3770"/>
    <w:rsid w:val="006B3EFC"/>
    <w:rsid w:val="006B3EFF"/>
    <w:rsid w:val="006B4359"/>
    <w:rsid w:val="006B44B8"/>
    <w:rsid w:val="006B48C7"/>
    <w:rsid w:val="006B5225"/>
    <w:rsid w:val="006B5263"/>
    <w:rsid w:val="006B5F55"/>
    <w:rsid w:val="006B6A7D"/>
    <w:rsid w:val="006B7077"/>
    <w:rsid w:val="006B7350"/>
    <w:rsid w:val="006B77C0"/>
    <w:rsid w:val="006B79D6"/>
    <w:rsid w:val="006B7AB8"/>
    <w:rsid w:val="006B7D35"/>
    <w:rsid w:val="006B7ECF"/>
    <w:rsid w:val="006C0364"/>
    <w:rsid w:val="006C08E7"/>
    <w:rsid w:val="006C0B2D"/>
    <w:rsid w:val="006C1274"/>
    <w:rsid w:val="006C18DB"/>
    <w:rsid w:val="006C1A92"/>
    <w:rsid w:val="006C2B2F"/>
    <w:rsid w:val="006C2CFF"/>
    <w:rsid w:val="006C3123"/>
    <w:rsid w:val="006C3641"/>
    <w:rsid w:val="006C3CFA"/>
    <w:rsid w:val="006C3FDD"/>
    <w:rsid w:val="006C5A76"/>
    <w:rsid w:val="006C5FDF"/>
    <w:rsid w:val="006C6C6F"/>
    <w:rsid w:val="006C6FA8"/>
    <w:rsid w:val="006C710F"/>
    <w:rsid w:val="006C73DC"/>
    <w:rsid w:val="006C75BC"/>
    <w:rsid w:val="006C7A0C"/>
    <w:rsid w:val="006D0171"/>
    <w:rsid w:val="006D0251"/>
    <w:rsid w:val="006D0563"/>
    <w:rsid w:val="006D09EF"/>
    <w:rsid w:val="006D11FC"/>
    <w:rsid w:val="006D1AA1"/>
    <w:rsid w:val="006D23F4"/>
    <w:rsid w:val="006D2450"/>
    <w:rsid w:val="006D25DD"/>
    <w:rsid w:val="006D260E"/>
    <w:rsid w:val="006D2A1E"/>
    <w:rsid w:val="006D2E3D"/>
    <w:rsid w:val="006D2F66"/>
    <w:rsid w:val="006D3176"/>
    <w:rsid w:val="006D3C6D"/>
    <w:rsid w:val="006D3E9A"/>
    <w:rsid w:val="006D4130"/>
    <w:rsid w:val="006D4198"/>
    <w:rsid w:val="006D4BE6"/>
    <w:rsid w:val="006D51E6"/>
    <w:rsid w:val="006D5B37"/>
    <w:rsid w:val="006D5CD2"/>
    <w:rsid w:val="006D63D5"/>
    <w:rsid w:val="006D72DE"/>
    <w:rsid w:val="006D79D5"/>
    <w:rsid w:val="006D7FC5"/>
    <w:rsid w:val="006E0180"/>
    <w:rsid w:val="006E070A"/>
    <w:rsid w:val="006E0CAF"/>
    <w:rsid w:val="006E14BF"/>
    <w:rsid w:val="006E16C5"/>
    <w:rsid w:val="006E1E27"/>
    <w:rsid w:val="006E2516"/>
    <w:rsid w:val="006E32F9"/>
    <w:rsid w:val="006E3CF6"/>
    <w:rsid w:val="006E40E4"/>
    <w:rsid w:val="006E43E6"/>
    <w:rsid w:val="006E4467"/>
    <w:rsid w:val="006E44DC"/>
    <w:rsid w:val="006E4727"/>
    <w:rsid w:val="006E4C1F"/>
    <w:rsid w:val="006E4E73"/>
    <w:rsid w:val="006E5782"/>
    <w:rsid w:val="006E61E6"/>
    <w:rsid w:val="006E6972"/>
    <w:rsid w:val="006E72C9"/>
    <w:rsid w:val="006E74C5"/>
    <w:rsid w:val="006E7B3E"/>
    <w:rsid w:val="006E7B59"/>
    <w:rsid w:val="006E7FED"/>
    <w:rsid w:val="006F0632"/>
    <w:rsid w:val="006F0952"/>
    <w:rsid w:val="006F0AB4"/>
    <w:rsid w:val="006F0ABB"/>
    <w:rsid w:val="006F1043"/>
    <w:rsid w:val="006F1959"/>
    <w:rsid w:val="006F2570"/>
    <w:rsid w:val="006F2726"/>
    <w:rsid w:val="006F2765"/>
    <w:rsid w:val="006F28A6"/>
    <w:rsid w:val="006F2AF4"/>
    <w:rsid w:val="006F32AA"/>
    <w:rsid w:val="006F32EB"/>
    <w:rsid w:val="006F3392"/>
    <w:rsid w:val="006F373F"/>
    <w:rsid w:val="006F3879"/>
    <w:rsid w:val="006F3F9D"/>
    <w:rsid w:val="006F444B"/>
    <w:rsid w:val="006F4AF9"/>
    <w:rsid w:val="006F518E"/>
    <w:rsid w:val="006F54A3"/>
    <w:rsid w:val="006F5C2D"/>
    <w:rsid w:val="006F5C3D"/>
    <w:rsid w:val="006F5D81"/>
    <w:rsid w:val="006F609A"/>
    <w:rsid w:val="006F6B3D"/>
    <w:rsid w:val="006F6F20"/>
    <w:rsid w:val="006F78FA"/>
    <w:rsid w:val="006F7AF6"/>
    <w:rsid w:val="0070025F"/>
    <w:rsid w:val="00701786"/>
    <w:rsid w:val="00701821"/>
    <w:rsid w:val="00701C38"/>
    <w:rsid w:val="00701F2D"/>
    <w:rsid w:val="00702ABB"/>
    <w:rsid w:val="007031B4"/>
    <w:rsid w:val="007035E1"/>
    <w:rsid w:val="00703683"/>
    <w:rsid w:val="007036F9"/>
    <w:rsid w:val="00703CBC"/>
    <w:rsid w:val="00703E11"/>
    <w:rsid w:val="007041E2"/>
    <w:rsid w:val="00704376"/>
    <w:rsid w:val="00704F59"/>
    <w:rsid w:val="00705F00"/>
    <w:rsid w:val="00706616"/>
    <w:rsid w:val="00706678"/>
    <w:rsid w:val="00706842"/>
    <w:rsid w:val="00706D0A"/>
    <w:rsid w:val="0070771E"/>
    <w:rsid w:val="007077D0"/>
    <w:rsid w:val="007079EE"/>
    <w:rsid w:val="00707ADB"/>
    <w:rsid w:val="007100D7"/>
    <w:rsid w:val="00710366"/>
    <w:rsid w:val="0071067D"/>
    <w:rsid w:val="00710947"/>
    <w:rsid w:val="00711711"/>
    <w:rsid w:val="0071218E"/>
    <w:rsid w:val="00712192"/>
    <w:rsid w:val="00713506"/>
    <w:rsid w:val="0071374C"/>
    <w:rsid w:val="00713751"/>
    <w:rsid w:val="00713ABA"/>
    <w:rsid w:val="00713AEA"/>
    <w:rsid w:val="00713DC0"/>
    <w:rsid w:val="0071422C"/>
    <w:rsid w:val="00714620"/>
    <w:rsid w:val="007148A5"/>
    <w:rsid w:val="0071500A"/>
    <w:rsid w:val="007158CF"/>
    <w:rsid w:val="007159F2"/>
    <w:rsid w:val="00715C14"/>
    <w:rsid w:val="00715EC1"/>
    <w:rsid w:val="0071647B"/>
    <w:rsid w:val="00716832"/>
    <w:rsid w:val="00717851"/>
    <w:rsid w:val="00717B77"/>
    <w:rsid w:val="007200C4"/>
    <w:rsid w:val="007204F6"/>
    <w:rsid w:val="0072092D"/>
    <w:rsid w:val="007209D0"/>
    <w:rsid w:val="00720ABB"/>
    <w:rsid w:val="00720ACE"/>
    <w:rsid w:val="00720AD6"/>
    <w:rsid w:val="00720D6D"/>
    <w:rsid w:val="00720E62"/>
    <w:rsid w:val="00720F87"/>
    <w:rsid w:val="0072154F"/>
    <w:rsid w:val="00722625"/>
    <w:rsid w:val="00722631"/>
    <w:rsid w:val="007226D7"/>
    <w:rsid w:val="00722777"/>
    <w:rsid w:val="00722779"/>
    <w:rsid w:val="0072298C"/>
    <w:rsid w:val="00722B7E"/>
    <w:rsid w:val="00723240"/>
    <w:rsid w:val="007234C8"/>
    <w:rsid w:val="00723A9C"/>
    <w:rsid w:val="0072441A"/>
    <w:rsid w:val="00724691"/>
    <w:rsid w:val="00724765"/>
    <w:rsid w:val="00724B56"/>
    <w:rsid w:val="00724BAD"/>
    <w:rsid w:val="007250D5"/>
    <w:rsid w:val="00725279"/>
    <w:rsid w:val="00725290"/>
    <w:rsid w:val="007252E1"/>
    <w:rsid w:val="00725300"/>
    <w:rsid w:val="00725A5F"/>
    <w:rsid w:val="007260BA"/>
    <w:rsid w:val="007268CE"/>
    <w:rsid w:val="00726BC7"/>
    <w:rsid w:val="00727BC5"/>
    <w:rsid w:val="00730409"/>
    <w:rsid w:val="0073054C"/>
    <w:rsid w:val="007317C2"/>
    <w:rsid w:val="00731D32"/>
    <w:rsid w:val="00731D71"/>
    <w:rsid w:val="00731D78"/>
    <w:rsid w:val="00732099"/>
    <w:rsid w:val="0073273D"/>
    <w:rsid w:val="00732C52"/>
    <w:rsid w:val="0073318E"/>
    <w:rsid w:val="00733253"/>
    <w:rsid w:val="00733732"/>
    <w:rsid w:val="007337FC"/>
    <w:rsid w:val="00733976"/>
    <w:rsid w:val="00733A74"/>
    <w:rsid w:val="0073479C"/>
    <w:rsid w:val="00735490"/>
    <w:rsid w:val="00735AC5"/>
    <w:rsid w:val="00736421"/>
    <w:rsid w:val="0073689A"/>
    <w:rsid w:val="00736C4B"/>
    <w:rsid w:val="00736E60"/>
    <w:rsid w:val="00737293"/>
    <w:rsid w:val="007377D8"/>
    <w:rsid w:val="007378FE"/>
    <w:rsid w:val="0073798A"/>
    <w:rsid w:val="00737CD8"/>
    <w:rsid w:val="00741591"/>
    <w:rsid w:val="007417A4"/>
    <w:rsid w:val="00741F25"/>
    <w:rsid w:val="0074252C"/>
    <w:rsid w:val="00743E3F"/>
    <w:rsid w:val="00744545"/>
    <w:rsid w:val="00744B55"/>
    <w:rsid w:val="00745761"/>
    <w:rsid w:val="00745A3E"/>
    <w:rsid w:val="00745F72"/>
    <w:rsid w:val="0074673F"/>
    <w:rsid w:val="00746B2B"/>
    <w:rsid w:val="00746CF9"/>
    <w:rsid w:val="00747818"/>
    <w:rsid w:val="00747A58"/>
    <w:rsid w:val="00747E63"/>
    <w:rsid w:val="007500BF"/>
    <w:rsid w:val="00750260"/>
    <w:rsid w:val="007509B8"/>
    <w:rsid w:val="00750A22"/>
    <w:rsid w:val="00751106"/>
    <w:rsid w:val="00751833"/>
    <w:rsid w:val="00751B44"/>
    <w:rsid w:val="00751BC7"/>
    <w:rsid w:val="00751D23"/>
    <w:rsid w:val="00752209"/>
    <w:rsid w:val="007527AC"/>
    <w:rsid w:val="00752C16"/>
    <w:rsid w:val="00753053"/>
    <w:rsid w:val="0075409C"/>
    <w:rsid w:val="00754E88"/>
    <w:rsid w:val="0075552C"/>
    <w:rsid w:val="007559D4"/>
    <w:rsid w:val="00755D98"/>
    <w:rsid w:val="007567FE"/>
    <w:rsid w:val="00756812"/>
    <w:rsid w:val="007568B8"/>
    <w:rsid w:val="00756AB6"/>
    <w:rsid w:val="00756B41"/>
    <w:rsid w:val="00756BEF"/>
    <w:rsid w:val="00757CD3"/>
    <w:rsid w:val="00757D8A"/>
    <w:rsid w:val="007602A7"/>
    <w:rsid w:val="00760849"/>
    <w:rsid w:val="00760B27"/>
    <w:rsid w:val="007612A3"/>
    <w:rsid w:val="00761CC4"/>
    <w:rsid w:val="00761DFA"/>
    <w:rsid w:val="00762C51"/>
    <w:rsid w:val="0076443F"/>
    <w:rsid w:val="0076447A"/>
    <w:rsid w:val="0076503E"/>
    <w:rsid w:val="00765096"/>
    <w:rsid w:val="0076553A"/>
    <w:rsid w:val="00765575"/>
    <w:rsid w:val="00765B65"/>
    <w:rsid w:val="00765C3A"/>
    <w:rsid w:val="00767203"/>
    <w:rsid w:val="007679C2"/>
    <w:rsid w:val="007700DD"/>
    <w:rsid w:val="0077019F"/>
    <w:rsid w:val="0077044E"/>
    <w:rsid w:val="00771488"/>
    <w:rsid w:val="00771845"/>
    <w:rsid w:val="00771CCC"/>
    <w:rsid w:val="0077256B"/>
    <w:rsid w:val="007727C9"/>
    <w:rsid w:val="00772A69"/>
    <w:rsid w:val="00772BB6"/>
    <w:rsid w:val="00773FE2"/>
    <w:rsid w:val="007741B2"/>
    <w:rsid w:val="007745DA"/>
    <w:rsid w:val="0077523B"/>
    <w:rsid w:val="007757CB"/>
    <w:rsid w:val="00775F58"/>
    <w:rsid w:val="00775FD8"/>
    <w:rsid w:val="00776519"/>
    <w:rsid w:val="00776D09"/>
    <w:rsid w:val="00777574"/>
    <w:rsid w:val="00777B05"/>
    <w:rsid w:val="00777C95"/>
    <w:rsid w:val="00777E80"/>
    <w:rsid w:val="007800BE"/>
    <w:rsid w:val="00780360"/>
    <w:rsid w:val="007806DF"/>
    <w:rsid w:val="0078098D"/>
    <w:rsid w:val="007809C7"/>
    <w:rsid w:val="007809EA"/>
    <w:rsid w:val="00781552"/>
    <w:rsid w:val="007817F5"/>
    <w:rsid w:val="007818F1"/>
    <w:rsid w:val="00781968"/>
    <w:rsid w:val="007821B7"/>
    <w:rsid w:val="00783330"/>
    <w:rsid w:val="007838F4"/>
    <w:rsid w:val="00783DE7"/>
    <w:rsid w:val="00784126"/>
    <w:rsid w:val="00784EF5"/>
    <w:rsid w:val="00785130"/>
    <w:rsid w:val="0078546E"/>
    <w:rsid w:val="00785A3B"/>
    <w:rsid w:val="00786835"/>
    <w:rsid w:val="00786A8D"/>
    <w:rsid w:val="00786E29"/>
    <w:rsid w:val="00787132"/>
    <w:rsid w:val="0078714C"/>
    <w:rsid w:val="0078722B"/>
    <w:rsid w:val="00787861"/>
    <w:rsid w:val="00787E80"/>
    <w:rsid w:val="00787FE8"/>
    <w:rsid w:val="0079077C"/>
    <w:rsid w:val="00790B2B"/>
    <w:rsid w:val="007910C5"/>
    <w:rsid w:val="00791568"/>
    <w:rsid w:val="007917CD"/>
    <w:rsid w:val="007932BC"/>
    <w:rsid w:val="00793D0C"/>
    <w:rsid w:val="00794CFA"/>
    <w:rsid w:val="00794F56"/>
    <w:rsid w:val="00795665"/>
    <w:rsid w:val="00795DB3"/>
    <w:rsid w:val="00795EAD"/>
    <w:rsid w:val="00796174"/>
    <w:rsid w:val="0079619B"/>
    <w:rsid w:val="007965FC"/>
    <w:rsid w:val="007966CE"/>
    <w:rsid w:val="0079684C"/>
    <w:rsid w:val="00796D84"/>
    <w:rsid w:val="00796DBB"/>
    <w:rsid w:val="00796E4B"/>
    <w:rsid w:val="007979D7"/>
    <w:rsid w:val="007A04DD"/>
    <w:rsid w:val="007A0665"/>
    <w:rsid w:val="007A1156"/>
    <w:rsid w:val="007A12A0"/>
    <w:rsid w:val="007A12B6"/>
    <w:rsid w:val="007A13A2"/>
    <w:rsid w:val="007A16C6"/>
    <w:rsid w:val="007A1731"/>
    <w:rsid w:val="007A1BC1"/>
    <w:rsid w:val="007A20C7"/>
    <w:rsid w:val="007A244F"/>
    <w:rsid w:val="007A2BAD"/>
    <w:rsid w:val="007A3494"/>
    <w:rsid w:val="007A34DF"/>
    <w:rsid w:val="007A39F8"/>
    <w:rsid w:val="007A4174"/>
    <w:rsid w:val="007A5F08"/>
    <w:rsid w:val="007A5F4D"/>
    <w:rsid w:val="007A6DD5"/>
    <w:rsid w:val="007A6F5A"/>
    <w:rsid w:val="007A7517"/>
    <w:rsid w:val="007A763E"/>
    <w:rsid w:val="007B054C"/>
    <w:rsid w:val="007B0813"/>
    <w:rsid w:val="007B1105"/>
    <w:rsid w:val="007B1625"/>
    <w:rsid w:val="007B1AA4"/>
    <w:rsid w:val="007B1ADC"/>
    <w:rsid w:val="007B1F1C"/>
    <w:rsid w:val="007B20A5"/>
    <w:rsid w:val="007B22AB"/>
    <w:rsid w:val="007B28C4"/>
    <w:rsid w:val="007B3584"/>
    <w:rsid w:val="007B40F3"/>
    <w:rsid w:val="007B4646"/>
    <w:rsid w:val="007B4966"/>
    <w:rsid w:val="007B4A42"/>
    <w:rsid w:val="007B4C0A"/>
    <w:rsid w:val="007B4D9C"/>
    <w:rsid w:val="007B51EE"/>
    <w:rsid w:val="007B5518"/>
    <w:rsid w:val="007B5639"/>
    <w:rsid w:val="007B5762"/>
    <w:rsid w:val="007B5E06"/>
    <w:rsid w:val="007B6524"/>
    <w:rsid w:val="007B6EDC"/>
    <w:rsid w:val="007B6F5C"/>
    <w:rsid w:val="007B7220"/>
    <w:rsid w:val="007B74B4"/>
    <w:rsid w:val="007B766F"/>
    <w:rsid w:val="007B78D1"/>
    <w:rsid w:val="007B7A34"/>
    <w:rsid w:val="007B7C10"/>
    <w:rsid w:val="007C03E1"/>
    <w:rsid w:val="007C0B9A"/>
    <w:rsid w:val="007C1691"/>
    <w:rsid w:val="007C1863"/>
    <w:rsid w:val="007C2A4E"/>
    <w:rsid w:val="007C3A77"/>
    <w:rsid w:val="007C457C"/>
    <w:rsid w:val="007C4829"/>
    <w:rsid w:val="007C4CDD"/>
    <w:rsid w:val="007C4F32"/>
    <w:rsid w:val="007C5487"/>
    <w:rsid w:val="007C5BAF"/>
    <w:rsid w:val="007C620D"/>
    <w:rsid w:val="007C64DC"/>
    <w:rsid w:val="007C67BA"/>
    <w:rsid w:val="007C69BA"/>
    <w:rsid w:val="007C6A28"/>
    <w:rsid w:val="007C6C30"/>
    <w:rsid w:val="007C6F67"/>
    <w:rsid w:val="007C76BA"/>
    <w:rsid w:val="007D0243"/>
    <w:rsid w:val="007D0342"/>
    <w:rsid w:val="007D0519"/>
    <w:rsid w:val="007D0580"/>
    <w:rsid w:val="007D0DC0"/>
    <w:rsid w:val="007D0E36"/>
    <w:rsid w:val="007D0E91"/>
    <w:rsid w:val="007D1D0B"/>
    <w:rsid w:val="007D260A"/>
    <w:rsid w:val="007D2881"/>
    <w:rsid w:val="007D2933"/>
    <w:rsid w:val="007D3860"/>
    <w:rsid w:val="007D39D6"/>
    <w:rsid w:val="007D3DF8"/>
    <w:rsid w:val="007D3E42"/>
    <w:rsid w:val="007D3EC3"/>
    <w:rsid w:val="007D42F0"/>
    <w:rsid w:val="007D432D"/>
    <w:rsid w:val="007D45AF"/>
    <w:rsid w:val="007D4B80"/>
    <w:rsid w:val="007D5D63"/>
    <w:rsid w:val="007D64BB"/>
    <w:rsid w:val="007D65BA"/>
    <w:rsid w:val="007D6C4C"/>
    <w:rsid w:val="007D70E3"/>
    <w:rsid w:val="007D716E"/>
    <w:rsid w:val="007D71F8"/>
    <w:rsid w:val="007D73D0"/>
    <w:rsid w:val="007D7744"/>
    <w:rsid w:val="007D79DB"/>
    <w:rsid w:val="007D7DF6"/>
    <w:rsid w:val="007D7FFB"/>
    <w:rsid w:val="007E052B"/>
    <w:rsid w:val="007E115D"/>
    <w:rsid w:val="007E1360"/>
    <w:rsid w:val="007E167B"/>
    <w:rsid w:val="007E175D"/>
    <w:rsid w:val="007E19BE"/>
    <w:rsid w:val="007E2B44"/>
    <w:rsid w:val="007E2E7D"/>
    <w:rsid w:val="007E319B"/>
    <w:rsid w:val="007E380B"/>
    <w:rsid w:val="007E3928"/>
    <w:rsid w:val="007E3A1F"/>
    <w:rsid w:val="007E3A8D"/>
    <w:rsid w:val="007E3DFB"/>
    <w:rsid w:val="007E3FE6"/>
    <w:rsid w:val="007E4142"/>
    <w:rsid w:val="007E4C87"/>
    <w:rsid w:val="007E4F38"/>
    <w:rsid w:val="007E524B"/>
    <w:rsid w:val="007E535F"/>
    <w:rsid w:val="007E53C3"/>
    <w:rsid w:val="007E5706"/>
    <w:rsid w:val="007E618F"/>
    <w:rsid w:val="007E663B"/>
    <w:rsid w:val="007E6CE6"/>
    <w:rsid w:val="007E735E"/>
    <w:rsid w:val="007E76C5"/>
    <w:rsid w:val="007F055E"/>
    <w:rsid w:val="007F078C"/>
    <w:rsid w:val="007F0EC6"/>
    <w:rsid w:val="007F0F62"/>
    <w:rsid w:val="007F13B6"/>
    <w:rsid w:val="007F1CA1"/>
    <w:rsid w:val="007F3896"/>
    <w:rsid w:val="007F3B4E"/>
    <w:rsid w:val="007F3EA1"/>
    <w:rsid w:val="007F495B"/>
    <w:rsid w:val="007F5483"/>
    <w:rsid w:val="007F5615"/>
    <w:rsid w:val="007F570E"/>
    <w:rsid w:val="007F5B27"/>
    <w:rsid w:val="007F5E36"/>
    <w:rsid w:val="007F6E2C"/>
    <w:rsid w:val="007F71AC"/>
    <w:rsid w:val="007F7270"/>
    <w:rsid w:val="007F7952"/>
    <w:rsid w:val="007F7B7E"/>
    <w:rsid w:val="007F7CEA"/>
    <w:rsid w:val="007F7DBE"/>
    <w:rsid w:val="008001F9"/>
    <w:rsid w:val="0080055D"/>
    <w:rsid w:val="00800A0C"/>
    <w:rsid w:val="00800EF8"/>
    <w:rsid w:val="00800EFE"/>
    <w:rsid w:val="00801055"/>
    <w:rsid w:val="00801F62"/>
    <w:rsid w:val="0080209A"/>
    <w:rsid w:val="0080237D"/>
    <w:rsid w:val="00802B46"/>
    <w:rsid w:val="00803181"/>
    <w:rsid w:val="00803244"/>
    <w:rsid w:val="0080356B"/>
    <w:rsid w:val="00803829"/>
    <w:rsid w:val="00804174"/>
    <w:rsid w:val="00804240"/>
    <w:rsid w:val="0080435E"/>
    <w:rsid w:val="00804479"/>
    <w:rsid w:val="00804DEE"/>
    <w:rsid w:val="0080523A"/>
    <w:rsid w:val="00805A54"/>
    <w:rsid w:val="00805C97"/>
    <w:rsid w:val="0080624D"/>
    <w:rsid w:val="008062F0"/>
    <w:rsid w:val="00806A32"/>
    <w:rsid w:val="00806E4B"/>
    <w:rsid w:val="00806E52"/>
    <w:rsid w:val="008071E1"/>
    <w:rsid w:val="0080773B"/>
    <w:rsid w:val="0080790F"/>
    <w:rsid w:val="00807BDA"/>
    <w:rsid w:val="00807F43"/>
    <w:rsid w:val="0081074B"/>
    <w:rsid w:val="008107DD"/>
    <w:rsid w:val="0081164D"/>
    <w:rsid w:val="008126DE"/>
    <w:rsid w:val="00812C36"/>
    <w:rsid w:val="00812CB0"/>
    <w:rsid w:val="00812CDA"/>
    <w:rsid w:val="00812EEA"/>
    <w:rsid w:val="00814BF2"/>
    <w:rsid w:val="00815B4D"/>
    <w:rsid w:val="00815EDF"/>
    <w:rsid w:val="008171DF"/>
    <w:rsid w:val="008172ED"/>
    <w:rsid w:val="00817657"/>
    <w:rsid w:val="00817A98"/>
    <w:rsid w:val="00817D20"/>
    <w:rsid w:val="00817E9B"/>
    <w:rsid w:val="00820037"/>
    <w:rsid w:val="0082054D"/>
    <w:rsid w:val="00820604"/>
    <w:rsid w:val="00820640"/>
    <w:rsid w:val="00820AE6"/>
    <w:rsid w:val="00820B99"/>
    <w:rsid w:val="00821D09"/>
    <w:rsid w:val="00821F45"/>
    <w:rsid w:val="00822913"/>
    <w:rsid w:val="00822B95"/>
    <w:rsid w:val="008231DF"/>
    <w:rsid w:val="0082333E"/>
    <w:rsid w:val="0082392C"/>
    <w:rsid w:val="00823E70"/>
    <w:rsid w:val="00823FF5"/>
    <w:rsid w:val="00825186"/>
    <w:rsid w:val="008255D1"/>
    <w:rsid w:val="0082561E"/>
    <w:rsid w:val="00825AC0"/>
    <w:rsid w:val="008261D0"/>
    <w:rsid w:val="0082674C"/>
    <w:rsid w:val="008267FA"/>
    <w:rsid w:val="0082688E"/>
    <w:rsid w:val="00826F3C"/>
    <w:rsid w:val="0082730C"/>
    <w:rsid w:val="00827342"/>
    <w:rsid w:val="00827E10"/>
    <w:rsid w:val="00830C47"/>
    <w:rsid w:val="00830E12"/>
    <w:rsid w:val="008314B3"/>
    <w:rsid w:val="008316DD"/>
    <w:rsid w:val="00831BA6"/>
    <w:rsid w:val="00831BB3"/>
    <w:rsid w:val="00831D0A"/>
    <w:rsid w:val="0083228F"/>
    <w:rsid w:val="00832341"/>
    <w:rsid w:val="0083239D"/>
    <w:rsid w:val="008328FE"/>
    <w:rsid w:val="00832D52"/>
    <w:rsid w:val="008335DF"/>
    <w:rsid w:val="00833634"/>
    <w:rsid w:val="00833AAB"/>
    <w:rsid w:val="008345E2"/>
    <w:rsid w:val="008350F1"/>
    <w:rsid w:val="00835608"/>
    <w:rsid w:val="00835C67"/>
    <w:rsid w:val="00835FA6"/>
    <w:rsid w:val="00836647"/>
    <w:rsid w:val="0083668C"/>
    <w:rsid w:val="00836AA8"/>
    <w:rsid w:val="0083764C"/>
    <w:rsid w:val="008379D1"/>
    <w:rsid w:val="00837CFE"/>
    <w:rsid w:val="0084052A"/>
    <w:rsid w:val="008405FE"/>
    <w:rsid w:val="0084071B"/>
    <w:rsid w:val="008409D4"/>
    <w:rsid w:val="00841599"/>
    <w:rsid w:val="00841A29"/>
    <w:rsid w:val="00841A30"/>
    <w:rsid w:val="00841AB3"/>
    <w:rsid w:val="00841FA3"/>
    <w:rsid w:val="00842276"/>
    <w:rsid w:val="0084296D"/>
    <w:rsid w:val="00842B9D"/>
    <w:rsid w:val="00842EB0"/>
    <w:rsid w:val="0084321B"/>
    <w:rsid w:val="008440EA"/>
    <w:rsid w:val="00844391"/>
    <w:rsid w:val="00844506"/>
    <w:rsid w:val="00844A26"/>
    <w:rsid w:val="008450DC"/>
    <w:rsid w:val="00845373"/>
    <w:rsid w:val="00846202"/>
    <w:rsid w:val="008464D1"/>
    <w:rsid w:val="00846AD7"/>
    <w:rsid w:val="00847706"/>
    <w:rsid w:val="00847FA0"/>
    <w:rsid w:val="0085019E"/>
    <w:rsid w:val="0085075B"/>
    <w:rsid w:val="008507A9"/>
    <w:rsid w:val="00850934"/>
    <w:rsid w:val="00850994"/>
    <w:rsid w:val="00851B1B"/>
    <w:rsid w:val="008520FB"/>
    <w:rsid w:val="008527A6"/>
    <w:rsid w:val="0085283C"/>
    <w:rsid w:val="00852873"/>
    <w:rsid w:val="00852E25"/>
    <w:rsid w:val="00853EE0"/>
    <w:rsid w:val="008543B9"/>
    <w:rsid w:val="0085445A"/>
    <w:rsid w:val="00854AF8"/>
    <w:rsid w:val="008554E4"/>
    <w:rsid w:val="00855BBD"/>
    <w:rsid w:val="00856224"/>
    <w:rsid w:val="0085671A"/>
    <w:rsid w:val="008569CD"/>
    <w:rsid w:val="00856B4D"/>
    <w:rsid w:val="00856BB1"/>
    <w:rsid w:val="00856CA6"/>
    <w:rsid w:val="00856E5A"/>
    <w:rsid w:val="00856F90"/>
    <w:rsid w:val="0085729F"/>
    <w:rsid w:val="0085732F"/>
    <w:rsid w:val="00857393"/>
    <w:rsid w:val="00857555"/>
    <w:rsid w:val="00860735"/>
    <w:rsid w:val="00860D65"/>
    <w:rsid w:val="00860FE8"/>
    <w:rsid w:val="00861117"/>
    <w:rsid w:val="008618FE"/>
    <w:rsid w:val="008619BD"/>
    <w:rsid w:val="00861B43"/>
    <w:rsid w:val="00862A5C"/>
    <w:rsid w:val="00862BCB"/>
    <w:rsid w:val="00862E9B"/>
    <w:rsid w:val="008631F4"/>
    <w:rsid w:val="0086329D"/>
    <w:rsid w:val="00863536"/>
    <w:rsid w:val="0086358B"/>
    <w:rsid w:val="00863ACA"/>
    <w:rsid w:val="00864274"/>
    <w:rsid w:val="00864502"/>
    <w:rsid w:val="008646A1"/>
    <w:rsid w:val="00865810"/>
    <w:rsid w:val="0086585C"/>
    <w:rsid w:val="00865CC3"/>
    <w:rsid w:val="00865CD2"/>
    <w:rsid w:val="00865D14"/>
    <w:rsid w:val="00866261"/>
    <w:rsid w:val="00867E57"/>
    <w:rsid w:val="00870646"/>
    <w:rsid w:val="0087088B"/>
    <w:rsid w:val="00870AF6"/>
    <w:rsid w:val="00870C26"/>
    <w:rsid w:val="00871260"/>
    <w:rsid w:val="00871E9C"/>
    <w:rsid w:val="0087216D"/>
    <w:rsid w:val="0087369B"/>
    <w:rsid w:val="00873AEB"/>
    <w:rsid w:val="00873D5B"/>
    <w:rsid w:val="0087425D"/>
    <w:rsid w:val="0087427B"/>
    <w:rsid w:val="00874DF7"/>
    <w:rsid w:val="00875090"/>
    <w:rsid w:val="008757D1"/>
    <w:rsid w:val="00875D6A"/>
    <w:rsid w:val="00875E62"/>
    <w:rsid w:val="00876D8A"/>
    <w:rsid w:val="0087748B"/>
    <w:rsid w:val="008778D5"/>
    <w:rsid w:val="008779A3"/>
    <w:rsid w:val="00877C70"/>
    <w:rsid w:val="00877D20"/>
    <w:rsid w:val="00877DAF"/>
    <w:rsid w:val="008805F2"/>
    <w:rsid w:val="008809DC"/>
    <w:rsid w:val="008809E9"/>
    <w:rsid w:val="00880F0F"/>
    <w:rsid w:val="00880FB2"/>
    <w:rsid w:val="00881009"/>
    <w:rsid w:val="0088122C"/>
    <w:rsid w:val="008814F7"/>
    <w:rsid w:val="008816B9"/>
    <w:rsid w:val="00881D46"/>
    <w:rsid w:val="00881DBC"/>
    <w:rsid w:val="008821C5"/>
    <w:rsid w:val="0088282D"/>
    <w:rsid w:val="00882853"/>
    <w:rsid w:val="00883245"/>
    <w:rsid w:val="008833CB"/>
    <w:rsid w:val="0088383C"/>
    <w:rsid w:val="00883B42"/>
    <w:rsid w:val="008840F8"/>
    <w:rsid w:val="0088470D"/>
    <w:rsid w:val="00884756"/>
    <w:rsid w:val="0088486E"/>
    <w:rsid w:val="0088488E"/>
    <w:rsid w:val="00884A36"/>
    <w:rsid w:val="00884B80"/>
    <w:rsid w:val="00884E75"/>
    <w:rsid w:val="0088586D"/>
    <w:rsid w:val="0088629F"/>
    <w:rsid w:val="00886386"/>
    <w:rsid w:val="0088644F"/>
    <w:rsid w:val="00886590"/>
    <w:rsid w:val="0088667E"/>
    <w:rsid w:val="00886AD1"/>
    <w:rsid w:val="00886C7E"/>
    <w:rsid w:val="008870DE"/>
    <w:rsid w:val="0088721D"/>
    <w:rsid w:val="00887B44"/>
    <w:rsid w:val="00887CDB"/>
    <w:rsid w:val="008906D3"/>
    <w:rsid w:val="008906DC"/>
    <w:rsid w:val="0089080E"/>
    <w:rsid w:val="00890A51"/>
    <w:rsid w:val="00890D16"/>
    <w:rsid w:val="00890F18"/>
    <w:rsid w:val="00890FC0"/>
    <w:rsid w:val="008911A6"/>
    <w:rsid w:val="008917B9"/>
    <w:rsid w:val="0089252F"/>
    <w:rsid w:val="00893143"/>
    <w:rsid w:val="008937FD"/>
    <w:rsid w:val="00893831"/>
    <w:rsid w:val="00893975"/>
    <w:rsid w:val="00893B29"/>
    <w:rsid w:val="00893C91"/>
    <w:rsid w:val="00893D7A"/>
    <w:rsid w:val="00894C2F"/>
    <w:rsid w:val="00894CAA"/>
    <w:rsid w:val="00894EAB"/>
    <w:rsid w:val="00895610"/>
    <w:rsid w:val="00895A9C"/>
    <w:rsid w:val="00896283"/>
    <w:rsid w:val="00896368"/>
    <w:rsid w:val="00896565"/>
    <w:rsid w:val="008972E7"/>
    <w:rsid w:val="00897337"/>
    <w:rsid w:val="00897E31"/>
    <w:rsid w:val="00897F2D"/>
    <w:rsid w:val="008A0102"/>
    <w:rsid w:val="008A02FB"/>
    <w:rsid w:val="008A068C"/>
    <w:rsid w:val="008A06AE"/>
    <w:rsid w:val="008A07C9"/>
    <w:rsid w:val="008A0B02"/>
    <w:rsid w:val="008A1502"/>
    <w:rsid w:val="008A1944"/>
    <w:rsid w:val="008A1987"/>
    <w:rsid w:val="008A2492"/>
    <w:rsid w:val="008A2A59"/>
    <w:rsid w:val="008A3331"/>
    <w:rsid w:val="008A3680"/>
    <w:rsid w:val="008A3763"/>
    <w:rsid w:val="008A37AB"/>
    <w:rsid w:val="008A41BC"/>
    <w:rsid w:val="008A42FF"/>
    <w:rsid w:val="008A4B07"/>
    <w:rsid w:val="008A5247"/>
    <w:rsid w:val="008A5511"/>
    <w:rsid w:val="008A5983"/>
    <w:rsid w:val="008A5AD2"/>
    <w:rsid w:val="008A5CF9"/>
    <w:rsid w:val="008A60F7"/>
    <w:rsid w:val="008A63F8"/>
    <w:rsid w:val="008A6D0A"/>
    <w:rsid w:val="008A7451"/>
    <w:rsid w:val="008A74D9"/>
    <w:rsid w:val="008A74F1"/>
    <w:rsid w:val="008A7CAC"/>
    <w:rsid w:val="008B0171"/>
    <w:rsid w:val="008B02CA"/>
    <w:rsid w:val="008B03FF"/>
    <w:rsid w:val="008B068B"/>
    <w:rsid w:val="008B1328"/>
    <w:rsid w:val="008B186B"/>
    <w:rsid w:val="008B1CB0"/>
    <w:rsid w:val="008B1E6A"/>
    <w:rsid w:val="008B221E"/>
    <w:rsid w:val="008B2283"/>
    <w:rsid w:val="008B22DB"/>
    <w:rsid w:val="008B2C96"/>
    <w:rsid w:val="008B2E86"/>
    <w:rsid w:val="008B3429"/>
    <w:rsid w:val="008B4109"/>
    <w:rsid w:val="008B47E2"/>
    <w:rsid w:val="008B4CC4"/>
    <w:rsid w:val="008B5323"/>
    <w:rsid w:val="008B59AA"/>
    <w:rsid w:val="008B5C65"/>
    <w:rsid w:val="008B5DCA"/>
    <w:rsid w:val="008B5F26"/>
    <w:rsid w:val="008B602D"/>
    <w:rsid w:val="008B61E4"/>
    <w:rsid w:val="008B6B36"/>
    <w:rsid w:val="008B6D4C"/>
    <w:rsid w:val="008B6E2D"/>
    <w:rsid w:val="008B6E5E"/>
    <w:rsid w:val="008B7431"/>
    <w:rsid w:val="008B759F"/>
    <w:rsid w:val="008B78C2"/>
    <w:rsid w:val="008B7C83"/>
    <w:rsid w:val="008B7DA6"/>
    <w:rsid w:val="008B7DE9"/>
    <w:rsid w:val="008C00D7"/>
    <w:rsid w:val="008C13B7"/>
    <w:rsid w:val="008C13C6"/>
    <w:rsid w:val="008C1563"/>
    <w:rsid w:val="008C1788"/>
    <w:rsid w:val="008C19D8"/>
    <w:rsid w:val="008C1E11"/>
    <w:rsid w:val="008C2C61"/>
    <w:rsid w:val="008C2CDB"/>
    <w:rsid w:val="008C2DCD"/>
    <w:rsid w:val="008C38A4"/>
    <w:rsid w:val="008C3AC4"/>
    <w:rsid w:val="008C3B7F"/>
    <w:rsid w:val="008C48E5"/>
    <w:rsid w:val="008C4EA4"/>
    <w:rsid w:val="008C4F29"/>
    <w:rsid w:val="008C58E6"/>
    <w:rsid w:val="008C5A50"/>
    <w:rsid w:val="008C5EF0"/>
    <w:rsid w:val="008C61A2"/>
    <w:rsid w:val="008C679F"/>
    <w:rsid w:val="008C67C8"/>
    <w:rsid w:val="008C7251"/>
    <w:rsid w:val="008C77A4"/>
    <w:rsid w:val="008D0035"/>
    <w:rsid w:val="008D07F9"/>
    <w:rsid w:val="008D0C78"/>
    <w:rsid w:val="008D1A12"/>
    <w:rsid w:val="008D1E47"/>
    <w:rsid w:val="008D2310"/>
    <w:rsid w:val="008D374B"/>
    <w:rsid w:val="008D3914"/>
    <w:rsid w:val="008D3C5A"/>
    <w:rsid w:val="008D3DF6"/>
    <w:rsid w:val="008D4021"/>
    <w:rsid w:val="008D4040"/>
    <w:rsid w:val="008D40AE"/>
    <w:rsid w:val="008D436C"/>
    <w:rsid w:val="008D437C"/>
    <w:rsid w:val="008D4D1D"/>
    <w:rsid w:val="008D50AB"/>
    <w:rsid w:val="008D58F8"/>
    <w:rsid w:val="008D5A55"/>
    <w:rsid w:val="008D5FFA"/>
    <w:rsid w:val="008D63AB"/>
    <w:rsid w:val="008D6647"/>
    <w:rsid w:val="008D67C0"/>
    <w:rsid w:val="008D682B"/>
    <w:rsid w:val="008D6C00"/>
    <w:rsid w:val="008D77B3"/>
    <w:rsid w:val="008E027D"/>
    <w:rsid w:val="008E029D"/>
    <w:rsid w:val="008E0405"/>
    <w:rsid w:val="008E046B"/>
    <w:rsid w:val="008E120A"/>
    <w:rsid w:val="008E1C19"/>
    <w:rsid w:val="008E1D91"/>
    <w:rsid w:val="008E2F22"/>
    <w:rsid w:val="008E3772"/>
    <w:rsid w:val="008E390B"/>
    <w:rsid w:val="008E3B31"/>
    <w:rsid w:val="008E3DD2"/>
    <w:rsid w:val="008E41A1"/>
    <w:rsid w:val="008E41D3"/>
    <w:rsid w:val="008E4404"/>
    <w:rsid w:val="008E4A0A"/>
    <w:rsid w:val="008E4A9B"/>
    <w:rsid w:val="008E4F83"/>
    <w:rsid w:val="008E537D"/>
    <w:rsid w:val="008E55FF"/>
    <w:rsid w:val="008E5754"/>
    <w:rsid w:val="008E617A"/>
    <w:rsid w:val="008E71F1"/>
    <w:rsid w:val="008E72DB"/>
    <w:rsid w:val="008E76B3"/>
    <w:rsid w:val="008E7A15"/>
    <w:rsid w:val="008E7DCD"/>
    <w:rsid w:val="008F00ED"/>
    <w:rsid w:val="008F025E"/>
    <w:rsid w:val="008F07D8"/>
    <w:rsid w:val="008F0903"/>
    <w:rsid w:val="008F0DD9"/>
    <w:rsid w:val="008F0EC3"/>
    <w:rsid w:val="008F0FCA"/>
    <w:rsid w:val="008F1403"/>
    <w:rsid w:val="008F1664"/>
    <w:rsid w:val="008F168C"/>
    <w:rsid w:val="008F232E"/>
    <w:rsid w:val="008F2C1C"/>
    <w:rsid w:val="008F2DEB"/>
    <w:rsid w:val="008F3573"/>
    <w:rsid w:val="008F36FB"/>
    <w:rsid w:val="008F39D8"/>
    <w:rsid w:val="008F3E79"/>
    <w:rsid w:val="008F3ECB"/>
    <w:rsid w:val="008F49B9"/>
    <w:rsid w:val="008F58F1"/>
    <w:rsid w:val="008F5B4B"/>
    <w:rsid w:val="008F5E79"/>
    <w:rsid w:val="008F608A"/>
    <w:rsid w:val="008F61C3"/>
    <w:rsid w:val="008F6B20"/>
    <w:rsid w:val="008F7038"/>
    <w:rsid w:val="008F7764"/>
    <w:rsid w:val="0090011F"/>
    <w:rsid w:val="00900170"/>
    <w:rsid w:val="00900326"/>
    <w:rsid w:val="00900676"/>
    <w:rsid w:val="009006E9"/>
    <w:rsid w:val="00900872"/>
    <w:rsid w:val="00900DAF"/>
    <w:rsid w:val="009019EC"/>
    <w:rsid w:val="00901E86"/>
    <w:rsid w:val="00902374"/>
    <w:rsid w:val="00902379"/>
    <w:rsid w:val="00902905"/>
    <w:rsid w:val="00902E73"/>
    <w:rsid w:val="009039BD"/>
    <w:rsid w:val="009041A6"/>
    <w:rsid w:val="009041D6"/>
    <w:rsid w:val="0090441E"/>
    <w:rsid w:val="00904B4B"/>
    <w:rsid w:val="009057B0"/>
    <w:rsid w:val="00906A3D"/>
    <w:rsid w:val="00906C9D"/>
    <w:rsid w:val="0090739D"/>
    <w:rsid w:val="009076D0"/>
    <w:rsid w:val="009077CD"/>
    <w:rsid w:val="00907B43"/>
    <w:rsid w:val="0091044B"/>
    <w:rsid w:val="0091047A"/>
    <w:rsid w:val="0091105B"/>
    <w:rsid w:val="0091160F"/>
    <w:rsid w:val="00911979"/>
    <w:rsid w:val="00911AA6"/>
    <w:rsid w:val="00911C80"/>
    <w:rsid w:val="00912043"/>
    <w:rsid w:val="009122A6"/>
    <w:rsid w:val="0091377D"/>
    <w:rsid w:val="0091425F"/>
    <w:rsid w:val="009144FF"/>
    <w:rsid w:val="00914D2A"/>
    <w:rsid w:val="00914E4E"/>
    <w:rsid w:val="009150A6"/>
    <w:rsid w:val="009151B5"/>
    <w:rsid w:val="0091537B"/>
    <w:rsid w:val="0091546F"/>
    <w:rsid w:val="0091580D"/>
    <w:rsid w:val="00915A8E"/>
    <w:rsid w:val="00915CF8"/>
    <w:rsid w:val="00915EC7"/>
    <w:rsid w:val="009160AF"/>
    <w:rsid w:val="00916764"/>
    <w:rsid w:val="009167E9"/>
    <w:rsid w:val="00916D7C"/>
    <w:rsid w:val="00916D87"/>
    <w:rsid w:val="00917341"/>
    <w:rsid w:val="0091741E"/>
    <w:rsid w:val="00917568"/>
    <w:rsid w:val="00917A56"/>
    <w:rsid w:val="009201B3"/>
    <w:rsid w:val="009205AA"/>
    <w:rsid w:val="00920C0C"/>
    <w:rsid w:val="00920C6A"/>
    <w:rsid w:val="00920E48"/>
    <w:rsid w:val="00920EC0"/>
    <w:rsid w:val="0092183A"/>
    <w:rsid w:val="00922235"/>
    <w:rsid w:val="00922594"/>
    <w:rsid w:val="009226DE"/>
    <w:rsid w:val="009227FD"/>
    <w:rsid w:val="00922B8C"/>
    <w:rsid w:val="00922B92"/>
    <w:rsid w:val="00922DF5"/>
    <w:rsid w:val="00923D7F"/>
    <w:rsid w:val="0092531F"/>
    <w:rsid w:val="00925718"/>
    <w:rsid w:val="00926503"/>
    <w:rsid w:val="00926BA5"/>
    <w:rsid w:val="00926ED5"/>
    <w:rsid w:val="00927A08"/>
    <w:rsid w:val="009308A8"/>
    <w:rsid w:val="0093091A"/>
    <w:rsid w:val="009309B1"/>
    <w:rsid w:val="009313F1"/>
    <w:rsid w:val="00931568"/>
    <w:rsid w:val="009315D2"/>
    <w:rsid w:val="00931957"/>
    <w:rsid w:val="00931A51"/>
    <w:rsid w:val="00931E7D"/>
    <w:rsid w:val="009326D9"/>
    <w:rsid w:val="00932D03"/>
    <w:rsid w:val="00932D82"/>
    <w:rsid w:val="00932DAE"/>
    <w:rsid w:val="00932E38"/>
    <w:rsid w:val="00933B91"/>
    <w:rsid w:val="00933CD4"/>
    <w:rsid w:val="00933FC5"/>
    <w:rsid w:val="009343F8"/>
    <w:rsid w:val="009347EA"/>
    <w:rsid w:val="00934A62"/>
    <w:rsid w:val="00934AF5"/>
    <w:rsid w:val="00934D6E"/>
    <w:rsid w:val="00934DE6"/>
    <w:rsid w:val="00934F19"/>
    <w:rsid w:val="0093512E"/>
    <w:rsid w:val="00935685"/>
    <w:rsid w:val="00935926"/>
    <w:rsid w:val="00935F4F"/>
    <w:rsid w:val="00936112"/>
    <w:rsid w:val="009363A8"/>
    <w:rsid w:val="0093648E"/>
    <w:rsid w:val="00936757"/>
    <w:rsid w:val="00936E8E"/>
    <w:rsid w:val="00936F59"/>
    <w:rsid w:val="0093702E"/>
    <w:rsid w:val="009370AE"/>
    <w:rsid w:val="009370FC"/>
    <w:rsid w:val="009378DB"/>
    <w:rsid w:val="00937DF2"/>
    <w:rsid w:val="009403D0"/>
    <w:rsid w:val="00940A7F"/>
    <w:rsid w:val="009414DD"/>
    <w:rsid w:val="00941559"/>
    <w:rsid w:val="00941EAA"/>
    <w:rsid w:val="00941F9C"/>
    <w:rsid w:val="00941FE8"/>
    <w:rsid w:val="00942177"/>
    <w:rsid w:val="0094234A"/>
    <w:rsid w:val="00942466"/>
    <w:rsid w:val="00942BB3"/>
    <w:rsid w:val="00942CD1"/>
    <w:rsid w:val="009432A6"/>
    <w:rsid w:val="009437BE"/>
    <w:rsid w:val="00944592"/>
    <w:rsid w:val="00944E02"/>
    <w:rsid w:val="00945508"/>
    <w:rsid w:val="0094588F"/>
    <w:rsid w:val="009458A9"/>
    <w:rsid w:val="00945D1A"/>
    <w:rsid w:val="009464A7"/>
    <w:rsid w:val="009464AD"/>
    <w:rsid w:val="00946562"/>
    <w:rsid w:val="00946AEF"/>
    <w:rsid w:val="0094757A"/>
    <w:rsid w:val="009475F3"/>
    <w:rsid w:val="00947ADE"/>
    <w:rsid w:val="00947C0E"/>
    <w:rsid w:val="00950048"/>
    <w:rsid w:val="0095026C"/>
    <w:rsid w:val="00950610"/>
    <w:rsid w:val="009507DD"/>
    <w:rsid w:val="00951260"/>
    <w:rsid w:val="009515AE"/>
    <w:rsid w:val="00951B2C"/>
    <w:rsid w:val="00952076"/>
    <w:rsid w:val="009520EC"/>
    <w:rsid w:val="00952920"/>
    <w:rsid w:val="00952C7B"/>
    <w:rsid w:val="00953072"/>
    <w:rsid w:val="009535E8"/>
    <w:rsid w:val="00953D4D"/>
    <w:rsid w:val="0095496D"/>
    <w:rsid w:val="00954BBF"/>
    <w:rsid w:val="00954FAF"/>
    <w:rsid w:val="00954FFB"/>
    <w:rsid w:val="009550AF"/>
    <w:rsid w:val="009557BD"/>
    <w:rsid w:val="00955CDD"/>
    <w:rsid w:val="00956256"/>
    <w:rsid w:val="00956394"/>
    <w:rsid w:val="009563E0"/>
    <w:rsid w:val="00956B50"/>
    <w:rsid w:val="00957999"/>
    <w:rsid w:val="00957BC5"/>
    <w:rsid w:val="009606D1"/>
    <w:rsid w:val="009617AB"/>
    <w:rsid w:val="00961A2A"/>
    <w:rsid w:val="00961A84"/>
    <w:rsid w:val="00962588"/>
    <w:rsid w:val="0096348C"/>
    <w:rsid w:val="00963AD3"/>
    <w:rsid w:val="00963AD8"/>
    <w:rsid w:val="00963C69"/>
    <w:rsid w:val="0096401E"/>
    <w:rsid w:val="009643B4"/>
    <w:rsid w:val="009652FC"/>
    <w:rsid w:val="0096555B"/>
    <w:rsid w:val="009659C5"/>
    <w:rsid w:val="00965CED"/>
    <w:rsid w:val="00965EE8"/>
    <w:rsid w:val="00965FF6"/>
    <w:rsid w:val="00966511"/>
    <w:rsid w:val="00966754"/>
    <w:rsid w:val="00966F7F"/>
    <w:rsid w:val="00967005"/>
    <w:rsid w:val="00967372"/>
    <w:rsid w:val="009674D3"/>
    <w:rsid w:val="0096767C"/>
    <w:rsid w:val="00967801"/>
    <w:rsid w:val="00967B7F"/>
    <w:rsid w:val="00967DEA"/>
    <w:rsid w:val="00970549"/>
    <w:rsid w:val="00970574"/>
    <w:rsid w:val="00970685"/>
    <w:rsid w:val="00970B50"/>
    <w:rsid w:val="00970FE2"/>
    <w:rsid w:val="00970FF1"/>
    <w:rsid w:val="0097103E"/>
    <w:rsid w:val="009715B6"/>
    <w:rsid w:val="00971EC0"/>
    <w:rsid w:val="009731C3"/>
    <w:rsid w:val="009734B9"/>
    <w:rsid w:val="009736EA"/>
    <w:rsid w:val="00973A45"/>
    <w:rsid w:val="00973AA3"/>
    <w:rsid w:val="0097426F"/>
    <w:rsid w:val="009742EE"/>
    <w:rsid w:val="009743F5"/>
    <w:rsid w:val="00974A7D"/>
    <w:rsid w:val="00975C80"/>
    <w:rsid w:val="0097654F"/>
    <w:rsid w:val="00976BDA"/>
    <w:rsid w:val="00976E6E"/>
    <w:rsid w:val="00976EBE"/>
    <w:rsid w:val="0097711D"/>
    <w:rsid w:val="009771F7"/>
    <w:rsid w:val="00977A98"/>
    <w:rsid w:val="009801E2"/>
    <w:rsid w:val="00980541"/>
    <w:rsid w:val="009805F8"/>
    <w:rsid w:val="00980952"/>
    <w:rsid w:val="0098098B"/>
    <w:rsid w:val="00980B66"/>
    <w:rsid w:val="00981484"/>
    <w:rsid w:val="009816B9"/>
    <w:rsid w:val="00981C70"/>
    <w:rsid w:val="00981C84"/>
    <w:rsid w:val="00981DB3"/>
    <w:rsid w:val="00981E1A"/>
    <w:rsid w:val="009826B3"/>
    <w:rsid w:val="00982D21"/>
    <w:rsid w:val="00982E3E"/>
    <w:rsid w:val="00982EF7"/>
    <w:rsid w:val="00982F2D"/>
    <w:rsid w:val="00982F70"/>
    <w:rsid w:val="00983C4F"/>
    <w:rsid w:val="00983C9D"/>
    <w:rsid w:val="009841DE"/>
    <w:rsid w:val="00984231"/>
    <w:rsid w:val="00984963"/>
    <w:rsid w:val="00984983"/>
    <w:rsid w:val="00985490"/>
    <w:rsid w:val="009855DA"/>
    <w:rsid w:val="00985685"/>
    <w:rsid w:val="00986730"/>
    <w:rsid w:val="00986A34"/>
    <w:rsid w:val="00986DC4"/>
    <w:rsid w:val="00987529"/>
    <w:rsid w:val="00987B16"/>
    <w:rsid w:val="00987FBC"/>
    <w:rsid w:val="00990184"/>
    <w:rsid w:val="00990634"/>
    <w:rsid w:val="00990C9D"/>
    <w:rsid w:val="0099140C"/>
    <w:rsid w:val="009917E0"/>
    <w:rsid w:val="00991C10"/>
    <w:rsid w:val="00991D46"/>
    <w:rsid w:val="00991E06"/>
    <w:rsid w:val="0099237D"/>
    <w:rsid w:val="00992457"/>
    <w:rsid w:val="00992600"/>
    <w:rsid w:val="00992989"/>
    <w:rsid w:val="00992FF2"/>
    <w:rsid w:val="00993167"/>
    <w:rsid w:val="00993E5E"/>
    <w:rsid w:val="0099447F"/>
    <w:rsid w:val="00994636"/>
    <w:rsid w:val="00994FAC"/>
    <w:rsid w:val="00995CD8"/>
    <w:rsid w:val="00995D0D"/>
    <w:rsid w:val="00995E10"/>
    <w:rsid w:val="00995E39"/>
    <w:rsid w:val="00996154"/>
    <w:rsid w:val="00996D37"/>
    <w:rsid w:val="00996D6E"/>
    <w:rsid w:val="00997CBA"/>
    <w:rsid w:val="009A00E4"/>
    <w:rsid w:val="009A04DD"/>
    <w:rsid w:val="009A0B7D"/>
    <w:rsid w:val="009A0C07"/>
    <w:rsid w:val="009A1ACA"/>
    <w:rsid w:val="009A1C4F"/>
    <w:rsid w:val="009A1D0F"/>
    <w:rsid w:val="009A1F58"/>
    <w:rsid w:val="009A222C"/>
    <w:rsid w:val="009A22E0"/>
    <w:rsid w:val="009A294A"/>
    <w:rsid w:val="009A2D1F"/>
    <w:rsid w:val="009A3330"/>
    <w:rsid w:val="009A35A2"/>
    <w:rsid w:val="009A36B2"/>
    <w:rsid w:val="009A4238"/>
    <w:rsid w:val="009A4548"/>
    <w:rsid w:val="009A4B84"/>
    <w:rsid w:val="009A4BDD"/>
    <w:rsid w:val="009A4EF9"/>
    <w:rsid w:val="009A53E7"/>
    <w:rsid w:val="009A54C3"/>
    <w:rsid w:val="009A56E8"/>
    <w:rsid w:val="009A5BFF"/>
    <w:rsid w:val="009A6005"/>
    <w:rsid w:val="009A6CAE"/>
    <w:rsid w:val="009A708E"/>
    <w:rsid w:val="009A7BC7"/>
    <w:rsid w:val="009A7E2F"/>
    <w:rsid w:val="009B0495"/>
    <w:rsid w:val="009B0561"/>
    <w:rsid w:val="009B0752"/>
    <w:rsid w:val="009B1874"/>
    <w:rsid w:val="009B1E46"/>
    <w:rsid w:val="009B2201"/>
    <w:rsid w:val="009B2239"/>
    <w:rsid w:val="009B2871"/>
    <w:rsid w:val="009B2A7A"/>
    <w:rsid w:val="009B2AC2"/>
    <w:rsid w:val="009B2EDD"/>
    <w:rsid w:val="009B3010"/>
    <w:rsid w:val="009B32E1"/>
    <w:rsid w:val="009B39EA"/>
    <w:rsid w:val="009B3A33"/>
    <w:rsid w:val="009B4E03"/>
    <w:rsid w:val="009B4EC9"/>
    <w:rsid w:val="009B4FC0"/>
    <w:rsid w:val="009B57A6"/>
    <w:rsid w:val="009B5B55"/>
    <w:rsid w:val="009B5D2A"/>
    <w:rsid w:val="009B5EA9"/>
    <w:rsid w:val="009B6083"/>
    <w:rsid w:val="009B6141"/>
    <w:rsid w:val="009B61F3"/>
    <w:rsid w:val="009B6306"/>
    <w:rsid w:val="009B7276"/>
    <w:rsid w:val="009B7438"/>
    <w:rsid w:val="009B768E"/>
    <w:rsid w:val="009B77CD"/>
    <w:rsid w:val="009B7EBE"/>
    <w:rsid w:val="009C01B6"/>
    <w:rsid w:val="009C1137"/>
    <w:rsid w:val="009C11BA"/>
    <w:rsid w:val="009C132C"/>
    <w:rsid w:val="009C1568"/>
    <w:rsid w:val="009C1663"/>
    <w:rsid w:val="009C1E97"/>
    <w:rsid w:val="009C20C2"/>
    <w:rsid w:val="009C2379"/>
    <w:rsid w:val="009C2699"/>
    <w:rsid w:val="009C26EA"/>
    <w:rsid w:val="009C298A"/>
    <w:rsid w:val="009C31CF"/>
    <w:rsid w:val="009C4321"/>
    <w:rsid w:val="009C4FA4"/>
    <w:rsid w:val="009C5BE0"/>
    <w:rsid w:val="009C5C36"/>
    <w:rsid w:val="009C6C0A"/>
    <w:rsid w:val="009C71DE"/>
    <w:rsid w:val="009C73B9"/>
    <w:rsid w:val="009C778C"/>
    <w:rsid w:val="009C7AC9"/>
    <w:rsid w:val="009D0848"/>
    <w:rsid w:val="009D0930"/>
    <w:rsid w:val="009D0AEC"/>
    <w:rsid w:val="009D4FF4"/>
    <w:rsid w:val="009D5398"/>
    <w:rsid w:val="009D555D"/>
    <w:rsid w:val="009D6143"/>
    <w:rsid w:val="009D64ED"/>
    <w:rsid w:val="009D6807"/>
    <w:rsid w:val="009D6FAF"/>
    <w:rsid w:val="009D769B"/>
    <w:rsid w:val="009D7922"/>
    <w:rsid w:val="009E04AC"/>
    <w:rsid w:val="009E053C"/>
    <w:rsid w:val="009E06EF"/>
    <w:rsid w:val="009E08AA"/>
    <w:rsid w:val="009E0D9D"/>
    <w:rsid w:val="009E1404"/>
    <w:rsid w:val="009E1511"/>
    <w:rsid w:val="009E1531"/>
    <w:rsid w:val="009E1AD4"/>
    <w:rsid w:val="009E1BF7"/>
    <w:rsid w:val="009E1DFF"/>
    <w:rsid w:val="009E20C7"/>
    <w:rsid w:val="009E27CB"/>
    <w:rsid w:val="009E2AFC"/>
    <w:rsid w:val="009E2C30"/>
    <w:rsid w:val="009E2C69"/>
    <w:rsid w:val="009E2E43"/>
    <w:rsid w:val="009E3497"/>
    <w:rsid w:val="009E3669"/>
    <w:rsid w:val="009E3F92"/>
    <w:rsid w:val="009E427A"/>
    <w:rsid w:val="009E4573"/>
    <w:rsid w:val="009E5C33"/>
    <w:rsid w:val="009E64E0"/>
    <w:rsid w:val="009E662C"/>
    <w:rsid w:val="009E6789"/>
    <w:rsid w:val="009E6D6B"/>
    <w:rsid w:val="009E71F3"/>
    <w:rsid w:val="009E7C4F"/>
    <w:rsid w:val="009F003A"/>
    <w:rsid w:val="009F0C06"/>
    <w:rsid w:val="009F0D64"/>
    <w:rsid w:val="009F1231"/>
    <w:rsid w:val="009F1781"/>
    <w:rsid w:val="009F1957"/>
    <w:rsid w:val="009F1B79"/>
    <w:rsid w:val="009F2204"/>
    <w:rsid w:val="009F25EF"/>
    <w:rsid w:val="009F2628"/>
    <w:rsid w:val="009F26D9"/>
    <w:rsid w:val="009F27F9"/>
    <w:rsid w:val="009F2CDB"/>
    <w:rsid w:val="009F34B2"/>
    <w:rsid w:val="009F35FC"/>
    <w:rsid w:val="009F3740"/>
    <w:rsid w:val="009F37E8"/>
    <w:rsid w:val="009F3849"/>
    <w:rsid w:val="009F3DFB"/>
    <w:rsid w:val="009F4187"/>
    <w:rsid w:val="009F4724"/>
    <w:rsid w:val="009F47BA"/>
    <w:rsid w:val="009F4A65"/>
    <w:rsid w:val="009F4B55"/>
    <w:rsid w:val="009F5014"/>
    <w:rsid w:val="009F5B08"/>
    <w:rsid w:val="009F668D"/>
    <w:rsid w:val="009F6848"/>
    <w:rsid w:val="009F6A0B"/>
    <w:rsid w:val="009F6B90"/>
    <w:rsid w:val="009F6CB6"/>
    <w:rsid w:val="009F6D45"/>
    <w:rsid w:val="009F6DC9"/>
    <w:rsid w:val="009F6F30"/>
    <w:rsid w:val="009F7637"/>
    <w:rsid w:val="009F77B9"/>
    <w:rsid w:val="009F7F86"/>
    <w:rsid w:val="00A01EBD"/>
    <w:rsid w:val="00A01F6A"/>
    <w:rsid w:val="00A01FFE"/>
    <w:rsid w:val="00A032D5"/>
    <w:rsid w:val="00A0333A"/>
    <w:rsid w:val="00A03418"/>
    <w:rsid w:val="00A035B6"/>
    <w:rsid w:val="00A0368E"/>
    <w:rsid w:val="00A03845"/>
    <w:rsid w:val="00A0385E"/>
    <w:rsid w:val="00A03F27"/>
    <w:rsid w:val="00A041A2"/>
    <w:rsid w:val="00A0446C"/>
    <w:rsid w:val="00A04584"/>
    <w:rsid w:val="00A04669"/>
    <w:rsid w:val="00A04B92"/>
    <w:rsid w:val="00A0508D"/>
    <w:rsid w:val="00A05CAD"/>
    <w:rsid w:val="00A05FF3"/>
    <w:rsid w:val="00A0667F"/>
    <w:rsid w:val="00A07568"/>
    <w:rsid w:val="00A07CA7"/>
    <w:rsid w:val="00A10300"/>
    <w:rsid w:val="00A10332"/>
    <w:rsid w:val="00A108FD"/>
    <w:rsid w:val="00A1091D"/>
    <w:rsid w:val="00A1167B"/>
    <w:rsid w:val="00A119C3"/>
    <w:rsid w:val="00A11BCF"/>
    <w:rsid w:val="00A12931"/>
    <w:rsid w:val="00A13043"/>
    <w:rsid w:val="00A1342C"/>
    <w:rsid w:val="00A134AE"/>
    <w:rsid w:val="00A135E2"/>
    <w:rsid w:val="00A14370"/>
    <w:rsid w:val="00A14418"/>
    <w:rsid w:val="00A1441D"/>
    <w:rsid w:val="00A145D3"/>
    <w:rsid w:val="00A14854"/>
    <w:rsid w:val="00A14A57"/>
    <w:rsid w:val="00A14B3E"/>
    <w:rsid w:val="00A14BAE"/>
    <w:rsid w:val="00A1504F"/>
    <w:rsid w:val="00A15D67"/>
    <w:rsid w:val="00A16289"/>
    <w:rsid w:val="00A16F44"/>
    <w:rsid w:val="00A171AD"/>
    <w:rsid w:val="00A174CA"/>
    <w:rsid w:val="00A177F9"/>
    <w:rsid w:val="00A17822"/>
    <w:rsid w:val="00A17D8E"/>
    <w:rsid w:val="00A17E85"/>
    <w:rsid w:val="00A20610"/>
    <w:rsid w:val="00A20C9B"/>
    <w:rsid w:val="00A2157A"/>
    <w:rsid w:val="00A21583"/>
    <w:rsid w:val="00A2162F"/>
    <w:rsid w:val="00A21F60"/>
    <w:rsid w:val="00A22162"/>
    <w:rsid w:val="00A222A1"/>
    <w:rsid w:val="00A2252A"/>
    <w:rsid w:val="00A22644"/>
    <w:rsid w:val="00A22713"/>
    <w:rsid w:val="00A2334A"/>
    <w:rsid w:val="00A233E4"/>
    <w:rsid w:val="00A23DFF"/>
    <w:rsid w:val="00A24036"/>
    <w:rsid w:val="00A243E1"/>
    <w:rsid w:val="00A248FB"/>
    <w:rsid w:val="00A25003"/>
    <w:rsid w:val="00A25689"/>
    <w:rsid w:val="00A2573B"/>
    <w:rsid w:val="00A25CE4"/>
    <w:rsid w:val="00A26169"/>
    <w:rsid w:val="00A26612"/>
    <w:rsid w:val="00A267A8"/>
    <w:rsid w:val="00A26CE4"/>
    <w:rsid w:val="00A26D4A"/>
    <w:rsid w:val="00A26F1B"/>
    <w:rsid w:val="00A27796"/>
    <w:rsid w:val="00A2795A"/>
    <w:rsid w:val="00A27970"/>
    <w:rsid w:val="00A27CD6"/>
    <w:rsid w:val="00A27D1E"/>
    <w:rsid w:val="00A3060B"/>
    <w:rsid w:val="00A30D5C"/>
    <w:rsid w:val="00A30D8E"/>
    <w:rsid w:val="00A30EAF"/>
    <w:rsid w:val="00A3121E"/>
    <w:rsid w:val="00A316A4"/>
    <w:rsid w:val="00A32228"/>
    <w:rsid w:val="00A32525"/>
    <w:rsid w:val="00A32655"/>
    <w:rsid w:val="00A32669"/>
    <w:rsid w:val="00A326A8"/>
    <w:rsid w:val="00A32CDF"/>
    <w:rsid w:val="00A32E92"/>
    <w:rsid w:val="00A33B10"/>
    <w:rsid w:val="00A33CA5"/>
    <w:rsid w:val="00A346F1"/>
    <w:rsid w:val="00A3491C"/>
    <w:rsid w:val="00A349F3"/>
    <w:rsid w:val="00A34D47"/>
    <w:rsid w:val="00A35193"/>
    <w:rsid w:val="00A35335"/>
    <w:rsid w:val="00A358D4"/>
    <w:rsid w:val="00A35926"/>
    <w:rsid w:val="00A35CE6"/>
    <w:rsid w:val="00A35D5E"/>
    <w:rsid w:val="00A3619D"/>
    <w:rsid w:val="00A369FF"/>
    <w:rsid w:val="00A37621"/>
    <w:rsid w:val="00A377C7"/>
    <w:rsid w:val="00A37CDF"/>
    <w:rsid w:val="00A40614"/>
    <w:rsid w:val="00A407DB"/>
    <w:rsid w:val="00A408A2"/>
    <w:rsid w:val="00A40E53"/>
    <w:rsid w:val="00A40ED6"/>
    <w:rsid w:val="00A411C4"/>
    <w:rsid w:val="00A419D9"/>
    <w:rsid w:val="00A42310"/>
    <w:rsid w:val="00A42756"/>
    <w:rsid w:val="00A427F3"/>
    <w:rsid w:val="00A428D9"/>
    <w:rsid w:val="00A42C0D"/>
    <w:rsid w:val="00A43054"/>
    <w:rsid w:val="00A431B0"/>
    <w:rsid w:val="00A4342F"/>
    <w:rsid w:val="00A43830"/>
    <w:rsid w:val="00A43DF9"/>
    <w:rsid w:val="00A43E50"/>
    <w:rsid w:val="00A44628"/>
    <w:rsid w:val="00A4471C"/>
    <w:rsid w:val="00A44AB8"/>
    <w:rsid w:val="00A4548B"/>
    <w:rsid w:val="00A45BC1"/>
    <w:rsid w:val="00A464A9"/>
    <w:rsid w:val="00A46BA7"/>
    <w:rsid w:val="00A47C83"/>
    <w:rsid w:val="00A47D51"/>
    <w:rsid w:val="00A47D8F"/>
    <w:rsid w:val="00A47DA4"/>
    <w:rsid w:val="00A5057D"/>
    <w:rsid w:val="00A50D30"/>
    <w:rsid w:val="00A5187F"/>
    <w:rsid w:val="00A51F5C"/>
    <w:rsid w:val="00A52D10"/>
    <w:rsid w:val="00A537CD"/>
    <w:rsid w:val="00A53F11"/>
    <w:rsid w:val="00A54018"/>
    <w:rsid w:val="00A551E0"/>
    <w:rsid w:val="00A55230"/>
    <w:rsid w:val="00A5523C"/>
    <w:rsid w:val="00A55284"/>
    <w:rsid w:val="00A553B1"/>
    <w:rsid w:val="00A55696"/>
    <w:rsid w:val="00A55C68"/>
    <w:rsid w:val="00A56463"/>
    <w:rsid w:val="00A56700"/>
    <w:rsid w:val="00A56ABF"/>
    <w:rsid w:val="00A57587"/>
    <w:rsid w:val="00A602F9"/>
    <w:rsid w:val="00A60902"/>
    <w:rsid w:val="00A614F6"/>
    <w:rsid w:val="00A620DC"/>
    <w:rsid w:val="00A62104"/>
    <w:rsid w:val="00A622B9"/>
    <w:rsid w:val="00A62A3A"/>
    <w:rsid w:val="00A62A3D"/>
    <w:rsid w:val="00A62B4A"/>
    <w:rsid w:val="00A63236"/>
    <w:rsid w:val="00A63503"/>
    <w:rsid w:val="00A646BE"/>
    <w:rsid w:val="00A646D4"/>
    <w:rsid w:val="00A64F40"/>
    <w:rsid w:val="00A64FAE"/>
    <w:rsid w:val="00A6501E"/>
    <w:rsid w:val="00A6543F"/>
    <w:rsid w:val="00A655DD"/>
    <w:rsid w:val="00A65A4C"/>
    <w:rsid w:val="00A65B54"/>
    <w:rsid w:val="00A6653C"/>
    <w:rsid w:val="00A665E4"/>
    <w:rsid w:val="00A677B2"/>
    <w:rsid w:val="00A7087B"/>
    <w:rsid w:val="00A70ABD"/>
    <w:rsid w:val="00A70D98"/>
    <w:rsid w:val="00A70EC3"/>
    <w:rsid w:val="00A71639"/>
    <w:rsid w:val="00A71672"/>
    <w:rsid w:val="00A71A2D"/>
    <w:rsid w:val="00A71B20"/>
    <w:rsid w:val="00A71FE1"/>
    <w:rsid w:val="00A72021"/>
    <w:rsid w:val="00A72529"/>
    <w:rsid w:val="00A7271C"/>
    <w:rsid w:val="00A7287B"/>
    <w:rsid w:val="00A7333B"/>
    <w:rsid w:val="00A73425"/>
    <w:rsid w:val="00A738F3"/>
    <w:rsid w:val="00A73977"/>
    <w:rsid w:val="00A73D94"/>
    <w:rsid w:val="00A744F7"/>
    <w:rsid w:val="00A74E28"/>
    <w:rsid w:val="00A75333"/>
    <w:rsid w:val="00A75AE0"/>
    <w:rsid w:val="00A75FA4"/>
    <w:rsid w:val="00A760EE"/>
    <w:rsid w:val="00A76A59"/>
    <w:rsid w:val="00A76B67"/>
    <w:rsid w:val="00A77047"/>
    <w:rsid w:val="00A7767C"/>
    <w:rsid w:val="00A777CC"/>
    <w:rsid w:val="00A778C3"/>
    <w:rsid w:val="00A77CE4"/>
    <w:rsid w:val="00A80118"/>
    <w:rsid w:val="00A80EDA"/>
    <w:rsid w:val="00A811B2"/>
    <w:rsid w:val="00A81320"/>
    <w:rsid w:val="00A81553"/>
    <w:rsid w:val="00A81A1F"/>
    <w:rsid w:val="00A81C10"/>
    <w:rsid w:val="00A81C43"/>
    <w:rsid w:val="00A81DAE"/>
    <w:rsid w:val="00A81DB7"/>
    <w:rsid w:val="00A82180"/>
    <w:rsid w:val="00A827B9"/>
    <w:rsid w:val="00A82849"/>
    <w:rsid w:val="00A829F6"/>
    <w:rsid w:val="00A82BB9"/>
    <w:rsid w:val="00A82EB6"/>
    <w:rsid w:val="00A8315A"/>
    <w:rsid w:val="00A83378"/>
    <w:rsid w:val="00A8357A"/>
    <w:rsid w:val="00A835BE"/>
    <w:rsid w:val="00A8436A"/>
    <w:rsid w:val="00A84629"/>
    <w:rsid w:val="00A84887"/>
    <w:rsid w:val="00A84CD7"/>
    <w:rsid w:val="00A85DD0"/>
    <w:rsid w:val="00A86248"/>
    <w:rsid w:val="00A86392"/>
    <w:rsid w:val="00A8655F"/>
    <w:rsid w:val="00A86A1F"/>
    <w:rsid w:val="00A86DED"/>
    <w:rsid w:val="00A86EBF"/>
    <w:rsid w:val="00A8741A"/>
    <w:rsid w:val="00A87515"/>
    <w:rsid w:val="00A87552"/>
    <w:rsid w:val="00A87680"/>
    <w:rsid w:val="00A87C18"/>
    <w:rsid w:val="00A87EAB"/>
    <w:rsid w:val="00A90446"/>
    <w:rsid w:val="00A90725"/>
    <w:rsid w:val="00A90974"/>
    <w:rsid w:val="00A91254"/>
    <w:rsid w:val="00A914B7"/>
    <w:rsid w:val="00A91531"/>
    <w:rsid w:val="00A92607"/>
    <w:rsid w:val="00A92E9D"/>
    <w:rsid w:val="00A9353C"/>
    <w:rsid w:val="00A936C6"/>
    <w:rsid w:val="00A93F4B"/>
    <w:rsid w:val="00A9439E"/>
    <w:rsid w:val="00A951CF"/>
    <w:rsid w:val="00A9557E"/>
    <w:rsid w:val="00A956AD"/>
    <w:rsid w:val="00A96333"/>
    <w:rsid w:val="00A9691C"/>
    <w:rsid w:val="00A96EF6"/>
    <w:rsid w:val="00A972CD"/>
    <w:rsid w:val="00AA00D1"/>
    <w:rsid w:val="00AA07FF"/>
    <w:rsid w:val="00AA08F3"/>
    <w:rsid w:val="00AA0DA2"/>
    <w:rsid w:val="00AA11E2"/>
    <w:rsid w:val="00AA1D07"/>
    <w:rsid w:val="00AA2B99"/>
    <w:rsid w:val="00AA2CFC"/>
    <w:rsid w:val="00AA3048"/>
    <w:rsid w:val="00AA3587"/>
    <w:rsid w:val="00AA36CD"/>
    <w:rsid w:val="00AA3872"/>
    <w:rsid w:val="00AA40F1"/>
    <w:rsid w:val="00AA4388"/>
    <w:rsid w:val="00AA48B8"/>
    <w:rsid w:val="00AA4FCE"/>
    <w:rsid w:val="00AA5703"/>
    <w:rsid w:val="00AA5E24"/>
    <w:rsid w:val="00AA604F"/>
    <w:rsid w:val="00AA6396"/>
    <w:rsid w:val="00AA64C3"/>
    <w:rsid w:val="00AA6B1B"/>
    <w:rsid w:val="00AA71FB"/>
    <w:rsid w:val="00AA74AE"/>
    <w:rsid w:val="00AA795C"/>
    <w:rsid w:val="00AB01FC"/>
    <w:rsid w:val="00AB0363"/>
    <w:rsid w:val="00AB147D"/>
    <w:rsid w:val="00AB1A4C"/>
    <w:rsid w:val="00AB1C6F"/>
    <w:rsid w:val="00AB20C4"/>
    <w:rsid w:val="00AB28D1"/>
    <w:rsid w:val="00AB2BC5"/>
    <w:rsid w:val="00AB2E43"/>
    <w:rsid w:val="00AB38A4"/>
    <w:rsid w:val="00AB480C"/>
    <w:rsid w:val="00AB5344"/>
    <w:rsid w:val="00AB5CFC"/>
    <w:rsid w:val="00AB65F2"/>
    <w:rsid w:val="00AB67DD"/>
    <w:rsid w:val="00AB6D0E"/>
    <w:rsid w:val="00AB7B46"/>
    <w:rsid w:val="00AB7DA7"/>
    <w:rsid w:val="00AB7F06"/>
    <w:rsid w:val="00AC0028"/>
    <w:rsid w:val="00AC022B"/>
    <w:rsid w:val="00AC06CA"/>
    <w:rsid w:val="00AC07E3"/>
    <w:rsid w:val="00AC098D"/>
    <w:rsid w:val="00AC1151"/>
    <w:rsid w:val="00AC187D"/>
    <w:rsid w:val="00AC1A34"/>
    <w:rsid w:val="00AC2170"/>
    <w:rsid w:val="00AC24FD"/>
    <w:rsid w:val="00AC2AAF"/>
    <w:rsid w:val="00AC2C04"/>
    <w:rsid w:val="00AC3B7D"/>
    <w:rsid w:val="00AC3C81"/>
    <w:rsid w:val="00AC3EA7"/>
    <w:rsid w:val="00AC435C"/>
    <w:rsid w:val="00AC462D"/>
    <w:rsid w:val="00AC475E"/>
    <w:rsid w:val="00AC483F"/>
    <w:rsid w:val="00AC494A"/>
    <w:rsid w:val="00AC4F51"/>
    <w:rsid w:val="00AC5057"/>
    <w:rsid w:val="00AC5562"/>
    <w:rsid w:val="00AC5797"/>
    <w:rsid w:val="00AC639E"/>
    <w:rsid w:val="00AC654E"/>
    <w:rsid w:val="00AC7248"/>
    <w:rsid w:val="00AC7805"/>
    <w:rsid w:val="00AC796D"/>
    <w:rsid w:val="00AC79CD"/>
    <w:rsid w:val="00AC7C38"/>
    <w:rsid w:val="00AC7C5A"/>
    <w:rsid w:val="00AC7F6C"/>
    <w:rsid w:val="00AD03D5"/>
    <w:rsid w:val="00AD0989"/>
    <w:rsid w:val="00AD0F77"/>
    <w:rsid w:val="00AD18C9"/>
    <w:rsid w:val="00AD2194"/>
    <w:rsid w:val="00AD25ED"/>
    <w:rsid w:val="00AD2883"/>
    <w:rsid w:val="00AD2E5F"/>
    <w:rsid w:val="00AD31AA"/>
    <w:rsid w:val="00AD4799"/>
    <w:rsid w:val="00AD4C62"/>
    <w:rsid w:val="00AD550E"/>
    <w:rsid w:val="00AD5CE8"/>
    <w:rsid w:val="00AD5E49"/>
    <w:rsid w:val="00AD6228"/>
    <w:rsid w:val="00AD6DC7"/>
    <w:rsid w:val="00AD764C"/>
    <w:rsid w:val="00AD7B99"/>
    <w:rsid w:val="00AE00E8"/>
    <w:rsid w:val="00AE029F"/>
    <w:rsid w:val="00AE0B94"/>
    <w:rsid w:val="00AE1D24"/>
    <w:rsid w:val="00AE1F44"/>
    <w:rsid w:val="00AE223C"/>
    <w:rsid w:val="00AE23F6"/>
    <w:rsid w:val="00AE35B2"/>
    <w:rsid w:val="00AE3FD4"/>
    <w:rsid w:val="00AE4917"/>
    <w:rsid w:val="00AE5248"/>
    <w:rsid w:val="00AE56D5"/>
    <w:rsid w:val="00AE5C8F"/>
    <w:rsid w:val="00AE5E9F"/>
    <w:rsid w:val="00AE6A32"/>
    <w:rsid w:val="00AE6A3C"/>
    <w:rsid w:val="00AE6F36"/>
    <w:rsid w:val="00AE7B1C"/>
    <w:rsid w:val="00AF029F"/>
    <w:rsid w:val="00AF0763"/>
    <w:rsid w:val="00AF0CE2"/>
    <w:rsid w:val="00AF16D4"/>
    <w:rsid w:val="00AF1A47"/>
    <w:rsid w:val="00AF1E30"/>
    <w:rsid w:val="00AF278D"/>
    <w:rsid w:val="00AF2FB8"/>
    <w:rsid w:val="00AF363F"/>
    <w:rsid w:val="00AF3824"/>
    <w:rsid w:val="00AF44F5"/>
    <w:rsid w:val="00AF45D9"/>
    <w:rsid w:val="00AF4E1F"/>
    <w:rsid w:val="00AF4FD7"/>
    <w:rsid w:val="00AF50E8"/>
    <w:rsid w:val="00AF55F9"/>
    <w:rsid w:val="00AF6152"/>
    <w:rsid w:val="00AF699E"/>
    <w:rsid w:val="00AF765E"/>
    <w:rsid w:val="00AF76CD"/>
    <w:rsid w:val="00AF7D22"/>
    <w:rsid w:val="00B00272"/>
    <w:rsid w:val="00B005E8"/>
    <w:rsid w:val="00B00808"/>
    <w:rsid w:val="00B01172"/>
    <w:rsid w:val="00B01CBD"/>
    <w:rsid w:val="00B02481"/>
    <w:rsid w:val="00B029F6"/>
    <w:rsid w:val="00B03719"/>
    <w:rsid w:val="00B037DF"/>
    <w:rsid w:val="00B03A70"/>
    <w:rsid w:val="00B03B84"/>
    <w:rsid w:val="00B04C6F"/>
    <w:rsid w:val="00B057C2"/>
    <w:rsid w:val="00B0596A"/>
    <w:rsid w:val="00B05ACC"/>
    <w:rsid w:val="00B05C49"/>
    <w:rsid w:val="00B05E46"/>
    <w:rsid w:val="00B06592"/>
    <w:rsid w:val="00B06639"/>
    <w:rsid w:val="00B066CF"/>
    <w:rsid w:val="00B06D3D"/>
    <w:rsid w:val="00B07A28"/>
    <w:rsid w:val="00B1066B"/>
    <w:rsid w:val="00B11429"/>
    <w:rsid w:val="00B1269B"/>
    <w:rsid w:val="00B12C3F"/>
    <w:rsid w:val="00B13522"/>
    <w:rsid w:val="00B1398E"/>
    <w:rsid w:val="00B13CBF"/>
    <w:rsid w:val="00B14902"/>
    <w:rsid w:val="00B14C0A"/>
    <w:rsid w:val="00B15028"/>
    <w:rsid w:val="00B15AB9"/>
    <w:rsid w:val="00B15E15"/>
    <w:rsid w:val="00B16294"/>
    <w:rsid w:val="00B1630D"/>
    <w:rsid w:val="00B16867"/>
    <w:rsid w:val="00B1740E"/>
    <w:rsid w:val="00B1789E"/>
    <w:rsid w:val="00B17946"/>
    <w:rsid w:val="00B17E02"/>
    <w:rsid w:val="00B17F6F"/>
    <w:rsid w:val="00B202EE"/>
    <w:rsid w:val="00B20858"/>
    <w:rsid w:val="00B20BF7"/>
    <w:rsid w:val="00B20D3A"/>
    <w:rsid w:val="00B20F82"/>
    <w:rsid w:val="00B21067"/>
    <w:rsid w:val="00B21691"/>
    <w:rsid w:val="00B2197C"/>
    <w:rsid w:val="00B22306"/>
    <w:rsid w:val="00B226A5"/>
    <w:rsid w:val="00B22711"/>
    <w:rsid w:val="00B229F3"/>
    <w:rsid w:val="00B22A20"/>
    <w:rsid w:val="00B22C69"/>
    <w:rsid w:val="00B23003"/>
    <w:rsid w:val="00B23274"/>
    <w:rsid w:val="00B232B7"/>
    <w:rsid w:val="00B232CA"/>
    <w:rsid w:val="00B23686"/>
    <w:rsid w:val="00B236E8"/>
    <w:rsid w:val="00B2377D"/>
    <w:rsid w:val="00B24C95"/>
    <w:rsid w:val="00B25897"/>
    <w:rsid w:val="00B26227"/>
    <w:rsid w:val="00B2661F"/>
    <w:rsid w:val="00B26F9B"/>
    <w:rsid w:val="00B27ACA"/>
    <w:rsid w:val="00B3074B"/>
    <w:rsid w:val="00B307CB"/>
    <w:rsid w:val="00B308A2"/>
    <w:rsid w:val="00B30CD8"/>
    <w:rsid w:val="00B30CF1"/>
    <w:rsid w:val="00B30D17"/>
    <w:rsid w:val="00B319A6"/>
    <w:rsid w:val="00B31CAE"/>
    <w:rsid w:val="00B333A1"/>
    <w:rsid w:val="00B336D6"/>
    <w:rsid w:val="00B33904"/>
    <w:rsid w:val="00B34279"/>
    <w:rsid w:val="00B3513B"/>
    <w:rsid w:val="00B352C7"/>
    <w:rsid w:val="00B355B4"/>
    <w:rsid w:val="00B357A2"/>
    <w:rsid w:val="00B35B0F"/>
    <w:rsid w:val="00B36212"/>
    <w:rsid w:val="00B36425"/>
    <w:rsid w:val="00B365E5"/>
    <w:rsid w:val="00B365FE"/>
    <w:rsid w:val="00B366FC"/>
    <w:rsid w:val="00B36738"/>
    <w:rsid w:val="00B36B38"/>
    <w:rsid w:val="00B36E3B"/>
    <w:rsid w:val="00B3768C"/>
    <w:rsid w:val="00B37C04"/>
    <w:rsid w:val="00B40158"/>
    <w:rsid w:val="00B4018E"/>
    <w:rsid w:val="00B40715"/>
    <w:rsid w:val="00B40A9D"/>
    <w:rsid w:val="00B40D6B"/>
    <w:rsid w:val="00B40E5F"/>
    <w:rsid w:val="00B428C1"/>
    <w:rsid w:val="00B42AC1"/>
    <w:rsid w:val="00B42BD8"/>
    <w:rsid w:val="00B43E92"/>
    <w:rsid w:val="00B449A1"/>
    <w:rsid w:val="00B44F05"/>
    <w:rsid w:val="00B4503E"/>
    <w:rsid w:val="00B451F9"/>
    <w:rsid w:val="00B4547E"/>
    <w:rsid w:val="00B45802"/>
    <w:rsid w:val="00B46597"/>
    <w:rsid w:val="00B465DD"/>
    <w:rsid w:val="00B46BF1"/>
    <w:rsid w:val="00B46C22"/>
    <w:rsid w:val="00B470AD"/>
    <w:rsid w:val="00B473AC"/>
    <w:rsid w:val="00B474A7"/>
    <w:rsid w:val="00B475AA"/>
    <w:rsid w:val="00B477B2"/>
    <w:rsid w:val="00B47B03"/>
    <w:rsid w:val="00B50ACA"/>
    <w:rsid w:val="00B51C27"/>
    <w:rsid w:val="00B51C43"/>
    <w:rsid w:val="00B52349"/>
    <w:rsid w:val="00B529BB"/>
    <w:rsid w:val="00B52ACC"/>
    <w:rsid w:val="00B52B1A"/>
    <w:rsid w:val="00B52EE3"/>
    <w:rsid w:val="00B536A5"/>
    <w:rsid w:val="00B5408A"/>
    <w:rsid w:val="00B544E2"/>
    <w:rsid w:val="00B54589"/>
    <w:rsid w:val="00B54E65"/>
    <w:rsid w:val="00B559F4"/>
    <w:rsid w:val="00B55D92"/>
    <w:rsid w:val="00B5661C"/>
    <w:rsid w:val="00B56EBA"/>
    <w:rsid w:val="00B57391"/>
    <w:rsid w:val="00B57585"/>
    <w:rsid w:val="00B57ABA"/>
    <w:rsid w:val="00B57B51"/>
    <w:rsid w:val="00B57C52"/>
    <w:rsid w:val="00B60677"/>
    <w:rsid w:val="00B60C81"/>
    <w:rsid w:val="00B6175A"/>
    <w:rsid w:val="00B617FC"/>
    <w:rsid w:val="00B61886"/>
    <w:rsid w:val="00B61CC0"/>
    <w:rsid w:val="00B62016"/>
    <w:rsid w:val="00B620E0"/>
    <w:rsid w:val="00B623DE"/>
    <w:rsid w:val="00B62541"/>
    <w:rsid w:val="00B62A7A"/>
    <w:rsid w:val="00B62C78"/>
    <w:rsid w:val="00B633E0"/>
    <w:rsid w:val="00B63582"/>
    <w:rsid w:val="00B63803"/>
    <w:rsid w:val="00B63A6E"/>
    <w:rsid w:val="00B63DD0"/>
    <w:rsid w:val="00B63EB8"/>
    <w:rsid w:val="00B64870"/>
    <w:rsid w:val="00B65186"/>
    <w:rsid w:val="00B652BA"/>
    <w:rsid w:val="00B65402"/>
    <w:rsid w:val="00B6546B"/>
    <w:rsid w:val="00B65B42"/>
    <w:rsid w:val="00B65B6E"/>
    <w:rsid w:val="00B665FA"/>
    <w:rsid w:val="00B6667C"/>
    <w:rsid w:val="00B66F47"/>
    <w:rsid w:val="00B66FF4"/>
    <w:rsid w:val="00B67489"/>
    <w:rsid w:val="00B675B6"/>
    <w:rsid w:val="00B675FA"/>
    <w:rsid w:val="00B67964"/>
    <w:rsid w:val="00B70058"/>
    <w:rsid w:val="00B7025E"/>
    <w:rsid w:val="00B70941"/>
    <w:rsid w:val="00B70A6C"/>
    <w:rsid w:val="00B70FCC"/>
    <w:rsid w:val="00B71126"/>
    <w:rsid w:val="00B719E9"/>
    <w:rsid w:val="00B727CF"/>
    <w:rsid w:val="00B72C1C"/>
    <w:rsid w:val="00B72C60"/>
    <w:rsid w:val="00B72F27"/>
    <w:rsid w:val="00B7370A"/>
    <w:rsid w:val="00B74108"/>
    <w:rsid w:val="00B74873"/>
    <w:rsid w:val="00B74904"/>
    <w:rsid w:val="00B74EB9"/>
    <w:rsid w:val="00B753B8"/>
    <w:rsid w:val="00B75753"/>
    <w:rsid w:val="00B75A5A"/>
    <w:rsid w:val="00B75B46"/>
    <w:rsid w:val="00B76032"/>
    <w:rsid w:val="00B76E08"/>
    <w:rsid w:val="00B777F1"/>
    <w:rsid w:val="00B779AF"/>
    <w:rsid w:val="00B77F67"/>
    <w:rsid w:val="00B80272"/>
    <w:rsid w:val="00B806BE"/>
    <w:rsid w:val="00B81A72"/>
    <w:rsid w:val="00B81FB8"/>
    <w:rsid w:val="00B8221D"/>
    <w:rsid w:val="00B827D1"/>
    <w:rsid w:val="00B8286A"/>
    <w:rsid w:val="00B82AFB"/>
    <w:rsid w:val="00B830AC"/>
    <w:rsid w:val="00B83655"/>
    <w:rsid w:val="00B841FE"/>
    <w:rsid w:val="00B84280"/>
    <w:rsid w:val="00B8431D"/>
    <w:rsid w:val="00B84554"/>
    <w:rsid w:val="00B84760"/>
    <w:rsid w:val="00B84E6E"/>
    <w:rsid w:val="00B858F0"/>
    <w:rsid w:val="00B861A8"/>
    <w:rsid w:val="00B86752"/>
    <w:rsid w:val="00B86AEF"/>
    <w:rsid w:val="00B876DB"/>
    <w:rsid w:val="00B879ED"/>
    <w:rsid w:val="00B87ADB"/>
    <w:rsid w:val="00B87BA5"/>
    <w:rsid w:val="00B90517"/>
    <w:rsid w:val="00B905D8"/>
    <w:rsid w:val="00B9084A"/>
    <w:rsid w:val="00B90A58"/>
    <w:rsid w:val="00B90B72"/>
    <w:rsid w:val="00B90C6A"/>
    <w:rsid w:val="00B910E6"/>
    <w:rsid w:val="00B913F6"/>
    <w:rsid w:val="00B916B2"/>
    <w:rsid w:val="00B91A8D"/>
    <w:rsid w:val="00B91DC7"/>
    <w:rsid w:val="00B91FAC"/>
    <w:rsid w:val="00B92C86"/>
    <w:rsid w:val="00B9311A"/>
    <w:rsid w:val="00B93810"/>
    <w:rsid w:val="00B9398B"/>
    <w:rsid w:val="00B9408B"/>
    <w:rsid w:val="00B94EAE"/>
    <w:rsid w:val="00B95707"/>
    <w:rsid w:val="00B95E54"/>
    <w:rsid w:val="00B9610F"/>
    <w:rsid w:val="00B967F4"/>
    <w:rsid w:val="00B96B6B"/>
    <w:rsid w:val="00B96CE1"/>
    <w:rsid w:val="00B96E1B"/>
    <w:rsid w:val="00BA0039"/>
    <w:rsid w:val="00BA0C46"/>
    <w:rsid w:val="00BA0DD0"/>
    <w:rsid w:val="00BA1230"/>
    <w:rsid w:val="00BA13AE"/>
    <w:rsid w:val="00BA153B"/>
    <w:rsid w:val="00BA16DD"/>
    <w:rsid w:val="00BA1948"/>
    <w:rsid w:val="00BA1CE8"/>
    <w:rsid w:val="00BA1E73"/>
    <w:rsid w:val="00BA2245"/>
    <w:rsid w:val="00BA22D6"/>
    <w:rsid w:val="00BA284C"/>
    <w:rsid w:val="00BA2887"/>
    <w:rsid w:val="00BA2A98"/>
    <w:rsid w:val="00BA3216"/>
    <w:rsid w:val="00BA334A"/>
    <w:rsid w:val="00BA3D0F"/>
    <w:rsid w:val="00BA4423"/>
    <w:rsid w:val="00BA4466"/>
    <w:rsid w:val="00BA4CCB"/>
    <w:rsid w:val="00BA4DD7"/>
    <w:rsid w:val="00BA5885"/>
    <w:rsid w:val="00BA64FE"/>
    <w:rsid w:val="00BA75E2"/>
    <w:rsid w:val="00BA7EE5"/>
    <w:rsid w:val="00BB0481"/>
    <w:rsid w:val="00BB0B2E"/>
    <w:rsid w:val="00BB0C55"/>
    <w:rsid w:val="00BB0C86"/>
    <w:rsid w:val="00BB0CBF"/>
    <w:rsid w:val="00BB0D54"/>
    <w:rsid w:val="00BB112E"/>
    <w:rsid w:val="00BB17BB"/>
    <w:rsid w:val="00BB1B39"/>
    <w:rsid w:val="00BB2046"/>
    <w:rsid w:val="00BB286E"/>
    <w:rsid w:val="00BB2982"/>
    <w:rsid w:val="00BB2CB2"/>
    <w:rsid w:val="00BB2D45"/>
    <w:rsid w:val="00BB3158"/>
    <w:rsid w:val="00BB3916"/>
    <w:rsid w:val="00BB3EF3"/>
    <w:rsid w:val="00BB4026"/>
    <w:rsid w:val="00BB41AC"/>
    <w:rsid w:val="00BB466C"/>
    <w:rsid w:val="00BB4E75"/>
    <w:rsid w:val="00BB4F9A"/>
    <w:rsid w:val="00BB500D"/>
    <w:rsid w:val="00BB6EEF"/>
    <w:rsid w:val="00BB78D5"/>
    <w:rsid w:val="00BB7A91"/>
    <w:rsid w:val="00BB7B37"/>
    <w:rsid w:val="00BC057D"/>
    <w:rsid w:val="00BC0907"/>
    <w:rsid w:val="00BC0AA5"/>
    <w:rsid w:val="00BC0D47"/>
    <w:rsid w:val="00BC12B8"/>
    <w:rsid w:val="00BC12EA"/>
    <w:rsid w:val="00BC1933"/>
    <w:rsid w:val="00BC1AA6"/>
    <w:rsid w:val="00BC1B0B"/>
    <w:rsid w:val="00BC1BCA"/>
    <w:rsid w:val="00BC1D3E"/>
    <w:rsid w:val="00BC203A"/>
    <w:rsid w:val="00BC22DB"/>
    <w:rsid w:val="00BC2F72"/>
    <w:rsid w:val="00BC3304"/>
    <w:rsid w:val="00BC3DF2"/>
    <w:rsid w:val="00BC3E1A"/>
    <w:rsid w:val="00BC40CC"/>
    <w:rsid w:val="00BC42D0"/>
    <w:rsid w:val="00BC4613"/>
    <w:rsid w:val="00BC46DA"/>
    <w:rsid w:val="00BC47F7"/>
    <w:rsid w:val="00BC48F9"/>
    <w:rsid w:val="00BC49C5"/>
    <w:rsid w:val="00BC4A8F"/>
    <w:rsid w:val="00BC4F1B"/>
    <w:rsid w:val="00BC504D"/>
    <w:rsid w:val="00BC5CD3"/>
    <w:rsid w:val="00BC60FD"/>
    <w:rsid w:val="00BC613D"/>
    <w:rsid w:val="00BC6475"/>
    <w:rsid w:val="00BC6555"/>
    <w:rsid w:val="00BC682E"/>
    <w:rsid w:val="00BC6B67"/>
    <w:rsid w:val="00BC700B"/>
    <w:rsid w:val="00BC7707"/>
    <w:rsid w:val="00BC7E42"/>
    <w:rsid w:val="00BC7E6E"/>
    <w:rsid w:val="00BC7EA8"/>
    <w:rsid w:val="00BD01CB"/>
    <w:rsid w:val="00BD04FB"/>
    <w:rsid w:val="00BD07B7"/>
    <w:rsid w:val="00BD0C27"/>
    <w:rsid w:val="00BD0D8A"/>
    <w:rsid w:val="00BD0F8A"/>
    <w:rsid w:val="00BD13BB"/>
    <w:rsid w:val="00BD15F8"/>
    <w:rsid w:val="00BD18D4"/>
    <w:rsid w:val="00BD1BB8"/>
    <w:rsid w:val="00BD226D"/>
    <w:rsid w:val="00BD25EE"/>
    <w:rsid w:val="00BD2865"/>
    <w:rsid w:val="00BD2A78"/>
    <w:rsid w:val="00BD2EA6"/>
    <w:rsid w:val="00BD2F7C"/>
    <w:rsid w:val="00BD367F"/>
    <w:rsid w:val="00BD40CB"/>
    <w:rsid w:val="00BD4E56"/>
    <w:rsid w:val="00BD4F7E"/>
    <w:rsid w:val="00BD5430"/>
    <w:rsid w:val="00BD585D"/>
    <w:rsid w:val="00BD5A34"/>
    <w:rsid w:val="00BD6765"/>
    <w:rsid w:val="00BD69C7"/>
    <w:rsid w:val="00BD6E98"/>
    <w:rsid w:val="00BD6FAD"/>
    <w:rsid w:val="00BD79FB"/>
    <w:rsid w:val="00BD7A6F"/>
    <w:rsid w:val="00BD7A9D"/>
    <w:rsid w:val="00BE0296"/>
    <w:rsid w:val="00BE0A84"/>
    <w:rsid w:val="00BE0B20"/>
    <w:rsid w:val="00BE1163"/>
    <w:rsid w:val="00BE242E"/>
    <w:rsid w:val="00BE2782"/>
    <w:rsid w:val="00BE2856"/>
    <w:rsid w:val="00BE2ABD"/>
    <w:rsid w:val="00BE2FD7"/>
    <w:rsid w:val="00BE3073"/>
    <w:rsid w:val="00BE36DB"/>
    <w:rsid w:val="00BE36F5"/>
    <w:rsid w:val="00BE4164"/>
    <w:rsid w:val="00BE4644"/>
    <w:rsid w:val="00BE47F5"/>
    <w:rsid w:val="00BE49DD"/>
    <w:rsid w:val="00BE512A"/>
    <w:rsid w:val="00BE5685"/>
    <w:rsid w:val="00BE5A4B"/>
    <w:rsid w:val="00BE5DB2"/>
    <w:rsid w:val="00BE604C"/>
    <w:rsid w:val="00BE6640"/>
    <w:rsid w:val="00BE6BDE"/>
    <w:rsid w:val="00BE6BEB"/>
    <w:rsid w:val="00BE7057"/>
    <w:rsid w:val="00BE758B"/>
    <w:rsid w:val="00BE7654"/>
    <w:rsid w:val="00BE77BC"/>
    <w:rsid w:val="00BE79F9"/>
    <w:rsid w:val="00BE7C81"/>
    <w:rsid w:val="00BE7C9A"/>
    <w:rsid w:val="00BF1970"/>
    <w:rsid w:val="00BF28D3"/>
    <w:rsid w:val="00BF2DF1"/>
    <w:rsid w:val="00BF3023"/>
    <w:rsid w:val="00BF3405"/>
    <w:rsid w:val="00BF3432"/>
    <w:rsid w:val="00BF377B"/>
    <w:rsid w:val="00BF3B19"/>
    <w:rsid w:val="00BF3C99"/>
    <w:rsid w:val="00BF3CE8"/>
    <w:rsid w:val="00BF3FDB"/>
    <w:rsid w:val="00BF4381"/>
    <w:rsid w:val="00BF46D8"/>
    <w:rsid w:val="00BF478B"/>
    <w:rsid w:val="00BF5009"/>
    <w:rsid w:val="00BF5E37"/>
    <w:rsid w:val="00BF6D43"/>
    <w:rsid w:val="00BF7414"/>
    <w:rsid w:val="00BF7A58"/>
    <w:rsid w:val="00C00A5C"/>
    <w:rsid w:val="00C00D8D"/>
    <w:rsid w:val="00C00FA0"/>
    <w:rsid w:val="00C014C1"/>
    <w:rsid w:val="00C01730"/>
    <w:rsid w:val="00C01F80"/>
    <w:rsid w:val="00C0258B"/>
    <w:rsid w:val="00C027C1"/>
    <w:rsid w:val="00C02E30"/>
    <w:rsid w:val="00C02EE7"/>
    <w:rsid w:val="00C037F9"/>
    <w:rsid w:val="00C03E97"/>
    <w:rsid w:val="00C03F6B"/>
    <w:rsid w:val="00C040BE"/>
    <w:rsid w:val="00C04B4E"/>
    <w:rsid w:val="00C04C74"/>
    <w:rsid w:val="00C04C84"/>
    <w:rsid w:val="00C04D8E"/>
    <w:rsid w:val="00C04E7B"/>
    <w:rsid w:val="00C04F11"/>
    <w:rsid w:val="00C050D9"/>
    <w:rsid w:val="00C0539F"/>
    <w:rsid w:val="00C057F2"/>
    <w:rsid w:val="00C05E24"/>
    <w:rsid w:val="00C06AA3"/>
    <w:rsid w:val="00C06D73"/>
    <w:rsid w:val="00C073F1"/>
    <w:rsid w:val="00C0787D"/>
    <w:rsid w:val="00C07932"/>
    <w:rsid w:val="00C07AD6"/>
    <w:rsid w:val="00C07C47"/>
    <w:rsid w:val="00C07F2A"/>
    <w:rsid w:val="00C101CA"/>
    <w:rsid w:val="00C10C47"/>
    <w:rsid w:val="00C10EC2"/>
    <w:rsid w:val="00C1194F"/>
    <w:rsid w:val="00C129FC"/>
    <w:rsid w:val="00C12D1F"/>
    <w:rsid w:val="00C13A80"/>
    <w:rsid w:val="00C150BB"/>
    <w:rsid w:val="00C15546"/>
    <w:rsid w:val="00C1568C"/>
    <w:rsid w:val="00C15940"/>
    <w:rsid w:val="00C1623B"/>
    <w:rsid w:val="00C1675A"/>
    <w:rsid w:val="00C16920"/>
    <w:rsid w:val="00C17180"/>
    <w:rsid w:val="00C17366"/>
    <w:rsid w:val="00C179FA"/>
    <w:rsid w:val="00C17D79"/>
    <w:rsid w:val="00C20390"/>
    <w:rsid w:val="00C20DD4"/>
    <w:rsid w:val="00C20F8E"/>
    <w:rsid w:val="00C2113B"/>
    <w:rsid w:val="00C21259"/>
    <w:rsid w:val="00C21A51"/>
    <w:rsid w:val="00C21BBA"/>
    <w:rsid w:val="00C21CBE"/>
    <w:rsid w:val="00C21F75"/>
    <w:rsid w:val="00C2234F"/>
    <w:rsid w:val="00C224F6"/>
    <w:rsid w:val="00C22C5A"/>
    <w:rsid w:val="00C22F4F"/>
    <w:rsid w:val="00C2335C"/>
    <w:rsid w:val="00C2340B"/>
    <w:rsid w:val="00C23F82"/>
    <w:rsid w:val="00C251A6"/>
    <w:rsid w:val="00C2588B"/>
    <w:rsid w:val="00C25F20"/>
    <w:rsid w:val="00C26483"/>
    <w:rsid w:val="00C267E4"/>
    <w:rsid w:val="00C27565"/>
    <w:rsid w:val="00C27BFC"/>
    <w:rsid w:val="00C27E69"/>
    <w:rsid w:val="00C3078D"/>
    <w:rsid w:val="00C307D8"/>
    <w:rsid w:val="00C30D13"/>
    <w:rsid w:val="00C31412"/>
    <w:rsid w:val="00C31BFD"/>
    <w:rsid w:val="00C323C5"/>
    <w:rsid w:val="00C32DEE"/>
    <w:rsid w:val="00C32E4F"/>
    <w:rsid w:val="00C33041"/>
    <w:rsid w:val="00C33091"/>
    <w:rsid w:val="00C3385B"/>
    <w:rsid w:val="00C338EB"/>
    <w:rsid w:val="00C338F2"/>
    <w:rsid w:val="00C343C4"/>
    <w:rsid w:val="00C34F32"/>
    <w:rsid w:val="00C350DB"/>
    <w:rsid w:val="00C35111"/>
    <w:rsid w:val="00C351F4"/>
    <w:rsid w:val="00C355DA"/>
    <w:rsid w:val="00C3610E"/>
    <w:rsid w:val="00C36392"/>
    <w:rsid w:val="00C36A6B"/>
    <w:rsid w:val="00C370C6"/>
    <w:rsid w:val="00C371AA"/>
    <w:rsid w:val="00C377EF"/>
    <w:rsid w:val="00C37FE5"/>
    <w:rsid w:val="00C407CD"/>
    <w:rsid w:val="00C40974"/>
    <w:rsid w:val="00C40C49"/>
    <w:rsid w:val="00C40CE5"/>
    <w:rsid w:val="00C41407"/>
    <w:rsid w:val="00C41474"/>
    <w:rsid w:val="00C41553"/>
    <w:rsid w:val="00C41F8E"/>
    <w:rsid w:val="00C429C1"/>
    <w:rsid w:val="00C42F66"/>
    <w:rsid w:val="00C439F1"/>
    <w:rsid w:val="00C43A69"/>
    <w:rsid w:val="00C440EC"/>
    <w:rsid w:val="00C44C58"/>
    <w:rsid w:val="00C44F06"/>
    <w:rsid w:val="00C4545C"/>
    <w:rsid w:val="00C456D4"/>
    <w:rsid w:val="00C45C14"/>
    <w:rsid w:val="00C46561"/>
    <w:rsid w:val="00C4670E"/>
    <w:rsid w:val="00C46722"/>
    <w:rsid w:val="00C46A35"/>
    <w:rsid w:val="00C46FD3"/>
    <w:rsid w:val="00C4789D"/>
    <w:rsid w:val="00C47C68"/>
    <w:rsid w:val="00C47C6E"/>
    <w:rsid w:val="00C50236"/>
    <w:rsid w:val="00C506A3"/>
    <w:rsid w:val="00C50AC8"/>
    <w:rsid w:val="00C51196"/>
    <w:rsid w:val="00C512A5"/>
    <w:rsid w:val="00C51681"/>
    <w:rsid w:val="00C523FC"/>
    <w:rsid w:val="00C533D7"/>
    <w:rsid w:val="00C53636"/>
    <w:rsid w:val="00C53CA2"/>
    <w:rsid w:val="00C53FAB"/>
    <w:rsid w:val="00C54CDD"/>
    <w:rsid w:val="00C550EA"/>
    <w:rsid w:val="00C551CC"/>
    <w:rsid w:val="00C55BF2"/>
    <w:rsid w:val="00C56085"/>
    <w:rsid w:val="00C5632C"/>
    <w:rsid w:val="00C57343"/>
    <w:rsid w:val="00C61AC9"/>
    <w:rsid w:val="00C61D4E"/>
    <w:rsid w:val="00C61EFE"/>
    <w:rsid w:val="00C62B08"/>
    <w:rsid w:val="00C63417"/>
    <w:rsid w:val="00C63E66"/>
    <w:rsid w:val="00C64678"/>
    <w:rsid w:val="00C64823"/>
    <w:rsid w:val="00C64DCA"/>
    <w:rsid w:val="00C650EE"/>
    <w:rsid w:val="00C65762"/>
    <w:rsid w:val="00C6584E"/>
    <w:rsid w:val="00C663BA"/>
    <w:rsid w:val="00C66EC3"/>
    <w:rsid w:val="00C675CD"/>
    <w:rsid w:val="00C7029E"/>
    <w:rsid w:val="00C70F93"/>
    <w:rsid w:val="00C71614"/>
    <w:rsid w:val="00C719BE"/>
    <w:rsid w:val="00C7295A"/>
    <w:rsid w:val="00C72A2A"/>
    <w:rsid w:val="00C72A82"/>
    <w:rsid w:val="00C72A8A"/>
    <w:rsid w:val="00C73095"/>
    <w:rsid w:val="00C73330"/>
    <w:rsid w:val="00C73894"/>
    <w:rsid w:val="00C74548"/>
    <w:rsid w:val="00C74ABC"/>
    <w:rsid w:val="00C752D0"/>
    <w:rsid w:val="00C75BAA"/>
    <w:rsid w:val="00C75FA9"/>
    <w:rsid w:val="00C7600E"/>
    <w:rsid w:val="00C76172"/>
    <w:rsid w:val="00C762D6"/>
    <w:rsid w:val="00C7645C"/>
    <w:rsid w:val="00C77E47"/>
    <w:rsid w:val="00C8061C"/>
    <w:rsid w:val="00C81BEC"/>
    <w:rsid w:val="00C81FC9"/>
    <w:rsid w:val="00C82228"/>
    <w:rsid w:val="00C829A7"/>
    <w:rsid w:val="00C83153"/>
    <w:rsid w:val="00C839AA"/>
    <w:rsid w:val="00C83B3D"/>
    <w:rsid w:val="00C84247"/>
    <w:rsid w:val="00C84375"/>
    <w:rsid w:val="00C8446F"/>
    <w:rsid w:val="00C85ADA"/>
    <w:rsid w:val="00C8724F"/>
    <w:rsid w:val="00C874CB"/>
    <w:rsid w:val="00C908D7"/>
    <w:rsid w:val="00C90B0A"/>
    <w:rsid w:val="00C9130F"/>
    <w:rsid w:val="00C91B87"/>
    <w:rsid w:val="00C91F86"/>
    <w:rsid w:val="00C923FD"/>
    <w:rsid w:val="00C92465"/>
    <w:rsid w:val="00C92758"/>
    <w:rsid w:val="00C92CEE"/>
    <w:rsid w:val="00C93254"/>
    <w:rsid w:val="00C949E4"/>
    <w:rsid w:val="00C94EC0"/>
    <w:rsid w:val="00C95B39"/>
    <w:rsid w:val="00C967ED"/>
    <w:rsid w:val="00C96BD6"/>
    <w:rsid w:val="00C96DF5"/>
    <w:rsid w:val="00C97454"/>
    <w:rsid w:val="00CA037A"/>
    <w:rsid w:val="00CA0A46"/>
    <w:rsid w:val="00CA0B2C"/>
    <w:rsid w:val="00CA1C29"/>
    <w:rsid w:val="00CA20E0"/>
    <w:rsid w:val="00CA2515"/>
    <w:rsid w:val="00CA2D00"/>
    <w:rsid w:val="00CA2E78"/>
    <w:rsid w:val="00CA3570"/>
    <w:rsid w:val="00CA365E"/>
    <w:rsid w:val="00CA3856"/>
    <w:rsid w:val="00CA3BAD"/>
    <w:rsid w:val="00CA3FC3"/>
    <w:rsid w:val="00CA40E3"/>
    <w:rsid w:val="00CA41E9"/>
    <w:rsid w:val="00CA509E"/>
    <w:rsid w:val="00CA5FF9"/>
    <w:rsid w:val="00CA6855"/>
    <w:rsid w:val="00CA7B3C"/>
    <w:rsid w:val="00CA7B99"/>
    <w:rsid w:val="00CA7BA8"/>
    <w:rsid w:val="00CA7F81"/>
    <w:rsid w:val="00CB0103"/>
    <w:rsid w:val="00CB0890"/>
    <w:rsid w:val="00CB0D53"/>
    <w:rsid w:val="00CB12E4"/>
    <w:rsid w:val="00CB13DF"/>
    <w:rsid w:val="00CB315B"/>
    <w:rsid w:val="00CB359D"/>
    <w:rsid w:val="00CB42EF"/>
    <w:rsid w:val="00CB4535"/>
    <w:rsid w:val="00CB48EB"/>
    <w:rsid w:val="00CB4B83"/>
    <w:rsid w:val="00CB4BFF"/>
    <w:rsid w:val="00CB4CF6"/>
    <w:rsid w:val="00CB5525"/>
    <w:rsid w:val="00CB57F4"/>
    <w:rsid w:val="00CB5BC5"/>
    <w:rsid w:val="00CB5C9C"/>
    <w:rsid w:val="00CB5FA5"/>
    <w:rsid w:val="00CB61B0"/>
    <w:rsid w:val="00CB674D"/>
    <w:rsid w:val="00CB70FA"/>
    <w:rsid w:val="00CB739D"/>
    <w:rsid w:val="00CB7B5E"/>
    <w:rsid w:val="00CC1303"/>
    <w:rsid w:val="00CC135C"/>
    <w:rsid w:val="00CC21E1"/>
    <w:rsid w:val="00CC2733"/>
    <w:rsid w:val="00CC2CBE"/>
    <w:rsid w:val="00CC2F6E"/>
    <w:rsid w:val="00CC31C4"/>
    <w:rsid w:val="00CC3386"/>
    <w:rsid w:val="00CC364F"/>
    <w:rsid w:val="00CC387B"/>
    <w:rsid w:val="00CC3945"/>
    <w:rsid w:val="00CC3E1C"/>
    <w:rsid w:val="00CC4901"/>
    <w:rsid w:val="00CC5964"/>
    <w:rsid w:val="00CC5CFC"/>
    <w:rsid w:val="00CC5EF6"/>
    <w:rsid w:val="00CC6B3F"/>
    <w:rsid w:val="00CC70E6"/>
    <w:rsid w:val="00CC7287"/>
    <w:rsid w:val="00CC75AA"/>
    <w:rsid w:val="00CC790C"/>
    <w:rsid w:val="00CC7A3C"/>
    <w:rsid w:val="00CC7BBC"/>
    <w:rsid w:val="00CC7EB5"/>
    <w:rsid w:val="00CD0164"/>
    <w:rsid w:val="00CD0A0C"/>
    <w:rsid w:val="00CD1725"/>
    <w:rsid w:val="00CD2487"/>
    <w:rsid w:val="00CD2633"/>
    <w:rsid w:val="00CD3702"/>
    <w:rsid w:val="00CD387E"/>
    <w:rsid w:val="00CD3A06"/>
    <w:rsid w:val="00CD3AB7"/>
    <w:rsid w:val="00CD4345"/>
    <w:rsid w:val="00CD4701"/>
    <w:rsid w:val="00CD4994"/>
    <w:rsid w:val="00CD53B6"/>
    <w:rsid w:val="00CD5665"/>
    <w:rsid w:val="00CD56CC"/>
    <w:rsid w:val="00CD5911"/>
    <w:rsid w:val="00CD5DC0"/>
    <w:rsid w:val="00CD5DC7"/>
    <w:rsid w:val="00CD5DDA"/>
    <w:rsid w:val="00CD6054"/>
    <w:rsid w:val="00CD6739"/>
    <w:rsid w:val="00CD69D3"/>
    <w:rsid w:val="00CD6CBE"/>
    <w:rsid w:val="00CD6FB4"/>
    <w:rsid w:val="00CD7C7E"/>
    <w:rsid w:val="00CE0014"/>
    <w:rsid w:val="00CE05B0"/>
    <w:rsid w:val="00CE062C"/>
    <w:rsid w:val="00CE0896"/>
    <w:rsid w:val="00CE0CB3"/>
    <w:rsid w:val="00CE1061"/>
    <w:rsid w:val="00CE1082"/>
    <w:rsid w:val="00CE1279"/>
    <w:rsid w:val="00CE1D5C"/>
    <w:rsid w:val="00CE1F63"/>
    <w:rsid w:val="00CE21D8"/>
    <w:rsid w:val="00CE2B20"/>
    <w:rsid w:val="00CE3539"/>
    <w:rsid w:val="00CE3BBA"/>
    <w:rsid w:val="00CE516B"/>
    <w:rsid w:val="00CE57FF"/>
    <w:rsid w:val="00CE5C24"/>
    <w:rsid w:val="00CE5EC5"/>
    <w:rsid w:val="00CE5FD1"/>
    <w:rsid w:val="00CE60B4"/>
    <w:rsid w:val="00CE6797"/>
    <w:rsid w:val="00CE6D44"/>
    <w:rsid w:val="00CE7594"/>
    <w:rsid w:val="00CE780C"/>
    <w:rsid w:val="00CE78BB"/>
    <w:rsid w:val="00CF00D2"/>
    <w:rsid w:val="00CF0196"/>
    <w:rsid w:val="00CF0648"/>
    <w:rsid w:val="00CF07C6"/>
    <w:rsid w:val="00CF07F8"/>
    <w:rsid w:val="00CF0848"/>
    <w:rsid w:val="00CF08D8"/>
    <w:rsid w:val="00CF0B1D"/>
    <w:rsid w:val="00CF2774"/>
    <w:rsid w:val="00CF2CE8"/>
    <w:rsid w:val="00CF2D8F"/>
    <w:rsid w:val="00CF3100"/>
    <w:rsid w:val="00CF49FF"/>
    <w:rsid w:val="00CF4B20"/>
    <w:rsid w:val="00CF5428"/>
    <w:rsid w:val="00CF556D"/>
    <w:rsid w:val="00CF5980"/>
    <w:rsid w:val="00CF5A96"/>
    <w:rsid w:val="00CF68FF"/>
    <w:rsid w:val="00CF754A"/>
    <w:rsid w:val="00CF75FD"/>
    <w:rsid w:val="00CF7AE6"/>
    <w:rsid w:val="00CF7D3F"/>
    <w:rsid w:val="00CF7E8B"/>
    <w:rsid w:val="00D00374"/>
    <w:rsid w:val="00D01181"/>
    <w:rsid w:val="00D014BC"/>
    <w:rsid w:val="00D0179B"/>
    <w:rsid w:val="00D01822"/>
    <w:rsid w:val="00D01EB3"/>
    <w:rsid w:val="00D01EBE"/>
    <w:rsid w:val="00D01F8E"/>
    <w:rsid w:val="00D02150"/>
    <w:rsid w:val="00D035A2"/>
    <w:rsid w:val="00D03B53"/>
    <w:rsid w:val="00D04A38"/>
    <w:rsid w:val="00D04D70"/>
    <w:rsid w:val="00D04F91"/>
    <w:rsid w:val="00D0509A"/>
    <w:rsid w:val="00D052DD"/>
    <w:rsid w:val="00D05ADC"/>
    <w:rsid w:val="00D05D1C"/>
    <w:rsid w:val="00D06C1D"/>
    <w:rsid w:val="00D06F32"/>
    <w:rsid w:val="00D071C5"/>
    <w:rsid w:val="00D076CE"/>
    <w:rsid w:val="00D07729"/>
    <w:rsid w:val="00D0792C"/>
    <w:rsid w:val="00D07BD4"/>
    <w:rsid w:val="00D07F31"/>
    <w:rsid w:val="00D07F52"/>
    <w:rsid w:val="00D10145"/>
    <w:rsid w:val="00D1083A"/>
    <w:rsid w:val="00D108D2"/>
    <w:rsid w:val="00D10B73"/>
    <w:rsid w:val="00D118F3"/>
    <w:rsid w:val="00D12477"/>
    <w:rsid w:val="00D12A9F"/>
    <w:rsid w:val="00D13052"/>
    <w:rsid w:val="00D135E9"/>
    <w:rsid w:val="00D136B3"/>
    <w:rsid w:val="00D13775"/>
    <w:rsid w:val="00D1389F"/>
    <w:rsid w:val="00D139F4"/>
    <w:rsid w:val="00D13BED"/>
    <w:rsid w:val="00D1402E"/>
    <w:rsid w:val="00D143A3"/>
    <w:rsid w:val="00D147DB"/>
    <w:rsid w:val="00D149A3"/>
    <w:rsid w:val="00D158D7"/>
    <w:rsid w:val="00D159BC"/>
    <w:rsid w:val="00D15DE7"/>
    <w:rsid w:val="00D16D3F"/>
    <w:rsid w:val="00D16D72"/>
    <w:rsid w:val="00D17202"/>
    <w:rsid w:val="00D17305"/>
    <w:rsid w:val="00D17B92"/>
    <w:rsid w:val="00D17F7F"/>
    <w:rsid w:val="00D17FCB"/>
    <w:rsid w:val="00D2007C"/>
    <w:rsid w:val="00D2076A"/>
    <w:rsid w:val="00D207A1"/>
    <w:rsid w:val="00D207C6"/>
    <w:rsid w:val="00D20803"/>
    <w:rsid w:val="00D20A3B"/>
    <w:rsid w:val="00D20B80"/>
    <w:rsid w:val="00D2163F"/>
    <w:rsid w:val="00D218B1"/>
    <w:rsid w:val="00D21A3A"/>
    <w:rsid w:val="00D21C8D"/>
    <w:rsid w:val="00D22164"/>
    <w:rsid w:val="00D2216F"/>
    <w:rsid w:val="00D2247D"/>
    <w:rsid w:val="00D2316A"/>
    <w:rsid w:val="00D23882"/>
    <w:rsid w:val="00D2416D"/>
    <w:rsid w:val="00D24379"/>
    <w:rsid w:val="00D2491E"/>
    <w:rsid w:val="00D2498A"/>
    <w:rsid w:val="00D24A1A"/>
    <w:rsid w:val="00D252BF"/>
    <w:rsid w:val="00D25430"/>
    <w:rsid w:val="00D2576A"/>
    <w:rsid w:val="00D25CCD"/>
    <w:rsid w:val="00D25D74"/>
    <w:rsid w:val="00D264F3"/>
    <w:rsid w:val="00D26DEC"/>
    <w:rsid w:val="00D26E43"/>
    <w:rsid w:val="00D27449"/>
    <w:rsid w:val="00D27616"/>
    <w:rsid w:val="00D27617"/>
    <w:rsid w:val="00D2769B"/>
    <w:rsid w:val="00D27F6E"/>
    <w:rsid w:val="00D302C5"/>
    <w:rsid w:val="00D30B49"/>
    <w:rsid w:val="00D30FE3"/>
    <w:rsid w:val="00D313F0"/>
    <w:rsid w:val="00D3144E"/>
    <w:rsid w:val="00D31470"/>
    <w:rsid w:val="00D3152B"/>
    <w:rsid w:val="00D31E52"/>
    <w:rsid w:val="00D322E5"/>
    <w:rsid w:val="00D3251E"/>
    <w:rsid w:val="00D32CE4"/>
    <w:rsid w:val="00D3301F"/>
    <w:rsid w:val="00D33232"/>
    <w:rsid w:val="00D334F0"/>
    <w:rsid w:val="00D33556"/>
    <w:rsid w:val="00D3480A"/>
    <w:rsid w:val="00D348CA"/>
    <w:rsid w:val="00D3578C"/>
    <w:rsid w:val="00D358CF"/>
    <w:rsid w:val="00D36626"/>
    <w:rsid w:val="00D36847"/>
    <w:rsid w:val="00D36BF5"/>
    <w:rsid w:val="00D36F58"/>
    <w:rsid w:val="00D37631"/>
    <w:rsid w:val="00D37E59"/>
    <w:rsid w:val="00D401D5"/>
    <w:rsid w:val="00D40C37"/>
    <w:rsid w:val="00D416A4"/>
    <w:rsid w:val="00D41AB8"/>
    <w:rsid w:val="00D41EBE"/>
    <w:rsid w:val="00D41FF9"/>
    <w:rsid w:val="00D42125"/>
    <w:rsid w:val="00D42419"/>
    <w:rsid w:val="00D4250D"/>
    <w:rsid w:val="00D42EF1"/>
    <w:rsid w:val="00D42F0F"/>
    <w:rsid w:val="00D431BA"/>
    <w:rsid w:val="00D431F0"/>
    <w:rsid w:val="00D43596"/>
    <w:rsid w:val="00D436EA"/>
    <w:rsid w:val="00D43867"/>
    <w:rsid w:val="00D43A40"/>
    <w:rsid w:val="00D43B9E"/>
    <w:rsid w:val="00D43CDA"/>
    <w:rsid w:val="00D4435C"/>
    <w:rsid w:val="00D44F0D"/>
    <w:rsid w:val="00D44F48"/>
    <w:rsid w:val="00D451A9"/>
    <w:rsid w:val="00D4541A"/>
    <w:rsid w:val="00D45B34"/>
    <w:rsid w:val="00D45CE2"/>
    <w:rsid w:val="00D46024"/>
    <w:rsid w:val="00D460FE"/>
    <w:rsid w:val="00D4677A"/>
    <w:rsid w:val="00D46A11"/>
    <w:rsid w:val="00D47172"/>
    <w:rsid w:val="00D471B9"/>
    <w:rsid w:val="00D47A38"/>
    <w:rsid w:val="00D47D87"/>
    <w:rsid w:val="00D47ED8"/>
    <w:rsid w:val="00D500B5"/>
    <w:rsid w:val="00D5092C"/>
    <w:rsid w:val="00D50C0A"/>
    <w:rsid w:val="00D50F56"/>
    <w:rsid w:val="00D514B0"/>
    <w:rsid w:val="00D5168F"/>
    <w:rsid w:val="00D51EC7"/>
    <w:rsid w:val="00D52B32"/>
    <w:rsid w:val="00D52C12"/>
    <w:rsid w:val="00D53177"/>
    <w:rsid w:val="00D533B7"/>
    <w:rsid w:val="00D535AC"/>
    <w:rsid w:val="00D538BE"/>
    <w:rsid w:val="00D53DFB"/>
    <w:rsid w:val="00D540CA"/>
    <w:rsid w:val="00D544AC"/>
    <w:rsid w:val="00D54A92"/>
    <w:rsid w:val="00D54DE1"/>
    <w:rsid w:val="00D54ECB"/>
    <w:rsid w:val="00D55531"/>
    <w:rsid w:val="00D55E4C"/>
    <w:rsid w:val="00D564F9"/>
    <w:rsid w:val="00D56623"/>
    <w:rsid w:val="00D56C11"/>
    <w:rsid w:val="00D56ECA"/>
    <w:rsid w:val="00D57497"/>
    <w:rsid w:val="00D577FE"/>
    <w:rsid w:val="00D5790D"/>
    <w:rsid w:val="00D57B6F"/>
    <w:rsid w:val="00D57FED"/>
    <w:rsid w:val="00D6057A"/>
    <w:rsid w:val="00D60605"/>
    <w:rsid w:val="00D60E01"/>
    <w:rsid w:val="00D611D8"/>
    <w:rsid w:val="00D61535"/>
    <w:rsid w:val="00D62F2B"/>
    <w:rsid w:val="00D63603"/>
    <w:rsid w:val="00D638D8"/>
    <w:rsid w:val="00D63F15"/>
    <w:rsid w:val="00D6402D"/>
    <w:rsid w:val="00D641BF"/>
    <w:rsid w:val="00D641F8"/>
    <w:rsid w:val="00D643D6"/>
    <w:rsid w:val="00D64485"/>
    <w:rsid w:val="00D64A89"/>
    <w:rsid w:val="00D64B60"/>
    <w:rsid w:val="00D64C95"/>
    <w:rsid w:val="00D64EFB"/>
    <w:rsid w:val="00D65E52"/>
    <w:rsid w:val="00D66869"/>
    <w:rsid w:val="00D66BEB"/>
    <w:rsid w:val="00D671F8"/>
    <w:rsid w:val="00D67903"/>
    <w:rsid w:val="00D70676"/>
    <w:rsid w:val="00D707E5"/>
    <w:rsid w:val="00D70BE7"/>
    <w:rsid w:val="00D71214"/>
    <w:rsid w:val="00D71C88"/>
    <w:rsid w:val="00D71F43"/>
    <w:rsid w:val="00D72379"/>
    <w:rsid w:val="00D731FE"/>
    <w:rsid w:val="00D736C6"/>
    <w:rsid w:val="00D737AA"/>
    <w:rsid w:val="00D73894"/>
    <w:rsid w:val="00D73B5D"/>
    <w:rsid w:val="00D73E93"/>
    <w:rsid w:val="00D74459"/>
    <w:rsid w:val="00D7446A"/>
    <w:rsid w:val="00D74825"/>
    <w:rsid w:val="00D74946"/>
    <w:rsid w:val="00D74B83"/>
    <w:rsid w:val="00D74FD1"/>
    <w:rsid w:val="00D75510"/>
    <w:rsid w:val="00D75655"/>
    <w:rsid w:val="00D75BEA"/>
    <w:rsid w:val="00D7685B"/>
    <w:rsid w:val="00D76BED"/>
    <w:rsid w:val="00D76CF8"/>
    <w:rsid w:val="00D7746F"/>
    <w:rsid w:val="00D77514"/>
    <w:rsid w:val="00D77527"/>
    <w:rsid w:val="00D779A6"/>
    <w:rsid w:val="00D77B59"/>
    <w:rsid w:val="00D802DF"/>
    <w:rsid w:val="00D814BB"/>
    <w:rsid w:val="00D821C0"/>
    <w:rsid w:val="00D834CD"/>
    <w:rsid w:val="00D84009"/>
    <w:rsid w:val="00D852AD"/>
    <w:rsid w:val="00D856AD"/>
    <w:rsid w:val="00D85D5B"/>
    <w:rsid w:val="00D8752A"/>
    <w:rsid w:val="00D87A19"/>
    <w:rsid w:val="00D87AF8"/>
    <w:rsid w:val="00D87C92"/>
    <w:rsid w:val="00D87F44"/>
    <w:rsid w:val="00D90236"/>
    <w:rsid w:val="00D90878"/>
    <w:rsid w:val="00D90D4C"/>
    <w:rsid w:val="00D90E7E"/>
    <w:rsid w:val="00D90FF7"/>
    <w:rsid w:val="00D912E4"/>
    <w:rsid w:val="00D918CC"/>
    <w:rsid w:val="00D91DD3"/>
    <w:rsid w:val="00D9220A"/>
    <w:rsid w:val="00D92400"/>
    <w:rsid w:val="00D92836"/>
    <w:rsid w:val="00D92997"/>
    <w:rsid w:val="00D92FDC"/>
    <w:rsid w:val="00D936CD"/>
    <w:rsid w:val="00D93DF4"/>
    <w:rsid w:val="00D93EB3"/>
    <w:rsid w:val="00D93F95"/>
    <w:rsid w:val="00D941F1"/>
    <w:rsid w:val="00D9440E"/>
    <w:rsid w:val="00D94487"/>
    <w:rsid w:val="00D94B9A"/>
    <w:rsid w:val="00D95442"/>
    <w:rsid w:val="00D95926"/>
    <w:rsid w:val="00D95BD9"/>
    <w:rsid w:val="00D9615E"/>
    <w:rsid w:val="00D964EA"/>
    <w:rsid w:val="00D9666E"/>
    <w:rsid w:val="00D97020"/>
    <w:rsid w:val="00D970F8"/>
    <w:rsid w:val="00D97421"/>
    <w:rsid w:val="00DA0623"/>
    <w:rsid w:val="00DA11DF"/>
    <w:rsid w:val="00DA1894"/>
    <w:rsid w:val="00DA1F2E"/>
    <w:rsid w:val="00DA2A10"/>
    <w:rsid w:val="00DA346D"/>
    <w:rsid w:val="00DA4157"/>
    <w:rsid w:val="00DA47D5"/>
    <w:rsid w:val="00DA52F9"/>
    <w:rsid w:val="00DA539D"/>
    <w:rsid w:val="00DA5404"/>
    <w:rsid w:val="00DA587F"/>
    <w:rsid w:val="00DA5912"/>
    <w:rsid w:val="00DA5B3A"/>
    <w:rsid w:val="00DA5EDD"/>
    <w:rsid w:val="00DA612D"/>
    <w:rsid w:val="00DA6524"/>
    <w:rsid w:val="00DA674A"/>
    <w:rsid w:val="00DA7348"/>
    <w:rsid w:val="00DA77AF"/>
    <w:rsid w:val="00DA7B24"/>
    <w:rsid w:val="00DA7D9A"/>
    <w:rsid w:val="00DA7EC7"/>
    <w:rsid w:val="00DB048D"/>
    <w:rsid w:val="00DB0831"/>
    <w:rsid w:val="00DB0843"/>
    <w:rsid w:val="00DB0D79"/>
    <w:rsid w:val="00DB17A0"/>
    <w:rsid w:val="00DB17CB"/>
    <w:rsid w:val="00DB1C89"/>
    <w:rsid w:val="00DB2053"/>
    <w:rsid w:val="00DB20AB"/>
    <w:rsid w:val="00DB25C6"/>
    <w:rsid w:val="00DB2681"/>
    <w:rsid w:val="00DB3387"/>
    <w:rsid w:val="00DB3AA2"/>
    <w:rsid w:val="00DB3F25"/>
    <w:rsid w:val="00DB413D"/>
    <w:rsid w:val="00DB4C53"/>
    <w:rsid w:val="00DB5391"/>
    <w:rsid w:val="00DB53CE"/>
    <w:rsid w:val="00DB567A"/>
    <w:rsid w:val="00DB5682"/>
    <w:rsid w:val="00DB5737"/>
    <w:rsid w:val="00DB63EB"/>
    <w:rsid w:val="00DB6600"/>
    <w:rsid w:val="00DB67EE"/>
    <w:rsid w:val="00DB78BC"/>
    <w:rsid w:val="00DB7D10"/>
    <w:rsid w:val="00DC0016"/>
    <w:rsid w:val="00DC0617"/>
    <w:rsid w:val="00DC0F5B"/>
    <w:rsid w:val="00DC199B"/>
    <w:rsid w:val="00DC1B09"/>
    <w:rsid w:val="00DC2739"/>
    <w:rsid w:val="00DC2D99"/>
    <w:rsid w:val="00DC2DF2"/>
    <w:rsid w:val="00DC30B8"/>
    <w:rsid w:val="00DC3745"/>
    <w:rsid w:val="00DC44C7"/>
    <w:rsid w:val="00DC4EEC"/>
    <w:rsid w:val="00DC567B"/>
    <w:rsid w:val="00DC5878"/>
    <w:rsid w:val="00DC5AB9"/>
    <w:rsid w:val="00DC6BB0"/>
    <w:rsid w:val="00DC6CCB"/>
    <w:rsid w:val="00DC6E7B"/>
    <w:rsid w:val="00DC6F65"/>
    <w:rsid w:val="00DC79DE"/>
    <w:rsid w:val="00DC7B0E"/>
    <w:rsid w:val="00DC7CF3"/>
    <w:rsid w:val="00DD0233"/>
    <w:rsid w:val="00DD1139"/>
    <w:rsid w:val="00DD16B4"/>
    <w:rsid w:val="00DD1A6A"/>
    <w:rsid w:val="00DD1BC1"/>
    <w:rsid w:val="00DD1BDA"/>
    <w:rsid w:val="00DD26E9"/>
    <w:rsid w:val="00DD297A"/>
    <w:rsid w:val="00DD2F20"/>
    <w:rsid w:val="00DD3366"/>
    <w:rsid w:val="00DD35EF"/>
    <w:rsid w:val="00DD371C"/>
    <w:rsid w:val="00DD4BAF"/>
    <w:rsid w:val="00DD4BC2"/>
    <w:rsid w:val="00DD4CC8"/>
    <w:rsid w:val="00DD55EB"/>
    <w:rsid w:val="00DD55F4"/>
    <w:rsid w:val="00DD57EA"/>
    <w:rsid w:val="00DD5C7C"/>
    <w:rsid w:val="00DD60CD"/>
    <w:rsid w:val="00DD638C"/>
    <w:rsid w:val="00DD6899"/>
    <w:rsid w:val="00DD6E1A"/>
    <w:rsid w:val="00DE042A"/>
    <w:rsid w:val="00DE0A08"/>
    <w:rsid w:val="00DE0B39"/>
    <w:rsid w:val="00DE1063"/>
    <w:rsid w:val="00DE12AB"/>
    <w:rsid w:val="00DE159B"/>
    <w:rsid w:val="00DE184C"/>
    <w:rsid w:val="00DE1986"/>
    <w:rsid w:val="00DE1E6E"/>
    <w:rsid w:val="00DE2029"/>
    <w:rsid w:val="00DE289F"/>
    <w:rsid w:val="00DE2EEC"/>
    <w:rsid w:val="00DE3574"/>
    <w:rsid w:val="00DE37AE"/>
    <w:rsid w:val="00DE39E8"/>
    <w:rsid w:val="00DE3B1F"/>
    <w:rsid w:val="00DE4065"/>
    <w:rsid w:val="00DE4675"/>
    <w:rsid w:val="00DE4A7C"/>
    <w:rsid w:val="00DE4AF5"/>
    <w:rsid w:val="00DE5146"/>
    <w:rsid w:val="00DE526B"/>
    <w:rsid w:val="00DE58B3"/>
    <w:rsid w:val="00DE5973"/>
    <w:rsid w:val="00DE5E03"/>
    <w:rsid w:val="00DE64C7"/>
    <w:rsid w:val="00DE6B57"/>
    <w:rsid w:val="00DE77E2"/>
    <w:rsid w:val="00DE7938"/>
    <w:rsid w:val="00DE7AB2"/>
    <w:rsid w:val="00DE7EA5"/>
    <w:rsid w:val="00DF031E"/>
    <w:rsid w:val="00DF038D"/>
    <w:rsid w:val="00DF0AA0"/>
    <w:rsid w:val="00DF0B9D"/>
    <w:rsid w:val="00DF0F73"/>
    <w:rsid w:val="00DF101D"/>
    <w:rsid w:val="00DF11B3"/>
    <w:rsid w:val="00DF12BF"/>
    <w:rsid w:val="00DF1370"/>
    <w:rsid w:val="00DF15F7"/>
    <w:rsid w:val="00DF1B58"/>
    <w:rsid w:val="00DF21EA"/>
    <w:rsid w:val="00DF25E5"/>
    <w:rsid w:val="00DF28F2"/>
    <w:rsid w:val="00DF2E22"/>
    <w:rsid w:val="00DF3DDC"/>
    <w:rsid w:val="00DF4A1D"/>
    <w:rsid w:val="00DF4E90"/>
    <w:rsid w:val="00DF4FB5"/>
    <w:rsid w:val="00DF5396"/>
    <w:rsid w:val="00DF5690"/>
    <w:rsid w:val="00DF5A40"/>
    <w:rsid w:val="00DF5B0B"/>
    <w:rsid w:val="00DF5C96"/>
    <w:rsid w:val="00DF5E54"/>
    <w:rsid w:val="00DF5EB6"/>
    <w:rsid w:val="00DF60E6"/>
    <w:rsid w:val="00DF69CB"/>
    <w:rsid w:val="00DF6B25"/>
    <w:rsid w:val="00DF729A"/>
    <w:rsid w:val="00DF7436"/>
    <w:rsid w:val="00DF77D5"/>
    <w:rsid w:val="00DF7867"/>
    <w:rsid w:val="00DF78EC"/>
    <w:rsid w:val="00DF79FF"/>
    <w:rsid w:val="00DF7A0F"/>
    <w:rsid w:val="00DF7E30"/>
    <w:rsid w:val="00E00119"/>
    <w:rsid w:val="00E001C8"/>
    <w:rsid w:val="00E00945"/>
    <w:rsid w:val="00E00D26"/>
    <w:rsid w:val="00E0108D"/>
    <w:rsid w:val="00E02129"/>
    <w:rsid w:val="00E022D3"/>
    <w:rsid w:val="00E02325"/>
    <w:rsid w:val="00E02F3C"/>
    <w:rsid w:val="00E02F89"/>
    <w:rsid w:val="00E02FED"/>
    <w:rsid w:val="00E03A44"/>
    <w:rsid w:val="00E03BC8"/>
    <w:rsid w:val="00E03F2A"/>
    <w:rsid w:val="00E04072"/>
    <w:rsid w:val="00E045EA"/>
    <w:rsid w:val="00E0462A"/>
    <w:rsid w:val="00E046BB"/>
    <w:rsid w:val="00E04EE0"/>
    <w:rsid w:val="00E056B9"/>
    <w:rsid w:val="00E06008"/>
    <w:rsid w:val="00E06042"/>
    <w:rsid w:val="00E06605"/>
    <w:rsid w:val="00E07AFE"/>
    <w:rsid w:val="00E07FDE"/>
    <w:rsid w:val="00E1096E"/>
    <w:rsid w:val="00E10D08"/>
    <w:rsid w:val="00E11575"/>
    <w:rsid w:val="00E123FC"/>
    <w:rsid w:val="00E12627"/>
    <w:rsid w:val="00E127B3"/>
    <w:rsid w:val="00E12E54"/>
    <w:rsid w:val="00E139BF"/>
    <w:rsid w:val="00E1421E"/>
    <w:rsid w:val="00E14312"/>
    <w:rsid w:val="00E143D6"/>
    <w:rsid w:val="00E14488"/>
    <w:rsid w:val="00E148EF"/>
    <w:rsid w:val="00E14BB0"/>
    <w:rsid w:val="00E150E2"/>
    <w:rsid w:val="00E1529C"/>
    <w:rsid w:val="00E1564B"/>
    <w:rsid w:val="00E1568B"/>
    <w:rsid w:val="00E15E90"/>
    <w:rsid w:val="00E164A3"/>
    <w:rsid w:val="00E16B90"/>
    <w:rsid w:val="00E16C0C"/>
    <w:rsid w:val="00E1716A"/>
    <w:rsid w:val="00E176CA"/>
    <w:rsid w:val="00E1799A"/>
    <w:rsid w:val="00E17B51"/>
    <w:rsid w:val="00E20204"/>
    <w:rsid w:val="00E2056B"/>
    <w:rsid w:val="00E20695"/>
    <w:rsid w:val="00E20AAD"/>
    <w:rsid w:val="00E21016"/>
    <w:rsid w:val="00E217CB"/>
    <w:rsid w:val="00E22E0A"/>
    <w:rsid w:val="00E23ADE"/>
    <w:rsid w:val="00E2443B"/>
    <w:rsid w:val="00E249B3"/>
    <w:rsid w:val="00E25235"/>
    <w:rsid w:val="00E254C0"/>
    <w:rsid w:val="00E2555D"/>
    <w:rsid w:val="00E256F4"/>
    <w:rsid w:val="00E25817"/>
    <w:rsid w:val="00E25BB4"/>
    <w:rsid w:val="00E25FC2"/>
    <w:rsid w:val="00E26042"/>
    <w:rsid w:val="00E26403"/>
    <w:rsid w:val="00E268B8"/>
    <w:rsid w:val="00E26981"/>
    <w:rsid w:val="00E26A8E"/>
    <w:rsid w:val="00E26CDE"/>
    <w:rsid w:val="00E275F8"/>
    <w:rsid w:val="00E27BB4"/>
    <w:rsid w:val="00E3022C"/>
    <w:rsid w:val="00E306EC"/>
    <w:rsid w:val="00E30FCA"/>
    <w:rsid w:val="00E31151"/>
    <w:rsid w:val="00E31236"/>
    <w:rsid w:val="00E3125E"/>
    <w:rsid w:val="00E31A09"/>
    <w:rsid w:val="00E31B4D"/>
    <w:rsid w:val="00E32262"/>
    <w:rsid w:val="00E3230F"/>
    <w:rsid w:val="00E3270C"/>
    <w:rsid w:val="00E32753"/>
    <w:rsid w:val="00E32A33"/>
    <w:rsid w:val="00E336DF"/>
    <w:rsid w:val="00E33CF6"/>
    <w:rsid w:val="00E34579"/>
    <w:rsid w:val="00E34FA3"/>
    <w:rsid w:val="00E357DC"/>
    <w:rsid w:val="00E3585B"/>
    <w:rsid w:val="00E35BDE"/>
    <w:rsid w:val="00E36CB2"/>
    <w:rsid w:val="00E370DB"/>
    <w:rsid w:val="00E37373"/>
    <w:rsid w:val="00E374B6"/>
    <w:rsid w:val="00E3790C"/>
    <w:rsid w:val="00E4066C"/>
    <w:rsid w:val="00E4126F"/>
    <w:rsid w:val="00E412B3"/>
    <w:rsid w:val="00E414C6"/>
    <w:rsid w:val="00E415AD"/>
    <w:rsid w:val="00E415FB"/>
    <w:rsid w:val="00E41CD6"/>
    <w:rsid w:val="00E41FD3"/>
    <w:rsid w:val="00E421BB"/>
    <w:rsid w:val="00E42E4B"/>
    <w:rsid w:val="00E4367C"/>
    <w:rsid w:val="00E436B5"/>
    <w:rsid w:val="00E43CCE"/>
    <w:rsid w:val="00E441C2"/>
    <w:rsid w:val="00E444D6"/>
    <w:rsid w:val="00E44D6C"/>
    <w:rsid w:val="00E44DED"/>
    <w:rsid w:val="00E44F60"/>
    <w:rsid w:val="00E45429"/>
    <w:rsid w:val="00E459A2"/>
    <w:rsid w:val="00E461E9"/>
    <w:rsid w:val="00E4634A"/>
    <w:rsid w:val="00E4650D"/>
    <w:rsid w:val="00E46632"/>
    <w:rsid w:val="00E50625"/>
    <w:rsid w:val="00E50642"/>
    <w:rsid w:val="00E50F69"/>
    <w:rsid w:val="00E51536"/>
    <w:rsid w:val="00E51A1B"/>
    <w:rsid w:val="00E51C09"/>
    <w:rsid w:val="00E51CE0"/>
    <w:rsid w:val="00E51EF1"/>
    <w:rsid w:val="00E51FD8"/>
    <w:rsid w:val="00E520BE"/>
    <w:rsid w:val="00E520CB"/>
    <w:rsid w:val="00E5227E"/>
    <w:rsid w:val="00E525C3"/>
    <w:rsid w:val="00E52981"/>
    <w:rsid w:val="00E52A3D"/>
    <w:rsid w:val="00E531D8"/>
    <w:rsid w:val="00E53301"/>
    <w:rsid w:val="00E53309"/>
    <w:rsid w:val="00E53597"/>
    <w:rsid w:val="00E53911"/>
    <w:rsid w:val="00E53997"/>
    <w:rsid w:val="00E53C1E"/>
    <w:rsid w:val="00E54170"/>
    <w:rsid w:val="00E54847"/>
    <w:rsid w:val="00E54EFF"/>
    <w:rsid w:val="00E55D75"/>
    <w:rsid w:val="00E560A4"/>
    <w:rsid w:val="00E56322"/>
    <w:rsid w:val="00E5673C"/>
    <w:rsid w:val="00E5746A"/>
    <w:rsid w:val="00E57916"/>
    <w:rsid w:val="00E57C46"/>
    <w:rsid w:val="00E57DD4"/>
    <w:rsid w:val="00E601C5"/>
    <w:rsid w:val="00E60A0A"/>
    <w:rsid w:val="00E60B8C"/>
    <w:rsid w:val="00E60CDA"/>
    <w:rsid w:val="00E612F4"/>
    <w:rsid w:val="00E61883"/>
    <w:rsid w:val="00E61897"/>
    <w:rsid w:val="00E61CDA"/>
    <w:rsid w:val="00E61CF5"/>
    <w:rsid w:val="00E61E0B"/>
    <w:rsid w:val="00E62394"/>
    <w:rsid w:val="00E623D8"/>
    <w:rsid w:val="00E62969"/>
    <w:rsid w:val="00E62C30"/>
    <w:rsid w:val="00E6355B"/>
    <w:rsid w:val="00E635DE"/>
    <w:rsid w:val="00E63897"/>
    <w:rsid w:val="00E63A1A"/>
    <w:rsid w:val="00E64385"/>
    <w:rsid w:val="00E64792"/>
    <w:rsid w:val="00E647ED"/>
    <w:rsid w:val="00E64AF5"/>
    <w:rsid w:val="00E64BA2"/>
    <w:rsid w:val="00E65018"/>
    <w:rsid w:val="00E66081"/>
    <w:rsid w:val="00E6693D"/>
    <w:rsid w:val="00E669D3"/>
    <w:rsid w:val="00E66A2F"/>
    <w:rsid w:val="00E66B42"/>
    <w:rsid w:val="00E67197"/>
    <w:rsid w:val="00E67696"/>
    <w:rsid w:val="00E676E7"/>
    <w:rsid w:val="00E679AE"/>
    <w:rsid w:val="00E67CD0"/>
    <w:rsid w:val="00E67D8D"/>
    <w:rsid w:val="00E67EF3"/>
    <w:rsid w:val="00E70B34"/>
    <w:rsid w:val="00E70C18"/>
    <w:rsid w:val="00E70EC4"/>
    <w:rsid w:val="00E71A73"/>
    <w:rsid w:val="00E71EE3"/>
    <w:rsid w:val="00E72220"/>
    <w:rsid w:val="00E7236E"/>
    <w:rsid w:val="00E723D0"/>
    <w:rsid w:val="00E72403"/>
    <w:rsid w:val="00E727E8"/>
    <w:rsid w:val="00E7285A"/>
    <w:rsid w:val="00E72D5D"/>
    <w:rsid w:val="00E730CD"/>
    <w:rsid w:val="00E73147"/>
    <w:rsid w:val="00E737D1"/>
    <w:rsid w:val="00E73A3D"/>
    <w:rsid w:val="00E741AD"/>
    <w:rsid w:val="00E747CF"/>
    <w:rsid w:val="00E74A05"/>
    <w:rsid w:val="00E74B73"/>
    <w:rsid w:val="00E75183"/>
    <w:rsid w:val="00E75601"/>
    <w:rsid w:val="00E7589D"/>
    <w:rsid w:val="00E75DAF"/>
    <w:rsid w:val="00E76537"/>
    <w:rsid w:val="00E7668F"/>
    <w:rsid w:val="00E768BF"/>
    <w:rsid w:val="00E769E5"/>
    <w:rsid w:val="00E76B7E"/>
    <w:rsid w:val="00E76E9B"/>
    <w:rsid w:val="00E76F0F"/>
    <w:rsid w:val="00E777A1"/>
    <w:rsid w:val="00E77EB0"/>
    <w:rsid w:val="00E77F99"/>
    <w:rsid w:val="00E80773"/>
    <w:rsid w:val="00E80DDB"/>
    <w:rsid w:val="00E814BE"/>
    <w:rsid w:val="00E814F9"/>
    <w:rsid w:val="00E81583"/>
    <w:rsid w:val="00E82643"/>
    <w:rsid w:val="00E83545"/>
    <w:rsid w:val="00E83763"/>
    <w:rsid w:val="00E83C43"/>
    <w:rsid w:val="00E8418B"/>
    <w:rsid w:val="00E84D2E"/>
    <w:rsid w:val="00E85215"/>
    <w:rsid w:val="00E85249"/>
    <w:rsid w:val="00E852BA"/>
    <w:rsid w:val="00E85585"/>
    <w:rsid w:val="00E85D33"/>
    <w:rsid w:val="00E8661F"/>
    <w:rsid w:val="00E86AE2"/>
    <w:rsid w:val="00E86D62"/>
    <w:rsid w:val="00E86EDA"/>
    <w:rsid w:val="00E875F9"/>
    <w:rsid w:val="00E87676"/>
    <w:rsid w:val="00E87A82"/>
    <w:rsid w:val="00E87C45"/>
    <w:rsid w:val="00E904C6"/>
    <w:rsid w:val="00E90CBD"/>
    <w:rsid w:val="00E90D59"/>
    <w:rsid w:val="00E90DC0"/>
    <w:rsid w:val="00E91000"/>
    <w:rsid w:val="00E91317"/>
    <w:rsid w:val="00E916AF"/>
    <w:rsid w:val="00E91881"/>
    <w:rsid w:val="00E9195C"/>
    <w:rsid w:val="00E91A3A"/>
    <w:rsid w:val="00E91F66"/>
    <w:rsid w:val="00E91FD3"/>
    <w:rsid w:val="00E921D2"/>
    <w:rsid w:val="00E92839"/>
    <w:rsid w:val="00E93172"/>
    <w:rsid w:val="00E934D8"/>
    <w:rsid w:val="00E93995"/>
    <w:rsid w:val="00E93AA8"/>
    <w:rsid w:val="00E93B5E"/>
    <w:rsid w:val="00E93B7E"/>
    <w:rsid w:val="00E93C54"/>
    <w:rsid w:val="00E93D71"/>
    <w:rsid w:val="00E94236"/>
    <w:rsid w:val="00E94A77"/>
    <w:rsid w:val="00E94DED"/>
    <w:rsid w:val="00E94F5C"/>
    <w:rsid w:val="00E94F6F"/>
    <w:rsid w:val="00E95864"/>
    <w:rsid w:val="00E95997"/>
    <w:rsid w:val="00E963F7"/>
    <w:rsid w:val="00E965FE"/>
    <w:rsid w:val="00E96636"/>
    <w:rsid w:val="00E96AFB"/>
    <w:rsid w:val="00E96B88"/>
    <w:rsid w:val="00E972D0"/>
    <w:rsid w:val="00E97548"/>
    <w:rsid w:val="00E977DB"/>
    <w:rsid w:val="00EA01CB"/>
    <w:rsid w:val="00EA07E6"/>
    <w:rsid w:val="00EA0835"/>
    <w:rsid w:val="00EA0CF5"/>
    <w:rsid w:val="00EA1149"/>
    <w:rsid w:val="00EA1592"/>
    <w:rsid w:val="00EA19B3"/>
    <w:rsid w:val="00EA19E7"/>
    <w:rsid w:val="00EA1B50"/>
    <w:rsid w:val="00EA2149"/>
    <w:rsid w:val="00EA2695"/>
    <w:rsid w:val="00EA2A92"/>
    <w:rsid w:val="00EA32E7"/>
    <w:rsid w:val="00EA34BE"/>
    <w:rsid w:val="00EA3B1B"/>
    <w:rsid w:val="00EA4D0E"/>
    <w:rsid w:val="00EA52E3"/>
    <w:rsid w:val="00EA53B4"/>
    <w:rsid w:val="00EA53E6"/>
    <w:rsid w:val="00EA53EB"/>
    <w:rsid w:val="00EA5494"/>
    <w:rsid w:val="00EA5B65"/>
    <w:rsid w:val="00EA62FA"/>
    <w:rsid w:val="00EA68E4"/>
    <w:rsid w:val="00EA6B9C"/>
    <w:rsid w:val="00EA710C"/>
    <w:rsid w:val="00EA7250"/>
    <w:rsid w:val="00EA7327"/>
    <w:rsid w:val="00EA754A"/>
    <w:rsid w:val="00EA7E2E"/>
    <w:rsid w:val="00EA7E90"/>
    <w:rsid w:val="00EB0439"/>
    <w:rsid w:val="00EB05CA"/>
    <w:rsid w:val="00EB12D2"/>
    <w:rsid w:val="00EB1314"/>
    <w:rsid w:val="00EB1D29"/>
    <w:rsid w:val="00EB1F25"/>
    <w:rsid w:val="00EB20E1"/>
    <w:rsid w:val="00EB23DD"/>
    <w:rsid w:val="00EB2D84"/>
    <w:rsid w:val="00EB3118"/>
    <w:rsid w:val="00EB3762"/>
    <w:rsid w:val="00EB396C"/>
    <w:rsid w:val="00EB3CB5"/>
    <w:rsid w:val="00EB409F"/>
    <w:rsid w:val="00EB4235"/>
    <w:rsid w:val="00EB4438"/>
    <w:rsid w:val="00EB48AB"/>
    <w:rsid w:val="00EB4D37"/>
    <w:rsid w:val="00EB4D94"/>
    <w:rsid w:val="00EB544A"/>
    <w:rsid w:val="00EB5A89"/>
    <w:rsid w:val="00EB61E6"/>
    <w:rsid w:val="00EB64D7"/>
    <w:rsid w:val="00EB6D76"/>
    <w:rsid w:val="00EB7A79"/>
    <w:rsid w:val="00EB7FBF"/>
    <w:rsid w:val="00EC0810"/>
    <w:rsid w:val="00EC08AC"/>
    <w:rsid w:val="00EC0C16"/>
    <w:rsid w:val="00EC0E95"/>
    <w:rsid w:val="00EC117C"/>
    <w:rsid w:val="00EC17E9"/>
    <w:rsid w:val="00EC2817"/>
    <w:rsid w:val="00EC4305"/>
    <w:rsid w:val="00EC449E"/>
    <w:rsid w:val="00EC44C5"/>
    <w:rsid w:val="00EC482B"/>
    <w:rsid w:val="00EC4AFB"/>
    <w:rsid w:val="00EC4D77"/>
    <w:rsid w:val="00EC5595"/>
    <w:rsid w:val="00EC5646"/>
    <w:rsid w:val="00EC5F7B"/>
    <w:rsid w:val="00EC614D"/>
    <w:rsid w:val="00EC6426"/>
    <w:rsid w:val="00EC6466"/>
    <w:rsid w:val="00EC6710"/>
    <w:rsid w:val="00EC6739"/>
    <w:rsid w:val="00EC68F3"/>
    <w:rsid w:val="00EC6F57"/>
    <w:rsid w:val="00EC732D"/>
    <w:rsid w:val="00ED055E"/>
    <w:rsid w:val="00ED0608"/>
    <w:rsid w:val="00ED0E05"/>
    <w:rsid w:val="00ED0F3D"/>
    <w:rsid w:val="00ED102E"/>
    <w:rsid w:val="00ED1346"/>
    <w:rsid w:val="00ED14E5"/>
    <w:rsid w:val="00ED16D4"/>
    <w:rsid w:val="00ED18AB"/>
    <w:rsid w:val="00ED1C40"/>
    <w:rsid w:val="00ED2D33"/>
    <w:rsid w:val="00ED3B4F"/>
    <w:rsid w:val="00ED41D2"/>
    <w:rsid w:val="00ED6AA6"/>
    <w:rsid w:val="00ED6DBC"/>
    <w:rsid w:val="00ED7173"/>
    <w:rsid w:val="00ED7D67"/>
    <w:rsid w:val="00EE0068"/>
    <w:rsid w:val="00EE0408"/>
    <w:rsid w:val="00EE04AC"/>
    <w:rsid w:val="00EE07C6"/>
    <w:rsid w:val="00EE0EF7"/>
    <w:rsid w:val="00EE12A3"/>
    <w:rsid w:val="00EE152B"/>
    <w:rsid w:val="00EE1744"/>
    <w:rsid w:val="00EE1751"/>
    <w:rsid w:val="00EE19A3"/>
    <w:rsid w:val="00EE1BE6"/>
    <w:rsid w:val="00EE1F71"/>
    <w:rsid w:val="00EE229F"/>
    <w:rsid w:val="00EE3137"/>
    <w:rsid w:val="00EE332F"/>
    <w:rsid w:val="00EE34F5"/>
    <w:rsid w:val="00EE350F"/>
    <w:rsid w:val="00EE3522"/>
    <w:rsid w:val="00EE4A93"/>
    <w:rsid w:val="00EE4F15"/>
    <w:rsid w:val="00EE501B"/>
    <w:rsid w:val="00EE541B"/>
    <w:rsid w:val="00EE571E"/>
    <w:rsid w:val="00EE59EE"/>
    <w:rsid w:val="00EE5D09"/>
    <w:rsid w:val="00EE5D25"/>
    <w:rsid w:val="00EE61BF"/>
    <w:rsid w:val="00EE635A"/>
    <w:rsid w:val="00EE6A68"/>
    <w:rsid w:val="00EE6D67"/>
    <w:rsid w:val="00EE77E2"/>
    <w:rsid w:val="00EE7933"/>
    <w:rsid w:val="00EE7946"/>
    <w:rsid w:val="00EE7F2F"/>
    <w:rsid w:val="00EF0290"/>
    <w:rsid w:val="00EF0683"/>
    <w:rsid w:val="00EF09B6"/>
    <w:rsid w:val="00EF177C"/>
    <w:rsid w:val="00EF199B"/>
    <w:rsid w:val="00EF1B0F"/>
    <w:rsid w:val="00EF1E6A"/>
    <w:rsid w:val="00EF2061"/>
    <w:rsid w:val="00EF241D"/>
    <w:rsid w:val="00EF2600"/>
    <w:rsid w:val="00EF27A6"/>
    <w:rsid w:val="00EF2988"/>
    <w:rsid w:val="00EF2A94"/>
    <w:rsid w:val="00EF35E1"/>
    <w:rsid w:val="00EF36F2"/>
    <w:rsid w:val="00EF3B29"/>
    <w:rsid w:val="00EF41EE"/>
    <w:rsid w:val="00EF43BE"/>
    <w:rsid w:val="00EF43E7"/>
    <w:rsid w:val="00EF4548"/>
    <w:rsid w:val="00EF49CB"/>
    <w:rsid w:val="00EF4A55"/>
    <w:rsid w:val="00EF5586"/>
    <w:rsid w:val="00EF58B3"/>
    <w:rsid w:val="00EF5C1C"/>
    <w:rsid w:val="00EF602A"/>
    <w:rsid w:val="00EF64D8"/>
    <w:rsid w:val="00EF661E"/>
    <w:rsid w:val="00EF7054"/>
    <w:rsid w:val="00EF7616"/>
    <w:rsid w:val="00EF77C8"/>
    <w:rsid w:val="00EF7C90"/>
    <w:rsid w:val="00F00441"/>
    <w:rsid w:val="00F00688"/>
    <w:rsid w:val="00F009AC"/>
    <w:rsid w:val="00F00AEF"/>
    <w:rsid w:val="00F00B1A"/>
    <w:rsid w:val="00F00E8F"/>
    <w:rsid w:val="00F01200"/>
    <w:rsid w:val="00F02077"/>
    <w:rsid w:val="00F02847"/>
    <w:rsid w:val="00F03934"/>
    <w:rsid w:val="00F041FB"/>
    <w:rsid w:val="00F045AA"/>
    <w:rsid w:val="00F049CF"/>
    <w:rsid w:val="00F04E46"/>
    <w:rsid w:val="00F05175"/>
    <w:rsid w:val="00F05206"/>
    <w:rsid w:val="00F05279"/>
    <w:rsid w:val="00F055DA"/>
    <w:rsid w:val="00F05727"/>
    <w:rsid w:val="00F05811"/>
    <w:rsid w:val="00F059F1"/>
    <w:rsid w:val="00F060A1"/>
    <w:rsid w:val="00F065D0"/>
    <w:rsid w:val="00F067F0"/>
    <w:rsid w:val="00F06999"/>
    <w:rsid w:val="00F06D66"/>
    <w:rsid w:val="00F072E1"/>
    <w:rsid w:val="00F07482"/>
    <w:rsid w:val="00F07BB9"/>
    <w:rsid w:val="00F07C85"/>
    <w:rsid w:val="00F07DC8"/>
    <w:rsid w:val="00F1062A"/>
    <w:rsid w:val="00F10D8A"/>
    <w:rsid w:val="00F11230"/>
    <w:rsid w:val="00F1124F"/>
    <w:rsid w:val="00F1146D"/>
    <w:rsid w:val="00F1146E"/>
    <w:rsid w:val="00F1225A"/>
    <w:rsid w:val="00F12A32"/>
    <w:rsid w:val="00F13AD1"/>
    <w:rsid w:val="00F13E2D"/>
    <w:rsid w:val="00F13FAE"/>
    <w:rsid w:val="00F1478E"/>
    <w:rsid w:val="00F14C09"/>
    <w:rsid w:val="00F1568A"/>
    <w:rsid w:val="00F156DC"/>
    <w:rsid w:val="00F15859"/>
    <w:rsid w:val="00F15BE5"/>
    <w:rsid w:val="00F15CFB"/>
    <w:rsid w:val="00F16532"/>
    <w:rsid w:val="00F16D2A"/>
    <w:rsid w:val="00F17081"/>
    <w:rsid w:val="00F17298"/>
    <w:rsid w:val="00F17468"/>
    <w:rsid w:val="00F20BFF"/>
    <w:rsid w:val="00F2178F"/>
    <w:rsid w:val="00F2255E"/>
    <w:rsid w:val="00F2297D"/>
    <w:rsid w:val="00F22992"/>
    <w:rsid w:val="00F22D69"/>
    <w:rsid w:val="00F22E1C"/>
    <w:rsid w:val="00F23093"/>
    <w:rsid w:val="00F23849"/>
    <w:rsid w:val="00F238EF"/>
    <w:rsid w:val="00F23AA4"/>
    <w:rsid w:val="00F23BFF"/>
    <w:rsid w:val="00F242E3"/>
    <w:rsid w:val="00F24D5E"/>
    <w:rsid w:val="00F2646F"/>
    <w:rsid w:val="00F26600"/>
    <w:rsid w:val="00F268C7"/>
    <w:rsid w:val="00F26938"/>
    <w:rsid w:val="00F26AC1"/>
    <w:rsid w:val="00F2745D"/>
    <w:rsid w:val="00F302FA"/>
    <w:rsid w:val="00F30F89"/>
    <w:rsid w:val="00F310BC"/>
    <w:rsid w:val="00F318C3"/>
    <w:rsid w:val="00F31B3F"/>
    <w:rsid w:val="00F325A4"/>
    <w:rsid w:val="00F32771"/>
    <w:rsid w:val="00F327FF"/>
    <w:rsid w:val="00F32DF0"/>
    <w:rsid w:val="00F32EC3"/>
    <w:rsid w:val="00F334C9"/>
    <w:rsid w:val="00F3361B"/>
    <w:rsid w:val="00F33A89"/>
    <w:rsid w:val="00F34383"/>
    <w:rsid w:val="00F34611"/>
    <w:rsid w:val="00F34787"/>
    <w:rsid w:val="00F34A39"/>
    <w:rsid w:val="00F34B54"/>
    <w:rsid w:val="00F34E8D"/>
    <w:rsid w:val="00F35124"/>
    <w:rsid w:val="00F355F4"/>
    <w:rsid w:val="00F356C5"/>
    <w:rsid w:val="00F358ED"/>
    <w:rsid w:val="00F35FFD"/>
    <w:rsid w:val="00F3669C"/>
    <w:rsid w:val="00F36718"/>
    <w:rsid w:val="00F36B46"/>
    <w:rsid w:val="00F37239"/>
    <w:rsid w:val="00F40148"/>
    <w:rsid w:val="00F4092F"/>
    <w:rsid w:val="00F40A0C"/>
    <w:rsid w:val="00F416D3"/>
    <w:rsid w:val="00F418A5"/>
    <w:rsid w:val="00F41933"/>
    <w:rsid w:val="00F41D73"/>
    <w:rsid w:val="00F4252D"/>
    <w:rsid w:val="00F42DFB"/>
    <w:rsid w:val="00F42E5E"/>
    <w:rsid w:val="00F43204"/>
    <w:rsid w:val="00F43D61"/>
    <w:rsid w:val="00F44ADF"/>
    <w:rsid w:val="00F44FE6"/>
    <w:rsid w:val="00F450C4"/>
    <w:rsid w:val="00F451BA"/>
    <w:rsid w:val="00F4528D"/>
    <w:rsid w:val="00F45707"/>
    <w:rsid w:val="00F457D6"/>
    <w:rsid w:val="00F45FA3"/>
    <w:rsid w:val="00F46E71"/>
    <w:rsid w:val="00F46FF1"/>
    <w:rsid w:val="00F47073"/>
    <w:rsid w:val="00F47263"/>
    <w:rsid w:val="00F4749B"/>
    <w:rsid w:val="00F47503"/>
    <w:rsid w:val="00F47CEF"/>
    <w:rsid w:val="00F50CAF"/>
    <w:rsid w:val="00F50F2C"/>
    <w:rsid w:val="00F50FAB"/>
    <w:rsid w:val="00F50FB5"/>
    <w:rsid w:val="00F510EF"/>
    <w:rsid w:val="00F516E2"/>
    <w:rsid w:val="00F519F9"/>
    <w:rsid w:val="00F5229D"/>
    <w:rsid w:val="00F522A6"/>
    <w:rsid w:val="00F52645"/>
    <w:rsid w:val="00F52E6C"/>
    <w:rsid w:val="00F530DA"/>
    <w:rsid w:val="00F53338"/>
    <w:rsid w:val="00F53492"/>
    <w:rsid w:val="00F535A8"/>
    <w:rsid w:val="00F53632"/>
    <w:rsid w:val="00F53882"/>
    <w:rsid w:val="00F547BA"/>
    <w:rsid w:val="00F549FD"/>
    <w:rsid w:val="00F55534"/>
    <w:rsid w:val="00F55F7B"/>
    <w:rsid w:val="00F5610E"/>
    <w:rsid w:val="00F566AB"/>
    <w:rsid w:val="00F566F1"/>
    <w:rsid w:val="00F5684F"/>
    <w:rsid w:val="00F56C6A"/>
    <w:rsid w:val="00F570C9"/>
    <w:rsid w:val="00F57718"/>
    <w:rsid w:val="00F57892"/>
    <w:rsid w:val="00F57D8E"/>
    <w:rsid w:val="00F602E4"/>
    <w:rsid w:val="00F60474"/>
    <w:rsid w:val="00F6091F"/>
    <w:rsid w:val="00F60AA3"/>
    <w:rsid w:val="00F6101B"/>
    <w:rsid w:val="00F622EA"/>
    <w:rsid w:val="00F626B8"/>
    <w:rsid w:val="00F62781"/>
    <w:rsid w:val="00F63109"/>
    <w:rsid w:val="00F631FB"/>
    <w:rsid w:val="00F63419"/>
    <w:rsid w:val="00F63DCF"/>
    <w:rsid w:val="00F63FF5"/>
    <w:rsid w:val="00F64949"/>
    <w:rsid w:val="00F64A4E"/>
    <w:rsid w:val="00F65257"/>
    <w:rsid w:val="00F6558B"/>
    <w:rsid w:val="00F65FC7"/>
    <w:rsid w:val="00F65FF2"/>
    <w:rsid w:val="00F660A2"/>
    <w:rsid w:val="00F66121"/>
    <w:rsid w:val="00F661BC"/>
    <w:rsid w:val="00F661C1"/>
    <w:rsid w:val="00F66E73"/>
    <w:rsid w:val="00F66F88"/>
    <w:rsid w:val="00F67749"/>
    <w:rsid w:val="00F67D46"/>
    <w:rsid w:val="00F70095"/>
    <w:rsid w:val="00F7074C"/>
    <w:rsid w:val="00F707BF"/>
    <w:rsid w:val="00F709F5"/>
    <w:rsid w:val="00F70C8D"/>
    <w:rsid w:val="00F70C99"/>
    <w:rsid w:val="00F7126C"/>
    <w:rsid w:val="00F71787"/>
    <w:rsid w:val="00F71824"/>
    <w:rsid w:val="00F71B16"/>
    <w:rsid w:val="00F726BD"/>
    <w:rsid w:val="00F73227"/>
    <w:rsid w:val="00F7333D"/>
    <w:rsid w:val="00F73557"/>
    <w:rsid w:val="00F7358F"/>
    <w:rsid w:val="00F73674"/>
    <w:rsid w:val="00F74623"/>
    <w:rsid w:val="00F747F1"/>
    <w:rsid w:val="00F74C3F"/>
    <w:rsid w:val="00F74FD5"/>
    <w:rsid w:val="00F750C2"/>
    <w:rsid w:val="00F75F5F"/>
    <w:rsid w:val="00F762FD"/>
    <w:rsid w:val="00F767F1"/>
    <w:rsid w:val="00F76E0A"/>
    <w:rsid w:val="00F7737C"/>
    <w:rsid w:val="00F7782D"/>
    <w:rsid w:val="00F77EE0"/>
    <w:rsid w:val="00F8001C"/>
    <w:rsid w:val="00F8066B"/>
    <w:rsid w:val="00F80FE5"/>
    <w:rsid w:val="00F818FC"/>
    <w:rsid w:val="00F823F6"/>
    <w:rsid w:val="00F824D5"/>
    <w:rsid w:val="00F82589"/>
    <w:rsid w:val="00F82DA0"/>
    <w:rsid w:val="00F83147"/>
    <w:rsid w:val="00F831E6"/>
    <w:rsid w:val="00F83413"/>
    <w:rsid w:val="00F8373B"/>
    <w:rsid w:val="00F83848"/>
    <w:rsid w:val="00F84302"/>
    <w:rsid w:val="00F85272"/>
    <w:rsid w:val="00F853DA"/>
    <w:rsid w:val="00F85647"/>
    <w:rsid w:val="00F8641A"/>
    <w:rsid w:val="00F8659C"/>
    <w:rsid w:val="00F86991"/>
    <w:rsid w:val="00F86A22"/>
    <w:rsid w:val="00F86CE9"/>
    <w:rsid w:val="00F86E5D"/>
    <w:rsid w:val="00F8755F"/>
    <w:rsid w:val="00F87758"/>
    <w:rsid w:val="00F87933"/>
    <w:rsid w:val="00F8793F"/>
    <w:rsid w:val="00F902BB"/>
    <w:rsid w:val="00F904C6"/>
    <w:rsid w:val="00F916EF"/>
    <w:rsid w:val="00F91CF2"/>
    <w:rsid w:val="00F91F36"/>
    <w:rsid w:val="00F92199"/>
    <w:rsid w:val="00F925DF"/>
    <w:rsid w:val="00F92AF4"/>
    <w:rsid w:val="00F938C8"/>
    <w:rsid w:val="00F93947"/>
    <w:rsid w:val="00F93AA8"/>
    <w:rsid w:val="00F93CF6"/>
    <w:rsid w:val="00F93D27"/>
    <w:rsid w:val="00F94E0E"/>
    <w:rsid w:val="00F9666F"/>
    <w:rsid w:val="00F96EA9"/>
    <w:rsid w:val="00F96F50"/>
    <w:rsid w:val="00F9738A"/>
    <w:rsid w:val="00F97448"/>
    <w:rsid w:val="00F975F7"/>
    <w:rsid w:val="00FA074F"/>
    <w:rsid w:val="00FA083B"/>
    <w:rsid w:val="00FA0A0C"/>
    <w:rsid w:val="00FA176F"/>
    <w:rsid w:val="00FA18EB"/>
    <w:rsid w:val="00FA18ED"/>
    <w:rsid w:val="00FA1E3F"/>
    <w:rsid w:val="00FA2068"/>
    <w:rsid w:val="00FA20B9"/>
    <w:rsid w:val="00FA2FDF"/>
    <w:rsid w:val="00FA33FC"/>
    <w:rsid w:val="00FA3616"/>
    <w:rsid w:val="00FA3CDD"/>
    <w:rsid w:val="00FA40D9"/>
    <w:rsid w:val="00FA4147"/>
    <w:rsid w:val="00FA4398"/>
    <w:rsid w:val="00FA465C"/>
    <w:rsid w:val="00FA5040"/>
    <w:rsid w:val="00FA51EC"/>
    <w:rsid w:val="00FA5B6E"/>
    <w:rsid w:val="00FA5C16"/>
    <w:rsid w:val="00FA5C63"/>
    <w:rsid w:val="00FA61FD"/>
    <w:rsid w:val="00FA63ED"/>
    <w:rsid w:val="00FA6C01"/>
    <w:rsid w:val="00FA741F"/>
    <w:rsid w:val="00FA775A"/>
    <w:rsid w:val="00FA7A54"/>
    <w:rsid w:val="00FA7D6D"/>
    <w:rsid w:val="00FA7F94"/>
    <w:rsid w:val="00FB0166"/>
    <w:rsid w:val="00FB0488"/>
    <w:rsid w:val="00FB0886"/>
    <w:rsid w:val="00FB08F1"/>
    <w:rsid w:val="00FB08F6"/>
    <w:rsid w:val="00FB100D"/>
    <w:rsid w:val="00FB1A1A"/>
    <w:rsid w:val="00FB22E7"/>
    <w:rsid w:val="00FB2F1F"/>
    <w:rsid w:val="00FB3031"/>
    <w:rsid w:val="00FB327A"/>
    <w:rsid w:val="00FB366C"/>
    <w:rsid w:val="00FB3A1F"/>
    <w:rsid w:val="00FB4F96"/>
    <w:rsid w:val="00FB5617"/>
    <w:rsid w:val="00FB56BB"/>
    <w:rsid w:val="00FB56CA"/>
    <w:rsid w:val="00FB5C7D"/>
    <w:rsid w:val="00FB5EB4"/>
    <w:rsid w:val="00FB5F90"/>
    <w:rsid w:val="00FB6272"/>
    <w:rsid w:val="00FB6B20"/>
    <w:rsid w:val="00FB6B31"/>
    <w:rsid w:val="00FB71C2"/>
    <w:rsid w:val="00FB75F0"/>
    <w:rsid w:val="00FC0599"/>
    <w:rsid w:val="00FC0973"/>
    <w:rsid w:val="00FC17CB"/>
    <w:rsid w:val="00FC19D5"/>
    <w:rsid w:val="00FC1B8B"/>
    <w:rsid w:val="00FC1C03"/>
    <w:rsid w:val="00FC1DEA"/>
    <w:rsid w:val="00FC2420"/>
    <w:rsid w:val="00FC2694"/>
    <w:rsid w:val="00FC2741"/>
    <w:rsid w:val="00FC2788"/>
    <w:rsid w:val="00FC2D71"/>
    <w:rsid w:val="00FC2DAF"/>
    <w:rsid w:val="00FC3248"/>
    <w:rsid w:val="00FC36BC"/>
    <w:rsid w:val="00FC3ABA"/>
    <w:rsid w:val="00FC3BA4"/>
    <w:rsid w:val="00FC3BB1"/>
    <w:rsid w:val="00FC4BB5"/>
    <w:rsid w:val="00FC5E28"/>
    <w:rsid w:val="00FC6FE4"/>
    <w:rsid w:val="00FC7130"/>
    <w:rsid w:val="00FC71F3"/>
    <w:rsid w:val="00FC7268"/>
    <w:rsid w:val="00FC73B2"/>
    <w:rsid w:val="00FC7946"/>
    <w:rsid w:val="00FC7A33"/>
    <w:rsid w:val="00FD0649"/>
    <w:rsid w:val="00FD0941"/>
    <w:rsid w:val="00FD0DCC"/>
    <w:rsid w:val="00FD19B2"/>
    <w:rsid w:val="00FD1A46"/>
    <w:rsid w:val="00FD1ACC"/>
    <w:rsid w:val="00FD1B5C"/>
    <w:rsid w:val="00FD1E0F"/>
    <w:rsid w:val="00FD2583"/>
    <w:rsid w:val="00FD2B28"/>
    <w:rsid w:val="00FD2B42"/>
    <w:rsid w:val="00FD33DB"/>
    <w:rsid w:val="00FD3752"/>
    <w:rsid w:val="00FD376A"/>
    <w:rsid w:val="00FD3A87"/>
    <w:rsid w:val="00FD3C13"/>
    <w:rsid w:val="00FD3CF7"/>
    <w:rsid w:val="00FD4264"/>
    <w:rsid w:val="00FD4697"/>
    <w:rsid w:val="00FD4A72"/>
    <w:rsid w:val="00FD51CA"/>
    <w:rsid w:val="00FD5253"/>
    <w:rsid w:val="00FD5551"/>
    <w:rsid w:val="00FD56D1"/>
    <w:rsid w:val="00FD5988"/>
    <w:rsid w:val="00FD5C53"/>
    <w:rsid w:val="00FD5D78"/>
    <w:rsid w:val="00FD62B3"/>
    <w:rsid w:val="00FD6765"/>
    <w:rsid w:val="00FD7705"/>
    <w:rsid w:val="00FD7E96"/>
    <w:rsid w:val="00FD7F74"/>
    <w:rsid w:val="00FE11D0"/>
    <w:rsid w:val="00FE126B"/>
    <w:rsid w:val="00FE177A"/>
    <w:rsid w:val="00FE1AAA"/>
    <w:rsid w:val="00FE1F03"/>
    <w:rsid w:val="00FE2517"/>
    <w:rsid w:val="00FE4255"/>
    <w:rsid w:val="00FE42A7"/>
    <w:rsid w:val="00FE453A"/>
    <w:rsid w:val="00FE4F86"/>
    <w:rsid w:val="00FE54E5"/>
    <w:rsid w:val="00FE5C78"/>
    <w:rsid w:val="00FE5D3C"/>
    <w:rsid w:val="00FE5FA5"/>
    <w:rsid w:val="00FE6C24"/>
    <w:rsid w:val="00FE70CD"/>
    <w:rsid w:val="00FE7113"/>
    <w:rsid w:val="00FE75B8"/>
    <w:rsid w:val="00FE7922"/>
    <w:rsid w:val="00FF0182"/>
    <w:rsid w:val="00FF0B2E"/>
    <w:rsid w:val="00FF0DD7"/>
    <w:rsid w:val="00FF148C"/>
    <w:rsid w:val="00FF1564"/>
    <w:rsid w:val="00FF15E7"/>
    <w:rsid w:val="00FF1807"/>
    <w:rsid w:val="00FF2134"/>
    <w:rsid w:val="00FF216B"/>
    <w:rsid w:val="00FF25E7"/>
    <w:rsid w:val="00FF2D43"/>
    <w:rsid w:val="00FF3884"/>
    <w:rsid w:val="00FF3AA2"/>
    <w:rsid w:val="00FF3C5C"/>
    <w:rsid w:val="00FF3F40"/>
    <w:rsid w:val="00FF549F"/>
    <w:rsid w:val="00FF55DE"/>
    <w:rsid w:val="00FF5E97"/>
    <w:rsid w:val="00FF605E"/>
    <w:rsid w:val="00FF609B"/>
    <w:rsid w:val="00FF678C"/>
    <w:rsid w:val="00FF68C4"/>
    <w:rsid w:val="00FF6ED1"/>
    <w:rsid w:val="00FF727B"/>
    <w:rsid w:val="00FF74A5"/>
    <w:rsid w:val="00FF7873"/>
    <w:rsid w:val="00FF7C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1A5AB0"/>
  <w15:chartTrackingRefBased/>
  <w15:docId w15:val="{ED26679C-6AC7-4900-B4B9-19B2DAB0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4"/>
        <w:szCs w:val="22"/>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A5C7E"/>
  </w:style>
  <w:style w:type="paragraph" w:styleId="berschrift1">
    <w:name w:val="heading 1"/>
    <w:basedOn w:val="Standard"/>
    <w:next w:val="Standard"/>
    <w:link w:val="berschrift1Zchn"/>
    <w:autoRedefine/>
    <w:uiPriority w:val="9"/>
    <w:qFormat/>
    <w:rsid w:val="00A25CE4"/>
    <w:pPr>
      <w:keepNext/>
      <w:keepLines/>
      <w:numPr>
        <w:numId w:val="7"/>
      </w:numPr>
      <w:spacing w:before="240" w:after="0"/>
      <w:outlineLvl w:val="0"/>
    </w:pPr>
    <w:rPr>
      <w:rFonts w:eastAsiaTheme="majorEastAsia" w:cstheme="majorBidi"/>
      <w:sz w:val="32"/>
      <w:szCs w:val="32"/>
    </w:rPr>
  </w:style>
  <w:style w:type="paragraph" w:styleId="berschrift2">
    <w:name w:val="heading 2"/>
    <w:next w:val="Standard"/>
    <w:link w:val="berschrift2Zchn"/>
    <w:autoRedefine/>
    <w:uiPriority w:val="9"/>
    <w:unhideWhenUsed/>
    <w:qFormat/>
    <w:rsid w:val="00A25CE4"/>
    <w:pPr>
      <w:keepNext/>
      <w:keepLines/>
      <w:numPr>
        <w:ilvl w:val="1"/>
        <w:numId w:val="7"/>
      </w:numPr>
      <w:spacing w:before="40" w:after="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B536A5"/>
    <w:pPr>
      <w:keepNext/>
      <w:keepLines/>
      <w:numPr>
        <w:ilvl w:val="2"/>
        <w:numId w:val="7"/>
      </w:numPr>
      <w:spacing w:before="40" w:after="0"/>
      <w:outlineLvl w:val="2"/>
    </w:pPr>
    <w:rPr>
      <w:rFonts w:eastAsiaTheme="majorEastAsia" w:cstheme="majorBidi"/>
      <w:szCs w:val="24"/>
    </w:rPr>
  </w:style>
  <w:style w:type="paragraph" w:styleId="berschrift4">
    <w:name w:val="heading 4"/>
    <w:basedOn w:val="Standard"/>
    <w:next w:val="Standard"/>
    <w:link w:val="berschrift4Zchn"/>
    <w:uiPriority w:val="9"/>
    <w:semiHidden/>
    <w:unhideWhenUsed/>
    <w:qFormat/>
    <w:rsid w:val="00CF7AE6"/>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F7AE6"/>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F7AE6"/>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F7AE6"/>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F7AE6"/>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F7AE6"/>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D56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D56D1"/>
  </w:style>
  <w:style w:type="paragraph" w:styleId="Fuzeile">
    <w:name w:val="footer"/>
    <w:basedOn w:val="Standard"/>
    <w:link w:val="FuzeileZchn"/>
    <w:uiPriority w:val="99"/>
    <w:unhideWhenUsed/>
    <w:rsid w:val="00FD56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D56D1"/>
  </w:style>
  <w:style w:type="paragraph" w:styleId="Titel">
    <w:name w:val="Title"/>
    <w:basedOn w:val="Standard"/>
    <w:link w:val="TitelZchn"/>
    <w:qFormat/>
    <w:rsid w:val="00FD56D1"/>
    <w:pPr>
      <w:spacing w:after="0" w:line="240" w:lineRule="auto"/>
      <w:jc w:val="center"/>
    </w:pPr>
    <w:rPr>
      <w:rFonts w:eastAsia="Times New Roman" w:cs="Arial"/>
      <w:b/>
      <w:bCs/>
      <w:sz w:val="28"/>
      <w:szCs w:val="28"/>
      <w:lang w:eastAsia="de-DE"/>
    </w:rPr>
  </w:style>
  <w:style w:type="character" w:customStyle="1" w:styleId="TitelZchn">
    <w:name w:val="Titel Zchn"/>
    <w:basedOn w:val="Absatz-Standardschriftart"/>
    <w:link w:val="Titel"/>
    <w:rsid w:val="00FD56D1"/>
    <w:rPr>
      <w:rFonts w:eastAsia="Times New Roman" w:cs="Arial"/>
      <w:b/>
      <w:bCs/>
      <w:sz w:val="28"/>
      <w:szCs w:val="28"/>
      <w:lang w:eastAsia="de-DE"/>
    </w:rPr>
  </w:style>
  <w:style w:type="table" w:styleId="Tabellenraster">
    <w:name w:val="Table Grid"/>
    <w:basedOn w:val="NormaleTabelle"/>
    <w:uiPriority w:val="39"/>
    <w:rsid w:val="00472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25CE4"/>
    <w:rPr>
      <w:rFonts w:eastAsiaTheme="majorEastAsia" w:cstheme="majorBidi"/>
      <w:sz w:val="32"/>
      <w:szCs w:val="32"/>
    </w:rPr>
  </w:style>
  <w:style w:type="paragraph" w:styleId="Inhaltsverzeichnisberschrift">
    <w:name w:val="TOC Heading"/>
    <w:basedOn w:val="berschrift1"/>
    <w:next w:val="Standard"/>
    <w:uiPriority w:val="39"/>
    <w:unhideWhenUsed/>
    <w:qFormat/>
    <w:rsid w:val="009414DD"/>
    <w:pPr>
      <w:spacing w:line="259" w:lineRule="auto"/>
      <w:outlineLvl w:val="9"/>
    </w:pPr>
    <w:rPr>
      <w:lang w:eastAsia="de-DE"/>
    </w:rPr>
  </w:style>
  <w:style w:type="paragraph" w:styleId="Verzeichnis1">
    <w:name w:val="toc 1"/>
    <w:basedOn w:val="Standard"/>
    <w:next w:val="Standard"/>
    <w:autoRedefine/>
    <w:uiPriority w:val="39"/>
    <w:unhideWhenUsed/>
    <w:rsid w:val="00E6693D"/>
    <w:pPr>
      <w:spacing w:after="100"/>
    </w:pPr>
  </w:style>
  <w:style w:type="character" w:styleId="Hyperlink">
    <w:name w:val="Hyperlink"/>
    <w:basedOn w:val="Absatz-Standardschriftart"/>
    <w:uiPriority w:val="99"/>
    <w:unhideWhenUsed/>
    <w:rsid w:val="00E6693D"/>
    <w:rPr>
      <w:color w:val="0563C1" w:themeColor="hyperlink"/>
      <w:u w:val="single"/>
    </w:rPr>
  </w:style>
  <w:style w:type="character" w:customStyle="1" w:styleId="berschrift2Zchn">
    <w:name w:val="Überschrift 2 Zchn"/>
    <w:basedOn w:val="Absatz-Standardschriftart"/>
    <w:link w:val="berschrift2"/>
    <w:uiPriority w:val="9"/>
    <w:rsid w:val="00A25CE4"/>
    <w:rPr>
      <w:rFonts w:eastAsiaTheme="majorEastAsia" w:cstheme="majorBidi"/>
      <w:sz w:val="26"/>
      <w:szCs w:val="26"/>
    </w:rPr>
  </w:style>
  <w:style w:type="character" w:customStyle="1" w:styleId="berschrift3Zchn">
    <w:name w:val="Überschrift 3 Zchn"/>
    <w:basedOn w:val="Absatz-Standardschriftart"/>
    <w:link w:val="berschrift3"/>
    <w:uiPriority w:val="9"/>
    <w:rsid w:val="00B536A5"/>
    <w:rPr>
      <w:rFonts w:eastAsiaTheme="majorEastAsia" w:cstheme="majorBidi"/>
      <w:szCs w:val="24"/>
    </w:rPr>
  </w:style>
  <w:style w:type="character" w:customStyle="1" w:styleId="berschrift4Zchn">
    <w:name w:val="Überschrift 4 Zchn"/>
    <w:basedOn w:val="Absatz-Standardschriftart"/>
    <w:link w:val="berschrift4"/>
    <w:uiPriority w:val="9"/>
    <w:semiHidden/>
    <w:rsid w:val="00CF7AE6"/>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CF7AE6"/>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F7AE6"/>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F7AE6"/>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F7AE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F7AE6"/>
    <w:rPr>
      <w:rFonts w:asciiTheme="majorHAnsi" w:eastAsiaTheme="majorEastAsia" w:hAnsiTheme="majorHAnsi" w:cstheme="majorBidi"/>
      <w:i/>
      <w:iCs/>
      <w:color w:val="272727" w:themeColor="text1" w:themeTint="D8"/>
      <w:sz w:val="21"/>
      <w:szCs w:val="21"/>
    </w:rPr>
  </w:style>
  <w:style w:type="character" w:styleId="Kommentarzeichen">
    <w:name w:val="annotation reference"/>
    <w:basedOn w:val="Absatz-Standardschriftart"/>
    <w:uiPriority w:val="99"/>
    <w:semiHidden/>
    <w:unhideWhenUsed/>
    <w:rsid w:val="00F824D5"/>
    <w:rPr>
      <w:sz w:val="16"/>
      <w:szCs w:val="16"/>
    </w:rPr>
  </w:style>
  <w:style w:type="paragraph" w:styleId="Kommentartext">
    <w:name w:val="annotation text"/>
    <w:basedOn w:val="Standard"/>
    <w:link w:val="KommentartextZchn"/>
    <w:uiPriority w:val="99"/>
    <w:unhideWhenUsed/>
    <w:rsid w:val="00F824D5"/>
    <w:pPr>
      <w:spacing w:line="240" w:lineRule="auto"/>
    </w:pPr>
    <w:rPr>
      <w:sz w:val="20"/>
      <w:szCs w:val="20"/>
    </w:rPr>
  </w:style>
  <w:style w:type="character" w:customStyle="1" w:styleId="KommentartextZchn">
    <w:name w:val="Kommentartext Zchn"/>
    <w:basedOn w:val="Absatz-Standardschriftart"/>
    <w:link w:val="Kommentartext"/>
    <w:uiPriority w:val="99"/>
    <w:rsid w:val="00F824D5"/>
    <w:rPr>
      <w:sz w:val="20"/>
      <w:szCs w:val="20"/>
    </w:rPr>
  </w:style>
  <w:style w:type="paragraph" w:styleId="Kommentarthema">
    <w:name w:val="annotation subject"/>
    <w:basedOn w:val="Kommentartext"/>
    <w:next w:val="Kommentartext"/>
    <w:link w:val="KommentarthemaZchn"/>
    <w:uiPriority w:val="99"/>
    <w:semiHidden/>
    <w:unhideWhenUsed/>
    <w:rsid w:val="00F824D5"/>
    <w:rPr>
      <w:b/>
      <w:bCs/>
    </w:rPr>
  </w:style>
  <w:style w:type="character" w:customStyle="1" w:styleId="KommentarthemaZchn">
    <w:name w:val="Kommentarthema Zchn"/>
    <w:basedOn w:val="KommentartextZchn"/>
    <w:link w:val="Kommentarthema"/>
    <w:uiPriority w:val="99"/>
    <w:semiHidden/>
    <w:rsid w:val="00F824D5"/>
    <w:rPr>
      <w:b/>
      <w:bCs/>
      <w:sz w:val="20"/>
      <w:szCs w:val="20"/>
    </w:rPr>
  </w:style>
  <w:style w:type="character" w:styleId="NichtaufgelsteErwhnung">
    <w:name w:val="Unresolved Mention"/>
    <w:basedOn w:val="Absatz-Standardschriftart"/>
    <w:uiPriority w:val="99"/>
    <w:semiHidden/>
    <w:unhideWhenUsed/>
    <w:rsid w:val="005B059B"/>
    <w:rPr>
      <w:color w:val="605E5C"/>
      <w:shd w:val="clear" w:color="auto" w:fill="E1DFDD"/>
    </w:rPr>
  </w:style>
  <w:style w:type="paragraph" w:styleId="StandardWeb">
    <w:name w:val="Normal (Web)"/>
    <w:basedOn w:val="Standard"/>
    <w:uiPriority w:val="99"/>
    <w:semiHidden/>
    <w:unhideWhenUsed/>
    <w:rsid w:val="00664378"/>
    <w:pPr>
      <w:spacing w:before="100" w:beforeAutospacing="1" w:after="100" w:afterAutospacing="1" w:line="240" w:lineRule="auto"/>
    </w:pPr>
    <w:rPr>
      <w:rFonts w:ascii="Times New Roman" w:eastAsia="Times New Roman" w:hAnsi="Times New Roman" w:cs="Times New Roman"/>
      <w:szCs w:val="24"/>
      <w:lang w:val="en-US"/>
    </w:rPr>
  </w:style>
  <w:style w:type="paragraph" w:styleId="Listenabsatz">
    <w:name w:val="List Paragraph"/>
    <w:basedOn w:val="Standard"/>
    <w:uiPriority w:val="34"/>
    <w:qFormat/>
    <w:rsid w:val="00664378"/>
    <w:pPr>
      <w:ind w:left="720"/>
      <w:contextualSpacing/>
    </w:pPr>
  </w:style>
  <w:style w:type="paragraph" w:styleId="Literaturverzeichnis">
    <w:name w:val="Bibliography"/>
    <w:basedOn w:val="Standard"/>
    <w:next w:val="Standard"/>
    <w:uiPriority w:val="37"/>
    <w:unhideWhenUsed/>
    <w:rsid w:val="002F409C"/>
    <w:pPr>
      <w:spacing w:after="0" w:line="480" w:lineRule="auto"/>
      <w:ind w:left="720" w:hanging="720"/>
    </w:pPr>
  </w:style>
  <w:style w:type="paragraph" w:styleId="Aufzhlungszeichen">
    <w:name w:val="List Bullet"/>
    <w:basedOn w:val="Standard"/>
    <w:uiPriority w:val="99"/>
    <w:unhideWhenUsed/>
    <w:rsid w:val="00746CF9"/>
    <w:pPr>
      <w:numPr>
        <w:numId w:val="20"/>
      </w:numPr>
      <w:contextualSpacing/>
    </w:pPr>
  </w:style>
  <w:style w:type="paragraph" w:styleId="KeinLeerraum">
    <w:name w:val="No Spacing"/>
    <w:uiPriority w:val="1"/>
    <w:qFormat/>
    <w:rsid w:val="004F399B"/>
    <w:pPr>
      <w:spacing w:after="0" w:line="240" w:lineRule="auto"/>
    </w:pPr>
  </w:style>
  <w:style w:type="character" w:styleId="BesuchterLink">
    <w:name w:val="FollowedHyperlink"/>
    <w:basedOn w:val="Absatz-Standardschriftart"/>
    <w:uiPriority w:val="99"/>
    <w:semiHidden/>
    <w:unhideWhenUsed/>
    <w:rsid w:val="00BB4F9A"/>
    <w:rPr>
      <w:color w:val="954F72" w:themeColor="followedHyperlink"/>
      <w:u w:val="single"/>
    </w:rPr>
  </w:style>
  <w:style w:type="paragraph" w:styleId="Verzeichnis2">
    <w:name w:val="toc 2"/>
    <w:basedOn w:val="Standard"/>
    <w:next w:val="Standard"/>
    <w:autoRedefine/>
    <w:uiPriority w:val="39"/>
    <w:unhideWhenUsed/>
    <w:rsid w:val="00D45CE2"/>
    <w:pPr>
      <w:spacing w:after="100"/>
      <w:ind w:left="240"/>
    </w:pPr>
  </w:style>
  <w:style w:type="paragraph" w:styleId="Verzeichnis3">
    <w:name w:val="toc 3"/>
    <w:basedOn w:val="Standard"/>
    <w:next w:val="Standard"/>
    <w:autoRedefine/>
    <w:uiPriority w:val="39"/>
    <w:unhideWhenUsed/>
    <w:rsid w:val="00AC5562"/>
    <w:pPr>
      <w:spacing w:after="100"/>
      <w:ind w:left="480"/>
    </w:pPr>
  </w:style>
  <w:style w:type="paragraph" w:styleId="berarbeitung">
    <w:name w:val="Revision"/>
    <w:hidden/>
    <w:uiPriority w:val="99"/>
    <w:semiHidden/>
    <w:rsid w:val="00FD62B3"/>
    <w:pPr>
      <w:spacing w:after="0" w:line="240" w:lineRule="auto"/>
    </w:pPr>
  </w:style>
  <w:style w:type="table" w:customStyle="1" w:styleId="Tabellenraster1">
    <w:name w:val="Tabellenraster1"/>
    <w:basedOn w:val="NormaleTabelle"/>
    <w:next w:val="Tabellenraster"/>
    <w:uiPriority w:val="59"/>
    <w:rsid w:val="007E2B44"/>
    <w:pPr>
      <w:spacing w:after="0" w:line="240" w:lineRule="auto"/>
    </w:pPr>
    <w:rPr>
      <w:rFonts w:ascii="Cambria" w:eastAsia="MS Mincho" w:hAnsi="Cambria" w:cs="Arial"/>
      <w:szCs w:val="24"/>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751B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51BC7"/>
    <w:rPr>
      <w:sz w:val="20"/>
      <w:szCs w:val="20"/>
    </w:rPr>
  </w:style>
  <w:style w:type="character" w:styleId="Funotenzeichen">
    <w:name w:val="footnote reference"/>
    <w:basedOn w:val="Absatz-Standardschriftart"/>
    <w:uiPriority w:val="99"/>
    <w:semiHidden/>
    <w:unhideWhenUsed/>
    <w:rsid w:val="00751BC7"/>
    <w:rPr>
      <w:vertAlign w:val="superscript"/>
    </w:rPr>
  </w:style>
  <w:style w:type="paragraph" w:styleId="Beschriftung">
    <w:name w:val="caption"/>
    <w:basedOn w:val="Standard"/>
    <w:next w:val="Standard"/>
    <w:uiPriority w:val="35"/>
    <w:unhideWhenUsed/>
    <w:qFormat/>
    <w:rsid w:val="008A74F1"/>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9227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64414">
      <w:bodyDiv w:val="1"/>
      <w:marLeft w:val="0"/>
      <w:marRight w:val="0"/>
      <w:marTop w:val="0"/>
      <w:marBottom w:val="0"/>
      <w:divBdr>
        <w:top w:val="none" w:sz="0" w:space="0" w:color="auto"/>
        <w:left w:val="none" w:sz="0" w:space="0" w:color="auto"/>
        <w:bottom w:val="none" w:sz="0" w:space="0" w:color="auto"/>
        <w:right w:val="none" w:sz="0" w:space="0" w:color="auto"/>
      </w:divBdr>
    </w:div>
    <w:div w:id="115103481">
      <w:bodyDiv w:val="1"/>
      <w:marLeft w:val="0"/>
      <w:marRight w:val="0"/>
      <w:marTop w:val="0"/>
      <w:marBottom w:val="0"/>
      <w:divBdr>
        <w:top w:val="none" w:sz="0" w:space="0" w:color="auto"/>
        <w:left w:val="none" w:sz="0" w:space="0" w:color="auto"/>
        <w:bottom w:val="none" w:sz="0" w:space="0" w:color="auto"/>
        <w:right w:val="none" w:sz="0" w:space="0" w:color="auto"/>
      </w:divBdr>
    </w:div>
    <w:div w:id="167644862">
      <w:bodyDiv w:val="1"/>
      <w:marLeft w:val="0"/>
      <w:marRight w:val="0"/>
      <w:marTop w:val="0"/>
      <w:marBottom w:val="0"/>
      <w:divBdr>
        <w:top w:val="none" w:sz="0" w:space="0" w:color="auto"/>
        <w:left w:val="none" w:sz="0" w:space="0" w:color="auto"/>
        <w:bottom w:val="none" w:sz="0" w:space="0" w:color="auto"/>
        <w:right w:val="none" w:sz="0" w:space="0" w:color="auto"/>
      </w:divBdr>
    </w:div>
    <w:div w:id="194083970">
      <w:bodyDiv w:val="1"/>
      <w:marLeft w:val="0"/>
      <w:marRight w:val="0"/>
      <w:marTop w:val="0"/>
      <w:marBottom w:val="0"/>
      <w:divBdr>
        <w:top w:val="none" w:sz="0" w:space="0" w:color="auto"/>
        <w:left w:val="none" w:sz="0" w:space="0" w:color="auto"/>
        <w:bottom w:val="none" w:sz="0" w:space="0" w:color="auto"/>
        <w:right w:val="none" w:sz="0" w:space="0" w:color="auto"/>
      </w:divBdr>
      <w:divsChild>
        <w:div w:id="1135103565">
          <w:marLeft w:val="0"/>
          <w:marRight w:val="0"/>
          <w:marTop w:val="0"/>
          <w:marBottom w:val="0"/>
          <w:divBdr>
            <w:top w:val="none" w:sz="0" w:space="0" w:color="auto"/>
            <w:left w:val="none" w:sz="0" w:space="0" w:color="auto"/>
            <w:bottom w:val="none" w:sz="0" w:space="0" w:color="auto"/>
            <w:right w:val="none" w:sz="0" w:space="0" w:color="auto"/>
          </w:divBdr>
          <w:divsChild>
            <w:div w:id="32185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15198">
      <w:bodyDiv w:val="1"/>
      <w:marLeft w:val="0"/>
      <w:marRight w:val="0"/>
      <w:marTop w:val="0"/>
      <w:marBottom w:val="0"/>
      <w:divBdr>
        <w:top w:val="none" w:sz="0" w:space="0" w:color="auto"/>
        <w:left w:val="none" w:sz="0" w:space="0" w:color="auto"/>
        <w:bottom w:val="none" w:sz="0" w:space="0" w:color="auto"/>
        <w:right w:val="none" w:sz="0" w:space="0" w:color="auto"/>
      </w:divBdr>
    </w:div>
    <w:div w:id="228997357">
      <w:bodyDiv w:val="1"/>
      <w:marLeft w:val="0"/>
      <w:marRight w:val="0"/>
      <w:marTop w:val="0"/>
      <w:marBottom w:val="0"/>
      <w:divBdr>
        <w:top w:val="none" w:sz="0" w:space="0" w:color="auto"/>
        <w:left w:val="none" w:sz="0" w:space="0" w:color="auto"/>
        <w:bottom w:val="none" w:sz="0" w:space="0" w:color="auto"/>
        <w:right w:val="none" w:sz="0" w:space="0" w:color="auto"/>
      </w:divBdr>
    </w:div>
    <w:div w:id="229000796">
      <w:bodyDiv w:val="1"/>
      <w:marLeft w:val="0"/>
      <w:marRight w:val="0"/>
      <w:marTop w:val="0"/>
      <w:marBottom w:val="0"/>
      <w:divBdr>
        <w:top w:val="none" w:sz="0" w:space="0" w:color="auto"/>
        <w:left w:val="none" w:sz="0" w:space="0" w:color="auto"/>
        <w:bottom w:val="none" w:sz="0" w:space="0" w:color="auto"/>
        <w:right w:val="none" w:sz="0" w:space="0" w:color="auto"/>
      </w:divBdr>
    </w:div>
    <w:div w:id="289435530">
      <w:bodyDiv w:val="1"/>
      <w:marLeft w:val="0"/>
      <w:marRight w:val="0"/>
      <w:marTop w:val="0"/>
      <w:marBottom w:val="0"/>
      <w:divBdr>
        <w:top w:val="none" w:sz="0" w:space="0" w:color="auto"/>
        <w:left w:val="none" w:sz="0" w:space="0" w:color="auto"/>
        <w:bottom w:val="none" w:sz="0" w:space="0" w:color="auto"/>
        <w:right w:val="none" w:sz="0" w:space="0" w:color="auto"/>
      </w:divBdr>
      <w:divsChild>
        <w:div w:id="294140926">
          <w:marLeft w:val="0"/>
          <w:marRight w:val="0"/>
          <w:marTop w:val="0"/>
          <w:marBottom w:val="0"/>
          <w:divBdr>
            <w:top w:val="none" w:sz="0" w:space="0" w:color="auto"/>
            <w:left w:val="none" w:sz="0" w:space="0" w:color="auto"/>
            <w:bottom w:val="none" w:sz="0" w:space="0" w:color="auto"/>
            <w:right w:val="none" w:sz="0" w:space="0" w:color="auto"/>
          </w:divBdr>
          <w:divsChild>
            <w:div w:id="14742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2628">
      <w:bodyDiv w:val="1"/>
      <w:marLeft w:val="0"/>
      <w:marRight w:val="0"/>
      <w:marTop w:val="0"/>
      <w:marBottom w:val="0"/>
      <w:divBdr>
        <w:top w:val="none" w:sz="0" w:space="0" w:color="auto"/>
        <w:left w:val="none" w:sz="0" w:space="0" w:color="auto"/>
        <w:bottom w:val="none" w:sz="0" w:space="0" w:color="auto"/>
        <w:right w:val="none" w:sz="0" w:space="0" w:color="auto"/>
      </w:divBdr>
      <w:divsChild>
        <w:div w:id="1843887660">
          <w:marLeft w:val="360"/>
          <w:marRight w:val="0"/>
          <w:marTop w:val="200"/>
          <w:marBottom w:val="0"/>
          <w:divBdr>
            <w:top w:val="none" w:sz="0" w:space="0" w:color="auto"/>
            <w:left w:val="none" w:sz="0" w:space="0" w:color="auto"/>
            <w:bottom w:val="none" w:sz="0" w:space="0" w:color="auto"/>
            <w:right w:val="none" w:sz="0" w:space="0" w:color="auto"/>
          </w:divBdr>
        </w:div>
      </w:divsChild>
    </w:div>
    <w:div w:id="414789288">
      <w:bodyDiv w:val="1"/>
      <w:marLeft w:val="0"/>
      <w:marRight w:val="0"/>
      <w:marTop w:val="0"/>
      <w:marBottom w:val="0"/>
      <w:divBdr>
        <w:top w:val="none" w:sz="0" w:space="0" w:color="auto"/>
        <w:left w:val="none" w:sz="0" w:space="0" w:color="auto"/>
        <w:bottom w:val="none" w:sz="0" w:space="0" w:color="auto"/>
        <w:right w:val="none" w:sz="0" w:space="0" w:color="auto"/>
      </w:divBdr>
    </w:div>
    <w:div w:id="426467833">
      <w:bodyDiv w:val="1"/>
      <w:marLeft w:val="0"/>
      <w:marRight w:val="0"/>
      <w:marTop w:val="0"/>
      <w:marBottom w:val="0"/>
      <w:divBdr>
        <w:top w:val="none" w:sz="0" w:space="0" w:color="auto"/>
        <w:left w:val="none" w:sz="0" w:space="0" w:color="auto"/>
        <w:bottom w:val="none" w:sz="0" w:space="0" w:color="auto"/>
        <w:right w:val="none" w:sz="0" w:space="0" w:color="auto"/>
      </w:divBdr>
      <w:divsChild>
        <w:div w:id="1339389744">
          <w:marLeft w:val="0"/>
          <w:marRight w:val="0"/>
          <w:marTop w:val="0"/>
          <w:marBottom w:val="0"/>
          <w:divBdr>
            <w:top w:val="none" w:sz="0" w:space="0" w:color="auto"/>
            <w:left w:val="none" w:sz="0" w:space="0" w:color="auto"/>
            <w:bottom w:val="none" w:sz="0" w:space="0" w:color="auto"/>
            <w:right w:val="none" w:sz="0" w:space="0" w:color="auto"/>
          </w:divBdr>
          <w:divsChild>
            <w:div w:id="9417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28580">
      <w:bodyDiv w:val="1"/>
      <w:marLeft w:val="0"/>
      <w:marRight w:val="0"/>
      <w:marTop w:val="0"/>
      <w:marBottom w:val="0"/>
      <w:divBdr>
        <w:top w:val="none" w:sz="0" w:space="0" w:color="auto"/>
        <w:left w:val="none" w:sz="0" w:space="0" w:color="auto"/>
        <w:bottom w:val="none" w:sz="0" w:space="0" w:color="auto"/>
        <w:right w:val="none" w:sz="0" w:space="0" w:color="auto"/>
      </w:divBdr>
    </w:div>
    <w:div w:id="623461238">
      <w:bodyDiv w:val="1"/>
      <w:marLeft w:val="0"/>
      <w:marRight w:val="0"/>
      <w:marTop w:val="0"/>
      <w:marBottom w:val="0"/>
      <w:divBdr>
        <w:top w:val="none" w:sz="0" w:space="0" w:color="auto"/>
        <w:left w:val="none" w:sz="0" w:space="0" w:color="auto"/>
        <w:bottom w:val="none" w:sz="0" w:space="0" w:color="auto"/>
        <w:right w:val="none" w:sz="0" w:space="0" w:color="auto"/>
      </w:divBdr>
    </w:div>
    <w:div w:id="648706201">
      <w:bodyDiv w:val="1"/>
      <w:marLeft w:val="0"/>
      <w:marRight w:val="0"/>
      <w:marTop w:val="0"/>
      <w:marBottom w:val="0"/>
      <w:divBdr>
        <w:top w:val="none" w:sz="0" w:space="0" w:color="auto"/>
        <w:left w:val="none" w:sz="0" w:space="0" w:color="auto"/>
        <w:bottom w:val="none" w:sz="0" w:space="0" w:color="auto"/>
        <w:right w:val="none" w:sz="0" w:space="0" w:color="auto"/>
      </w:divBdr>
      <w:divsChild>
        <w:div w:id="970283852">
          <w:marLeft w:val="0"/>
          <w:marRight w:val="0"/>
          <w:marTop w:val="0"/>
          <w:marBottom w:val="0"/>
          <w:divBdr>
            <w:top w:val="none" w:sz="0" w:space="0" w:color="auto"/>
            <w:left w:val="none" w:sz="0" w:space="0" w:color="auto"/>
            <w:bottom w:val="none" w:sz="0" w:space="0" w:color="auto"/>
            <w:right w:val="none" w:sz="0" w:space="0" w:color="auto"/>
          </w:divBdr>
          <w:divsChild>
            <w:div w:id="139258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02582">
      <w:bodyDiv w:val="1"/>
      <w:marLeft w:val="0"/>
      <w:marRight w:val="0"/>
      <w:marTop w:val="0"/>
      <w:marBottom w:val="0"/>
      <w:divBdr>
        <w:top w:val="none" w:sz="0" w:space="0" w:color="auto"/>
        <w:left w:val="none" w:sz="0" w:space="0" w:color="auto"/>
        <w:bottom w:val="none" w:sz="0" w:space="0" w:color="auto"/>
        <w:right w:val="none" w:sz="0" w:space="0" w:color="auto"/>
      </w:divBdr>
    </w:div>
    <w:div w:id="726728810">
      <w:bodyDiv w:val="1"/>
      <w:marLeft w:val="0"/>
      <w:marRight w:val="0"/>
      <w:marTop w:val="0"/>
      <w:marBottom w:val="0"/>
      <w:divBdr>
        <w:top w:val="none" w:sz="0" w:space="0" w:color="auto"/>
        <w:left w:val="none" w:sz="0" w:space="0" w:color="auto"/>
        <w:bottom w:val="none" w:sz="0" w:space="0" w:color="auto"/>
        <w:right w:val="none" w:sz="0" w:space="0" w:color="auto"/>
      </w:divBdr>
    </w:div>
    <w:div w:id="729186123">
      <w:bodyDiv w:val="1"/>
      <w:marLeft w:val="0"/>
      <w:marRight w:val="0"/>
      <w:marTop w:val="0"/>
      <w:marBottom w:val="0"/>
      <w:divBdr>
        <w:top w:val="none" w:sz="0" w:space="0" w:color="auto"/>
        <w:left w:val="none" w:sz="0" w:space="0" w:color="auto"/>
        <w:bottom w:val="none" w:sz="0" w:space="0" w:color="auto"/>
        <w:right w:val="none" w:sz="0" w:space="0" w:color="auto"/>
      </w:divBdr>
    </w:div>
    <w:div w:id="775712742">
      <w:bodyDiv w:val="1"/>
      <w:marLeft w:val="0"/>
      <w:marRight w:val="0"/>
      <w:marTop w:val="0"/>
      <w:marBottom w:val="0"/>
      <w:divBdr>
        <w:top w:val="none" w:sz="0" w:space="0" w:color="auto"/>
        <w:left w:val="none" w:sz="0" w:space="0" w:color="auto"/>
        <w:bottom w:val="none" w:sz="0" w:space="0" w:color="auto"/>
        <w:right w:val="none" w:sz="0" w:space="0" w:color="auto"/>
      </w:divBdr>
    </w:div>
    <w:div w:id="814638738">
      <w:bodyDiv w:val="1"/>
      <w:marLeft w:val="0"/>
      <w:marRight w:val="0"/>
      <w:marTop w:val="0"/>
      <w:marBottom w:val="0"/>
      <w:divBdr>
        <w:top w:val="none" w:sz="0" w:space="0" w:color="auto"/>
        <w:left w:val="none" w:sz="0" w:space="0" w:color="auto"/>
        <w:bottom w:val="none" w:sz="0" w:space="0" w:color="auto"/>
        <w:right w:val="none" w:sz="0" w:space="0" w:color="auto"/>
      </w:divBdr>
    </w:div>
    <w:div w:id="859124944">
      <w:bodyDiv w:val="1"/>
      <w:marLeft w:val="0"/>
      <w:marRight w:val="0"/>
      <w:marTop w:val="0"/>
      <w:marBottom w:val="0"/>
      <w:divBdr>
        <w:top w:val="none" w:sz="0" w:space="0" w:color="auto"/>
        <w:left w:val="none" w:sz="0" w:space="0" w:color="auto"/>
        <w:bottom w:val="none" w:sz="0" w:space="0" w:color="auto"/>
        <w:right w:val="none" w:sz="0" w:space="0" w:color="auto"/>
      </w:divBdr>
    </w:div>
    <w:div w:id="910113464">
      <w:bodyDiv w:val="1"/>
      <w:marLeft w:val="0"/>
      <w:marRight w:val="0"/>
      <w:marTop w:val="0"/>
      <w:marBottom w:val="0"/>
      <w:divBdr>
        <w:top w:val="none" w:sz="0" w:space="0" w:color="auto"/>
        <w:left w:val="none" w:sz="0" w:space="0" w:color="auto"/>
        <w:bottom w:val="none" w:sz="0" w:space="0" w:color="auto"/>
        <w:right w:val="none" w:sz="0" w:space="0" w:color="auto"/>
      </w:divBdr>
    </w:div>
    <w:div w:id="1051154009">
      <w:bodyDiv w:val="1"/>
      <w:marLeft w:val="0"/>
      <w:marRight w:val="0"/>
      <w:marTop w:val="0"/>
      <w:marBottom w:val="0"/>
      <w:divBdr>
        <w:top w:val="none" w:sz="0" w:space="0" w:color="auto"/>
        <w:left w:val="none" w:sz="0" w:space="0" w:color="auto"/>
        <w:bottom w:val="none" w:sz="0" w:space="0" w:color="auto"/>
        <w:right w:val="none" w:sz="0" w:space="0" w:color="auto"/>
      </w:divBdr>
      <w:divsChild>
        <w:div w:id="932863801">
          <w:marLeft w:val="605"/>
          <w:marRight w:val="0"/>
          <w:marTop w:val="200"/>
          <w:marBottom w:val="40"/>
          <w:divBdr>
            <w:top w:val="none" w:sz="0" w:space="0" w:color="auto"/>
            <w:left w:val="none" w:sz="0" w:space="0" w:color="auto"/>
            <w:bottom w:val="none" w:sz="0" w:space="0" w:color="auto"/>
            <w:right w:val="none" w:sz="0" w:space="0" w:color="auto"/>
          </w:divBdr>
        </w:div>
      </w:divsChild>
    </w:div>
    <w:div w:id="1067725055">
      <w:bodyDiv w:val="1"/>
      <w:marLeft w:val="0"/>
      <w:marRight w:val="0"/>
      <w:marTop w:val="0"/>
      <w:marBottom w:val="0"/>
      <w:divBdr>
        <w:top w:val="none" w:sz="0" w:space="0" w:color="auto"/>
        <w:left w:val="none" w:sz="0" w:space="0" w:color="auto"/>
        <w:bottom w:val="none" w:sz="0" w:space="0" w:color="auto"/>
        <w:right w:val="none" w:sz="0" w:space="0" w:color="auto"/>
      </w:divBdr>
      <w:divsChild>
        <w:div w:id="1519655245">
          <w:marLeft w:val="0"/>
          <w:marRight w:val="0"/>
          <w:marTop w:val="0"/>
          <w:marBottom w:val="0"/>
          <w:divBdr>
            <w:top w:val="none" w:sz="0" w:space="0" w:color="auto"/>
            <w:left w:val="none" w:sz="0" w:space="0" w:color="auto"/>
            <w:bottom w:val="none" w:sz="0" w:space="0" w:color="auto"/>
            <w:right w:val="none" w:sz="0" w:space="0" w:color="auto"/>
          </w:divBdr>
          <w:divsChild>
            <w:div w:id="9386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07979">
      <w:bodyDiv w:val="1"/>
      <w:marLeft w:val="0"/>
      <w:marRight w:val="0"/>
      <w:marTop w:val="0"/>
      <w:marBottom w:val="0"/>
      <w:divBdr>
        <w:top w:val="none" w:sz="0" w:space="0" w:color="auto"/>
        <w:left w:val="none" w:sz="0" w:space="0" w:color="auto"/>
        <w:bottom w:val="none" w:sz="0" w:space="0" w:color="auto"/>
        <w:right w:val="none" w:sz="0" w:space="0" w:color="auto"/>
      </w:divBdr>
      <w:divsChild>
        <w:div w:id="1804039501">
          <w:marLeft w:val="0"/>
          <w:marRight w:val="0"/>
          <w:marTop w:val="0"/>
          <w:marBottom w:val="0"/>
          <w:divBdr>
            <w:top w:val="none" w:sz="0" w:space="0" w:color="auto"/>
            <w:left w:val="none" w:sz="0" w:space="0" w:color="auto"/>
            <w:bottom w:val="none" w:sz="0" w:space="0" w:color="auto"/>
            <w:right w:val="none" w:sz="0" w:space="0" w:color="auto"/>
          </w:divBdr>
          <w:divsChild>
            <w:div w:id="840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59211">
      <w:bodyDiv w:val="1"/>
      <w:marLeft w:val="0"/>
      <w:marRight w:val="0"/>
      <w:marTop w:val="0"/>
      <w:marBottom w:val="0"/>
      <w:divBdr>
        <w:top w:val="none" w:sz="0" w:space="0" w:color="auto"/>
        <w:left w:val="none" w:sz="0" w:space="0" w:color="auto"/>
        <w:bottom w:val="none" w:sz="0" w:space="0" w:color="auto"/>
        <w:right w:val="none" w:sz="0" w:space="0" w:color="auto"/>
      </w:divBdr>
    </w:div>
    <w:div w:id="1167860159">
      <w:bodyDiv w:val="1"/>
      <w:marLeft w:val="0"/>
      <w:marRight w:val="0"/>
      <w:marTop w:val="0"/>
      <w:marBottom w:val="0"/>
      <w:divBdr>
        <w:top w:val="none" w:sz="0" w:space="0" w:color="auto"/>
        <w:left w:val="none" w:sz="0" w:space="0" w:color="auto"/>
        <w:bottom w:val="none" w:sz="0" w:space="0" w:color="auto"/>
        <w:right w:val="none" w:sz="0" w:space="0" w:color="auto"/>
      </w:divBdr>
    </w:div>
    <w:div w:id="1200627276">
      <w:bodyDiv w:val="1"/>
      <w:marLeft w:val="0"/>
      <w:marRight w:val="0"/>
      <w:marTop w:val="0"/>
      <w:marBottom w:val="0"/>
      <w:divBdr>
        <w:top w:val="none" w:sz="0" w:space="0" w:color="auto"/>
        <w:left w:val="none" w:sz="0" w:space="0" w:color="auto"/>
        <w:bottom w:val="none" w:sz="0" w:space="0" w:color="auto"/>
        <w:right w:val="none" w:sz="0" w:space="0" w:color="auto"/>
      </w:divBdr>
    </w:div>
    <w:div w:id="1210145270">
      <w:bodyDiv w:val="1"/>
      <w:marLeft w:val="0"/>
      <w:marRight w:val="0"/>
      <w:marTop w:val="0"/>
      <w:marBottom w:val="0"/>
      <w:divBdr>
        <w:top w:val="none" w:sz="0" w:space="0" w:color="auto"/>
        <w:left w:val="none" w:sz="0" w:space="0" w:color="auto"/>
        <w:bottom w:val="none" w:sz="0" w:space="0" w:color="auto"/>
        <w:right w:val="none" w:sz="0" w:space="0" w:color="auto"/>
      </w:divBdr>
    </w:div>
    <w:div w:id="1229027907">
      <w:bodyDiv w:val="1"/>
      <w:marLeft w:val="0"/>
      <w:marRight w:val="0"/>
      <w:marTop w:val="0"/>
      <w:marBottom w:val="0"/>
      <w:divBdr>
        <w:top w:val="none" w:sz="0" w:space="0" w:color="auto"/>
        <w:left w:val="none" w:sz="0" w:space="0" w:color="auto"/>
        <w:bottom w:val="none" w:sz="0" w:space="0" w:color="auto"/>
        <w:right w:val="none" w:sz="0" w:space="0" w:color="auto"/>
      </w:divBdr>
    </w:div>
    <w:div w:id="1238442791">
      <w:bodyDiv w:val="1"/>
      <w:marLeft w:val="0"/>
      <w:marRight w:val="0"/>
      <w:marTop w:val="0"/>
      <w:marBottom w:val="0"/>
      <w:divBdr>
        <w:top w:val="none" w:sz="0" w:space="0" w:color="auto"/>
        <w:left w:val="none" w:sz="0" w:space="0" w:color="auto"/>
        <w:bottom w:val="none" w:sz="0" w:space="0" w:color="auto"/>
        <w:right w:val="none" w:sz="0" w:space="0" w:color="auto"/>
      </w:divBdr>
    </w:div>
    <w:div w:id="1264073979">
      <w:bodyDiv w:val="1"/>
      <w:marLeft w:val="0"/>
      <w:marRight w:val="0"/>
      <w:marTop w:val="0"/>
      <w:marBottom w:val="0"/>
      <w:divBdr>
        <w:top w:val="none" w:sz="0" w:space="0" w:color="auto"/>
        <w:left w:val="none" w:sz="0" w:space="0" w:color="auto"/>
        <w:bottom w:val="none" w:sz="0" w:space="0" w:color="auto"/>
        <w:right w:val="none" w:sz="0" w:space="0" w:color="auto"/>
      </w:divBdr>
    </w:div>
    <w:div w:id="1294866625">
      <w:bodyDiv w:val="1"/>
      <w:marLeft w:val="0"/>
      <w:marRight w:val="0"/>
      <w:marTop w:val="0"/>
      <w:marBottom w:val="0"/>
      <w:divBdr>
        <w:top w:val="none" w:sz="0" w:space="0" w:color="auto"/>
        <w:left w:val="none" w:sz="0" w:space="0" w:color="auto"/>
        <w:bottom w:val="none" w:sz="0" w:space="0" w:color="auto"/>
        <w:right w:val="none" w:sz="0" w:space="0" w:color="auto"/>
      </w:divBdr>
    </w:div>
    <w:div w:id="1351681120">
      <w:bodyDiv w:val="1"/>
      <w:marLeft w:val="0"/>
      <w:marRight w:val="0"/>
      <w:marTop w:val="0"/>
      <w:marBottom w:val="0"/>
      <w:divBdr>
        <w:top w:val="none" w:sz="0" w:space="0" w:color="auto"/>
        <w:left w:val="none" w:sz="0" w:space="0" w:color="auto"/>
        <w:bottom w:val="none" w:sz="0" w:space="0" w:color="auto"/>
        <w:right w:val="none" w:sz="0" w:space="0" w:color="auto"/>
      </w:divBdr>
      <w:divsChild>
        <w:div w:id="1686977879">
          <w:marLeft w:val="0"/>
          <w:marRight w:val="0"/>
          <w:marTop w:val="0"/>
          <w:marBottom w:val="0"/>
          <w:divBdr>
            <w:top w:val="none" w:sz="0" w:space="0" w:color="auto"/>
            <w:left w:val="none" w:sz="0" w:space="0" w:color="auto"/>
            <w:bottom w:val="none" w:sz="0" w:space="0" w:color="auto"/>
            <w:right w:val="none" w:sz="0" w:space="0" w:color="auto"/>
          </w:divBdr>
          <w:divsChild>
            <w:div w:id="20197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049">
      <w:bodyDiv w:val="1"/>
      <w:marLeft w:val="0"/>
      <w:marRight w:val="0"/>
      <w:marTop w:val="0"/>
      <w:marBottom w:val="0"/>
      <w:divBdr>
        <w:top w:val="none" w:sz="0" w:space="0" w:color="auto"/>
        <w:left w:val="none" w:sz="0" w:space="0" w:color="auto"/>
        <w:bottom w:val="none" w:sz="0" w:space="0" w:color="auto"/>
        <w:right w:val="none" w:sz="0" w:space="0" w:color="auto"/>
      </w:divBdr>
    </w:div>
    <w:div w:id="1411000186">
      <w:bodyDiv w:val="1"/>
      <w:marLeft w:val="0"/>
      <w:marRight w:val="0"/>
      <w:marTop w:val="0"/>
      <w:marBottom w:val="0"/>
      <w:divBdr>
        <w:top w:val="none" w:sz="0" w:space="0" w:color="auto"/>
        <w:left w:val="none" w:sz="0" w:space="0" w:color="auto"/>
        <w:bottom w:val="none" w:sz="0" w:space="0" w:color="auto"/>
        <w:right w:val="none" w:sz="0" w:space="0" w:color="auto"/>
      </w:divBdr>
    </w:div>
    <w:div w:id="1537349804">
      <w:bodyDiv w:val="1"/>
      <w:marLeft w:val="0"/>
      <w:marRight w:val="0"/>
      <w:marTop w:val="0"/>
      <w:marBottom w:val="0"/>
      <w:divBdr>
        <w:top w:val="none" w:sz="0" w:space="0" w:color="auto"/>
        <w:left w:val="none" w:sz="0" w:space="0" w:color="auto"/>
        <w:bottom w:val="none" w:sz="0" w:space="0" w:color="auto"/>
        <w:right w:val="none" w:sz="0" w:space="0" w:color="auto"/>
      </w:divBdr>
    </w:div>
    <w:div w:id="1539783897">
      <w:bodyDiv w:val="1"/>
      <w:marLeft w:val="0"/>
      <w:marRight w:val="0"/>
      <w:marTop w:val="0"/>
      <w:marBottom w:val="0"/>
      <w:divBdr>
        <w:top w:val="none" w:sz="0" w:space="0" w:color="auto"/>
        <w:left w:val="none" w:sz="0" w:space="0" w:color="auto"/>
        <w:bottom w:val="none" w:sz="0" w:space="0" w:color="auto"/>
        <w:right w:val="none" w:sz="0" w:space="0" w:color="auto"/>
      </w:divBdr>
    </w:div>
    <w:div w:id="1557356812">
      <w:bodyDiv w:val="1"/>
      <w:marLeft w:val="0"/>
      <w:marRight w:val="0"/>
      <w:marTop w:val="0"/>
      <w:marBottom w:val="0"/>
      <w:divBdr>
        <w:top w:val="none" w:sz="0" w:space="0" w:color="auto"/>
        <w:left w:val="none" w:sz="0" w:space="0" w:color="auto"/>
        <w:bottom w:val="none" w:sz="0" w:space="0" w:color="auto"/>
        <w:right w:val="none" w:sz="0" w:space="0" w:color="auto"/>
      </w:divBdr>
    </w:div>
    <w:div w:id="1563633098">
      <w:bodyDiv w:val="1"/>
      <w:marLeft w:val="0"/>
      <w:marRight w:val="0"/>
      <w:marTop w:val="0"/>
      <w:marBottom w:val="0"/>
      <w:divBdr>
        <w:top w:val="none" w:sz="0" w:space="0" w:color="auto"/>
        <w:left w:val="none" w:sz="0" w:space="0" w:color="auto"/>
        <w:bottom w:val="none" w:sz="0" w:space="0" w:color="auto"/>
        <w:right w:val="none" w:sz="0" w:space="0" w:color="auto"/>
      </w:divBdr>
    </w:div>
    <w:div w:id="1584803343">
      <w:bodyDiv w:val="1"/>
      <w:marLeft w:val="0"/>
      <w:marRight w:val="0"/>
      <w:marTop w:val="0"/>
      <w:marBottom w:val="0"/>
      <w:divBdr>
        <w:top w:val="none" w:sz="0" w:space="0" w:color="auto"/>
        <w:left w:val="none" w:sz="0" w:space="0" w:color="auto"/>
        <w:bottom w:val="none" w:sz="0" w:space="0" w:color="auto"/>
        <w:right w:val="none" w:sz="0" w:space="0" w:color="auto"/>
      </w:divBdr>
      <w:divsChild>
        <w:div w:id="1820266919">
          <w:marLeft w:val="605"/>
          <w:marRight w:val="0"/>
          <w:marTop w:val="200"/>
          <w:marBottom w:val="40"/>
          <w:divBdr>
            <w:top w:val="none" w:sz="0" w:space="0" w:color="auto"/>
            <w:left w:val="none" w:sz="0" w:space="0" w:color="auto"/>
            <w:bottom w:val="none" w:sz="0" w:space="0" w:color="auto"/>
            <w:right w:val="none" w:sz="0" w:space="0" w:color="auto"/>
          </w:divBdr>
        </w:div>
        <w:div w:id="103961255">
          <w:marLeft w:val="1440"/>
          <w:marRight w:val="0"/>
          <w:marTop w:val="100"/>
          <w:marBottom w:val="40"/>
          <w:divBdr>
            <w:top w:val="none" w:sz="0" w:space="0" w:color="auto"/>
            <w:left w:val="none" w:sz="0" w:space="0" w:color="auto"/>
            <w:bottom w:val="none" w:sz="0" w:space="0" w:color="auto"/>
            <w:right w:val="none" w:sz="0" w:space="0" w:color="auto"/>
          </w:divBdr>
        </w:div>
      </w:divsChild>
    </w:div>
    <w:div w:id="1589122076">
      <w:bodyDiv w:val="1"/>
      <w:marLeft w:val="0"/>
      <w:marRight w:val="0"/>
      <w:marTop w:val="0"/>
      <w:marBottom w:val="0"/>
      <w:divBdr>
        <w:top w:val="none" w:sz="0" w:space="0" w:color="auto"/>
        <w:left w:val="none" w:sz="0" w:space="0" w:color="auto"/>
        <w:bottom w:val="none" w:sz="0" w:space="0" w:color="auto"/>
        <w:right w:val="none" w:sz="0" w:space="0" w:color="auto"/>
      </w:divBdr>
    </w:div>
    <w:div w:id="1598908316">
      <w:bodyDiv w:val="1"/>
      <w:marLeft w:val="0"/>
      <w:marRight w:val="0"/>
      <w:marTop w:val="0"/>
      <w:marBottom w:val="0"/>
      <w:divBdr>
        <w:top w:val="none" w:sz="0" w:space="0" w:color="auto"/>
        <w:left w:val="none" w:sz="0" w:space="0" w:color="auto"/>
        <w:bottom w:val="none" w:sz="0" w:space="0" w:color="auto"/>
        <w:right w:val="none" w:sz="0" w:space="0" w:color="auto"/>
      </w:divBdr>
    </w:div>
    <w:div w:id="1666545603">
      <w:bodyDiv w:val="1"/>
      <w:marLeft w:val="0"/>
      <w:marRight w:val="0"/>
      <w:marTop w:val="0"/>
      <w:marBottom w:val="0"/>
      <w:divBdr>
        <w:top w:val="none" w:sz="0" w:space="0" w:color="auto"/>
        <w:left w:val="none" w:sz="0" w:space="0" w:color="auto"/>
        <w:bottom w:val="none" w:sz="0" w:space="0" w:color="auto"/>
        <w:right w:val="none" w:sz="0" w:space="0" w:color="auto"/>
      </w:divBdr>
      <w:divsChild>
        <w:div w:id="1862937012">
          <w:marLeft w:val="360"/>
          <w:marRight w:val="0"/>
          <w:marTop w:val="200"/>
          <w:marBottom w:val="0"/>
          <w:divBdr>
            <w:top w:val="none" w:sz="0" w:space="0" w:color="auto"/>
            <w:left w:val="none" w:sz="0" w:space="0" w:color="auto"/>
            <w:bottom w:val="none" w:sz="0" w:space="0" w:color="auto"/>
            <w:right w:val="none" w:sz="0" w:space="0" w:color="auto"/>
          </w:divBdr>
        </w:div>
      </w:divsChild>
    </w:div>
    <w:div w:id="1692488866">
      <w:bodyDiv w:val="1"/>
      <w:marLeft w:val="0"/>
      <w:marRight w:val="0"/>
      <w:marTop w:val="0"/>
      <w:marBottom w:val="0"/>
      <w:divBdr>
        <w:top w:val="none" w:sz="0" w:space="0" w:color="auto"/>
        <w:left w:val="none" w:sz="0" w:space="0" w:color="auto"/>
        <w:bottom w:val="none" w:sz="0" w:space="0" w:color="auto"/>
        <w:right w:val="none" w:sz="0" w:space="0" w:color="auto"/>
      </w:divBdr>
      <w:divsChild>
        <w:div w:id="725493962">
          <w:marLeft w:val="0"/>
          <w:marRight w:val="0"/>
          <w:marTop w:val="0"/>
          <w:marBottom w:val="0"/>
          <w:divBdr>
            <w:top w:val="none" w:sz="0" w:space="0" w:color="auto"/>
            <w:left w:val="none" w:sz="0" w:space="0" w:color="auto"/>
            <w:bottom w:val="none" w:sz="0" w:space="0" w:color="auto"/>
            <w:right w:val="none" w:sz="0" w:space="0" w:color="auto"/>
          </w:divBdr>
          <w:divsChild>
            <w:div w:id="125902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4678">
      <w:bodyDiv w:val="1"/>
      <w:marLeft w:val="0"/>
      <w:marRight w:val="0"/>
      <w:marTop w:val="0"/>
      <w:marBottom w:val="0"/>
      <w:divBdr>
        <w:top w:val="none" w:sz="0" w:space="0" w:color="auto"/>
        <w:left w:val="none" w:sz="0" w:space="0" w:color="auto"/>
        <w:bottom w:val="none" w:sz="0" w:space="0" w:color="auto"/>
        <w:right w:val="none" w:sz="0" w:space="0" w:color="auto"/>
      </w:divBdr>
      <w:divsChild>
        <w:div w:id="651907584">
          <w:marLeft w:val="0"/>
          <w:marRight w:val="0"/>
          <w:marTop w:val="0"/>
          <w:marBottom w:val="0"/>
          <w:divBdr>
            <w:top w:val="none" w:sz="0" w:space="0" w:color="auto"/>
            <w:left w:val="none" w:sz="0" w:space="0" w:color="auto"/>
            <w:bottom w:val="none" w:sz="0" w:space="0" w:color="auto"/>
            <w:right w:val="none" w:sz="0" w:space="0" w:color="auto"/>
          </w:divBdr>
          <w:divsChild>
            <w:div w:id="16366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47833">
      <w:bodyDiv w:val="1"/>
      <w:marLeft w:val="0"/>
      <w:marRight w:val="0"/>
      <w:marTop w:val="0"/>
      <w:marBottom w:val="0"/>
      <w:divBdr>
        <w:top w:val="none" w:sz="0" w:space="0" w:color="auto"/>
        <w:left w:val="none" w:sz="0" w:space="0" w:color="auto"/>
        <w:bottom w:val="none" w:sz="0" w:space="0" w:color="auto"/>
        <w:right w:val="none" w:sz="0" w:space="0" w:color="auto"/>
      </w:divBdr>
      <w:divsChild>
        <w:div w:id="1135366533">
          <w:marLeft w:val="0"/>
          <w:marRight w:val="0"/>
          <w:marTop w:val="0"/>
          <w:marBottom w:val="0"/>
          <w:divBdr>
            <w:top w:val="none" w:sz="0" w:space="0" w:color="auto"/>
            <w:left w:val="none" w:sz="0" w:space="0" w:color="auto"/>
            <w:bottom w:val="none" w:sz="0" w:space="0" w:color="auto"/>
            <w:right w:val="none" w:sz="0" w:space="0" w:color="auto"/>
          </w:divBdr>
          <w:divsChild>
            <w:div w:id="198372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837">
      <w:bodyDiv w:val="1"/>
      <w:marLeft w:val="0"/>
      <w:marRight w:val="0"/>
      <w:marTop w:val="0"/>
      <w:marBottom w:val="0"/>
      <w:divBdr>
        <w:top w:val="none" w:sz="0" w:space="0" w:color="auto"/>
        <w:left w:val="none" w:sz="0" w:space="0" w:color="auto"/>
        <w:bottom w:val="none" w:sz="0" w:space="0" w:color="auto"/>
        <w:right w:val="none" w:sz="0" w:space="0" w:color="auto"/>
      </w:divBdr>
    </w:div>
    <w:div w:id="1913003172">
      <w:bodyDiv w:val="1"/>
      <w:marLeft w:val="0"/>
      <w:marRight w:val="0"/>
      <w:marTop w:val="0"/>
      <w:marBottom w:val="0"/>
      <w:divBdr>
        <w:top w:val="none" w:sz="0" w:space="0" w:color="auto"/>
        <w:left w:val="none" w:sz="0" w:space="0" w:color="auto"/>
        <w:bottom w:val="none" w:sz="0" w:space="0" w:color="auto"/>
        <w:right w:val="none" w:sz="0" w:space="0" w:color="auto"/>
      </w:divBdr>
    </w:div>
    <w:div w:id="1942451494">
      <w:bodyDiv w:val="1"/>
      <w:marLeft w:val="0"/>
      <w:marRight w:val="0"/>
      <w:marTop w:val="0"/>
      <w:marBottom w:val="0"/>
      <w:divBdr>
        <w:top w:val="none" w:sz="0" w:space="0" w:color="auto"/>
        <w:left w:val="none" w:sz="0" w:space="0" w:color="auto"/>
        <w:bottom w:val="none" w:sz="0" w:space="0" w:color="auto"/>
        <w:right w:val="none" w:sz="0" w:space="0" w:color="auto"/>
      </w:divBdr>
    </w:div>
    <w:div w:id="1948192659">
      <w:bodyDiv w:val="1"/>
      <w:marLeft w:val="0"/>
      <w:marRight w:val="0"/>
      <w:marTop w:val="0"/>
      <w:marBottom w:val="0"/>
      <w:divBdr>
        <w:top w:val="none" w:sz="0" w:space="0" w:color="auto"/>
        <w:left w:val="none" w:sz="0" w:space="0" w:color="auto"/>
        <w:bottom w:val="none" w:sz="0" w:space="0" w:color="auto"/>
        <w:right w:val="none" w:sz="0" w:space="0" w:color="auto"/>
      </w:divBdr>
    </w:div>
    <w:div w:id="1954510700">
      <w:bodyDiv w:val="1"/>
      <w:marLeft w:val="0"/>
      <w:marRight w:val="0"/>
      <w:marTop w:val="0"/>
      <w:marBottom w:val="0"/>
      <w:divBdr>
        <w:top w:val="none" w:sz="0" w:space="0" w:color="auto"/>
        <w:left w:val="none" w:sz="0" w:space="0" w:color="auto"/>
        <w:bottom w:val="none" w:sz="0" w:space="0" w:color="auto"/>
        <w:right w:val="none" w:sz="0" w:space="0" w:color="auto"/>
      </w:divBdr>
    </w:div>
    <w:div w:id="21184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96c832df0262a68b/Dokumente/Benutzerdefinierte%20Office-Vorlagen/DBU-Vorlage_Studienarbei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3B6EE-07E0-4C13-BBA6-95F5478A9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DBU-Vorlage_Studienarbeit.dotx</Template>
  <TotalTime>0</TotalTime>
  <Pages>37</Pages>
  <Words>43558</Words>
  <Characters>274416</Characters>
  <Application>Microsoft Office Word</Application>
  <DocSecurity>0</DocSecurity>
  <Lines>2286</Lines>
  <Paragraphs>634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Fels</dc:creator>
  <cp:keywords/>
  <dc:description/>
  <cp:lastModifiedBy>Ben Fels</cp:lastModifiedBy>
  <cp:revision>5870</cp:revision>
  <dcterms:created xsi:type="dcterms:W3CDTF">2024-10-11T08:26:00Z</dcterms:created>
  <dcterms:modified xsi:type="dcterms:W3CDTF">2025-02-03T17:27:00Z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id="rVtBYuXK"/&gt;&lt;style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